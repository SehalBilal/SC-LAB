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0C6" w:rsidRPr="007340C6" w:rsidRDefault="007340C6" w:rsidP="007340C6">
      <w:pPr>
        <w:spacing w:after="180" w:line="288" w:lineRule="auto"/>
        <w:rPr>
          <w:ins w:id="2" w:author="HURR MEHDI" w:date="2025-03-26T12:24:00Z"/>
          <w:rFonts w:ascii="Arial" w:eastAsia="Arial" w:hAnsi="Arial" w:cs="Arial"/>
          <w:color w:val="262626"/>
          <w:kern w:val="0"/>
          <w:sz w:val="18"/>
          <w:szCs w:val="18"/>
          <w:lang w:eastAsia="ja-JP"/>
          <w14:ligatures w14:val="none"/>
        </w:rPr>
      </w:pPr>
      <w:ins w:id="3" w:author="HURR MEHDI" w:date="2025-03-26T12:24:00Z">
        <w:r w:rsidRPr="007340C6">
          <w:rPr>
            <w:rFonts w:ascii="Arial" w:eastAsia="Calibri" w:hAnsi="Arial" w:cs="Arial"/>
            <w:noProof/>
            <w:sz w:val="24"/>
            <w:szCs w:val="24"/>
            <w14:ligatures w14:val="none"/>
            <w:rPrChange w:id="4" w:author="HURR MEHDI" w:date="2025-03-26T12:29:00Z">
              <w:rPr>
                <w:rFonts w:ascii="Proxima Nova Rg" w:eastAsia="Calibri" w:hAnsi="Proxima Nova Rg" w:cs="Times New Roman"/>
                <w:noProof/>
                <w:sz w:val="24"/>
                <w:szCs w:val="24"/>
                <w14:ligatures w14:val="none"/>
              </w:rPr>
            </w:rPrChange>
          </w:rPr>
          <w:drawing>
            <wp:anchor distT="0" distB="0" distL="114300" distR="114300" simplePos="0" relativeHeight="251661312" behindDoc="0" locked="0" layoutInCell="1" allowOverlap="1" wp14:anchorId="1918E2FC" wp14:editId="6AC89ECF">
              <wp:simplePos x="0" y="0"/>
              <wp:positionH relativeFrom="column">
                <wp:posOffset>4524375</wp:posOffset>
              </wp:positionH>
              <wp:positionV relativeFrom="paragraph">
                <wp:posOffset>-518116</wp:posOffset>
              </wp:positionV>
              <wp:extent cx="1724025" cy="17372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au logo.jp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724025" cy="1737236"/>
                      </a:xfrm>
                      <a:prstGeom prst="rect">
                        <a:avLst/>
                      </a:prstGeom>
                    </pic:spPr>
                  </pic:pic>
                </a:graphicData>
              </a:graphic>
              <wp14:sizeRelH relativeFrom="margin">
                <wp14:pctWidth>0</wp14:pctWidth>
              </wp14:sizeRelH>
              <wp14:sizeRelV relativeFrom="margin">
                <wp14:pctHeight>0</wp14:pctHeight>
              </wp14:sizeRelV>
            </wp:anchor>
          </w:drawing>
        </w:r>
      </w:ins>
    </w:p>
    <w:p w:rsidR="007340C6" w:rsidRPr="007340C6" w:rsidRDefault="007340C6" w:rsidP="007340C6">
      <w:pPr>
        <w:spacing w:after="180" w:line="288" w:lineRule="auto"/>
        <w:rPr>
          <w:ins w:id="5" w:author="HURR MEHDI" w:date="2025-03-26T12:24:00Z"/>
          <w:rFonts w:ascii="Arial" w:eastAsia="Arial" w:hAnsi="Arial" w:cs="Arial"/>
          <w:color w:val="262626"/>
          <w:kern w:val="0"/>
          <w:sz w:val="18"/>
          <w:szCs w:val="18"/>
          <w:lang w:eastAsia="ja-JP"/>
          <w14:ligatures w14:val="none"/>
        </w:rPr>
      </w:pPr>
    </w:p>
    <w:p w:rsidR="007340C6" w:rsidRPr="002F2BE2" w:rsidRDefault="007340C6" w:rsidP="007340C6">
      <w:pPr>
        <w:spacing w:after="180" w:line="288" w:lineRule="auto"/>
        <w:rPr>
          <w:ins w:id="6" w:author="HURR MEHDI" w:date="2025-03-26T12:24:00Z"/>
          <w:rFonts w:ascii="Arial" w:eastAsia="Arial" w:hAnsi="Arial" w:cs="Arial"/>
          <w:color w:val="262626"/>
          <w:kern w:val="0"/>
          <w:sz w:val="18"/>
          <w:szCs w:val="18"/>
          <w:lang w:eastAsia="ja-JP"/>
          <w14:ligatures w14:val="none"/>
        </w:rPr>
      </w:pPr>
    </w:p>
    <w:p w:rsidR="007340C6" w:rsidRPr="002F2BE2" w:rsidRDefault="007340C6" w:rsidP="007340C6">
      <w:pPr>
        <w:spacing w:after="180" w:line="288" w:lineRule="auto"/>
        <w:rPr>
          <w:ins w:id="7" w:author="HURR MEHDI" w:date="2025-03-26T12:24:00Z"/>
          <w:rFonts w:ascii="Arial" w:eastAsia="Arial" w:hAnsi="Arial" w:cs="Arial"/>
          <w:color w:val="262626"/>
          <w:kern w:val="0"/>
          <w:sz w:val="18"/>
          <w:szCs w:val="18"/>
          <w:lang w:eastAsia="ja-JP"/>
          <w14:ligatures w14:val="none"/>
        </w:rPr>
      </w:pPr>
    </w:p>
    <w:p w:rsidR="007340C6" w:rsidRPr="007340C6" w:rsidRDefault="007340C6" w:rsidP="007340C6">
      <w:pPr>
        <w:spacing w:after="120" w:line="288" w:lineRule="auto"/>
        <w:jc w:val="right"/>
        <w:rPr>
          <w:ins w:id="8" w:author="HURR MEHDI" w:date="2025-03-26T12:24:00Z"/>
          <w:rFonts w:ascii="Arial" w:eastAsia="Calibri" w:hAnsi="Arial" w:cs="Arial"/>
          <w:sz w:val="24"/>
          <w:szCs w:val="24"/>
          <w:lang w:val="en-PH"/>
          <w:rPrChange w:id="9" w:author="HURR MEHDI" w:date="2025-03-26T12:29:00Z">
            <w:rPr>
              <w:ins w:id="10" w:author="HURR MEHDI" w:date="2025-03-26T12:24:00Z"/>
              <w:rFonts w:ascii="Proxima Nova Rg" w:eastAsia="Calibri" w:hAnsi="Proxima Nova Rg" w:cs="Times New Roman"/>
              <w:sz w:val="24"/>
              <w:szCs w:val="24"/>
              <w:lang w:val="en-PH"/>
            </w:rPr>
          </w:rPrChange>
        </w:rPr>
      </w:pPr>
      <w:ins w:id="11" w:author="HURR MEHDI" w:date="2025-03-26T12:24:00Z">
        <w:r w:rsidRPr="007340C6">
          <w:rPr>
            <w:rFonts w:ascii="Arial" w:eastAsia="Calibri" w:hAnsi="Arial" w:cs="Arial"/>
            <w:noProof/>
            <w:sz w:val="24"/>
            <w:szCs w:val="24"/>
            <w:rPrChange w:id="12" w:author="HURR MEHDI" w:date="2025-03-26T12:29:00Z">
              <w:rPr>
                <w:rFonts w:ascii="Proxima Nova Rg" w:eastAsia="Calibri" w:hAnsi="Proxima Nova Rg" w:cs="Times New Roman"/>
                <w:noProof/>
                <w:sz w:val="24"/>
                <w:szCs w:val="24"/>
              </w:rPr>
            </w:rPrChange>
          </w:rPr>
          <w:drawing>
            <wp:anchor distT="0" distB="0" distL="114300" distR="114300" simplePos="0" relativeHeight="251659264" behindDoc="1" locked="0" layoutInCell="1" allowOverlap="1" wp14:anchorId="2D814D0F" wp14:editId="5475F49E">
              <wp:simplePos x="0" y="0"/>
              <wp:positionH relativeFrom="column">
                <wp:posOffset>-942109</wp:posOffset>
              </wp:positionH>
              <wp:positionV relativeFrom="page">
                <wp:posOffset>-27709</wp:posOffset>
              </wp:positionV>
              <wp:extent cx="5251205" cy="2355273"/>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alphaModFix amt="85000"/>
                        <a:extLst>
                          <a:ext uri="{28A0092B-C50C-407E-A947-70E740481C1C}">
                            <a14:useLocalDpi xmlns:a14="http://schemas.microsoft.com/office/drawing/2010/main" val="0"/>
                          </a:ext>
                        </a:extLst>
                      </a:blip>
                      <a:srcRect/>
                      <a:stretch>
                        <a:fillRect/>
                      </a:stretch>
                    </pic:blipFill>
                    <pic:spPr bwMode="auto">
                      <a:xfrm>
                        <a:off x="0" y="0"/>
                        <a:ext cx="5257855" cy="2358256"/>
                      </a:xfrm>
                      <a:prstGeom prst="rect">
                        <a:avLst/>
                      </a:prstGeom>
                      <a:noFill/>
                      <a:ln>
                        <a:noFill/>
                      </a:ln>
                    </pic:spPr>
                  </pic:pic>
                </a:graphicData>
              </a:graphic>
              <wp14:sizeRelH relativeFrom="page">
                <wp14:pctWidth>0</wp14:pctWidth>
              </wp14:sizeRelH>
              <wp14:sizeRelV relativeFrom="page">
                <wp14:pctHeight>0</wp14:pctHeight>
              </wp14:sizeRelV>
            </wp:anchor>
          </w:drawing>
        </w:r>
      </w:ins>
    </w:p>
    <w:p w:rsidR="007340C6" w:rsidRPr="007340C6" w:rsidRDefault="007340C6" w:rsidP="007340C6">
      <w:pPr>
        <w:spacing w:after="120" w:line="216" w:lineRule="auto"/>
        <w:ind w:left="5040"/>
        <w:jc w:val="right"/>
        <w:rPr>
          <w:ins w:id="13" w:author="HURR MEHDI" w:date="2025-03-26T12:24:00Z"/>
          <w:rFonts w:ascii="Arial" w:eastAsia="Calibri" w:hAnsi="Arial" w:cs="Arial"/>
          <w:b/>
          <w:bCs/>
          <w:color w:val="3F6BCD"/>
          <w:sz w:val="28"/>
          <w:szCs w:val="28"/>
          <w:lang w:val="en-PH"/>
        </w:rPr>
      </w:pPr>
      <w:ins w:id="14" w:author="HURR MEHDI" w:date="2025-03-26T12:24:00Z">
        <w:r w:rsidRPr="007340C6">
          <w:rPr>
            <w:rFonts w:ascii="Arial" w:eastAsia="Calibri" w:hAnsi="Arial" w:cs="Arial"/>
            <w:b/>
            <w:bCs/>
            <w:color w:val="3F6BCD"/>
            <w:sz w:val="28"/>
            <w:szCs w:val="28"/>
            <w:lang w:val="en-PH"/>
          </w:rPr>
          <w:t>Department of Computer Science</w:t>
        </w:r>
      </w:ins>
    </w:p>
    <w:p w:rsidR="007340C6" w:rsidRPr="002F2BE2" w:rsidRDefault="007340C6" w:rsidP="007340C6">
      <w:pPr>
        <w:spacing w:after="120" w:line="216" w:lineRule="auto"/>
        <w:ind w:left="5040"/>
        <w:jc w:val="right"/>
        <w:rPr>
          <w:ins w:id="15" w:author="HURR MEHDI" w:date="2025-03-26T12:24:00Z"/>
          <w:rFonts w:ascii="Arial" w:eastAsia="Calibri" w:hAnsi="Arial" w:cs="Arial"/>
          <w:b/>
          <w:bCs/>
          <w:color w:val="3F6BCD"/>
          <w:szCs w:val="28"/>
          <w:lang w:val="en-PH"/>
        </w:rPr>
      </w:pPr>
      <w:ins w:id="16" w:author="HURR MEHDI" w:date="2025-03-26T12:24:00Z">
        <w:r w:rsidRPr="002F2BE2">
          <w:rPr>
            <w:rFonts w:ascii="Arial" w:eastAsia="Calibri" w:hAnsi="Arial" w:cs="Arial"/>
            <w:b/>
            <w:bCs/>
            <w:color w:val="3F6BCD"/>
            <w:szCs w:val="28"/>
            <w:lang w:val="en-PH"/>
          </w:rPr>
          <w:t>Quaid-e-Azam University, Islamabad</w:t>
        </w:r>
      </w:ins>
    </w:p>
    <w:p w:rsidR="007340C6" w:rsidRDefault="007340C6" w:rsidP="007340C6">
      <w:pPr>
        <w:spacing w:after="120" w:line="216" w:lineRule="auto"/>
        <w:rPr>
          <w:ins w:id="17" w:author="HURR MEHDI" w:date="2025-03-26T12:29:00Z"/>
          <w:rFonts w:ascii="Arial" w:eastAsia="Calibri" w:hAnsi="Arial" w:cs="Arial"/>
          <w:b/>
          <w:bCs/>
          <w:color w:val="4570CF"/>
          <w:sz w:val="80"/>
          <w:szCs w:val="80"/>
          <w:lang w:val="en-PH"/>
        </w:rPr>
      </w:pPr>
      <w:ins w:id="18" w:author="HURR MEHDI" w:date="2025-03-26T12:25:00Z">
        <w:r w:rsidRPr="007340C6">
          <w:rPr>
            <w:rFonts w:ascii="Arial" w:eastAsia="Calibri" w:hAnsi="Arial" w:cs="Arial"/>
            <w:b/>
            <w:bCs/>
            <w:color w:val="4570CF"/>
            <w:sz w:val="80"/>
            <w:szCs w:val="80"/>
            <w:lang w:val="en-PH"/>
            <w:rPrChange w:id="19" w:author="HURR MEHDI" w:date="2025-03-26T12:29:00Z">
              <w:rPr>
                <w:rFonts w:ascii="Arial Black" w:eastAsia="Calibri" w:hAnsi="Arial Black" w:cs="Times New Roman"/>
                <w:b/>
                <w:bCs/>
                <w:color w:val="4570CF"/>
                <w:sz w:val="80"/>
                <w:szCs w:val="80"/>
                <w:lang w:val="en-PH"/>
              </w:rPr>
            </w:rPrChange>
          </w:rPr>
          <w:t xml:space="preserve">Software </w:t>
        </w:r>
      </w:ins>
    </w:p>
    <w:p w:rsidR="007340C6" w:rsidRPr="007340C6" w:rsidRDefault="007340C6" w:rsidP="007340C6">
      <w:pPr>
        <w:spacing w:after="120" w:line="216" w:lineRule="auto"/>
        <w:rPr>
          <w:ins w:id="20" w:author="HURR MEHDI" w:date="2025-03-26T12:25:00Z"/>
          <w:rFonts w:ascii="Arial" w:eastAsia="Calibri" w:hAnsi="Arial" w:cs="Arial"/>
          <w:b/>
          <w:bCs/>
          <w:color w:val="4570CF"/>
          <w:sz w:val="80"/>
          <w:szCs w:val="80"/>
          <w:lang w:val="en-PH"/>
          <w:rPrChange w:id="21" w:author="HURR MEHDI" w:date="2025-03-26T12:29:00Z">
            <w:rPr>
              <w:ins w:id="22" w:author="HURR MEHDI" w:date="2025-03-26T12:25:00Z"/>
              <w:rFonts w:ascii="Arial Black" w:eastAsia="Calibri" w:hAnsi="Arial Black" w:cs="Times New Roman"/>
              <w:b/>
              <w:bCs/>
              <w:color w:val="4570CF"/>
              <w:sz w:val="80"/>
              <w:szCs w:val="80"/>
              <w:lang w:val="en-PH"/>
            </w:rPr>
          </w:rPrChange>
        </w:rPr>
      </w:pPr>
      <w:ins w:id="23" w:author="HURR MEHDI" w:date="2025-03-26T12:25:00Z">
        <w:r w:rsidRPr="007340C6">
          <w:rPr>
            <w:rFonts w:ascii="Arial" w:eastAsia="Calibri" w:hAnsi="Arial" w:cs="Arial"/>
            <w:b/>
            <w:bCs/>
            <w:color w:val="4570CF"/>
            <w:sz w:val="80"/>
            <w:szCs w:val="80"/>
            <w:lang w:val="en-PH"/>
            <w:rPrChange w:id="24" w:author="HURR MEHDI" w:date="2025-03-26T12:29:00Z">
              <w:rPr>
                <w:rFonts w:ascii="Arial Black" w:eastAsia="Calibri" w:hAnsi="Arial Black" w:cs="Times New Roman"/>
                <w:b/>
                <w:bCs/>
                <w:color w:val="4570CF"/>
                <w:sz w:val="80"/>
                <w:szCs w:val="80"/>
                <w:lang w:val="en-PH"/>
              </w:rPr>
            </w:rPrChange>
          </w:rPr>
          <w:t>Requirements</w:t>
        </w:r>
      </w:ins>
    </w:p>
    <w:p w:rsidR="007340C6" w:rsidRPr="007340C6" w:rsidRDefault="007340C6" w:rsidP="007340C6">
      <w:pPr>
        <w:spacing w:after="120" w:line="216" w:lineRule="auto"/>
        <w:rPr>
          <w:ins w:id="25" w:author="HURR MEHDI" w:date="2025-03-26T12:24:00Z"/>
          <w:rFonts w:ascii="Arial" w:eastAsia="Calibri" w:hAnsi="Arial" w:cs="Arial"/>
          <w:sz w:val="80"/>
          <w:szCs w:val="80"/>
          <w:lang w:val="en-PH"/>
          <w:rPrChange w:id="26" w:author="HURR MEHDI" w:date="2025-03-26T12:29:00Z">
            <w:rPr>
              <w:ins w:id="27" w:author="HURR MEHDI" w:date="2025-03-26T12:24:00Z"/>
              <w:rFonts w:ascii="Arial Black" w:eastAsia="Calibri" w:hAnsi="Arial Black" w:cs="Times New Roman"/>
              <w:sz w:val="80"/>
              <w:szCs w:val="80"/>
              <w:lang w:val="en-PH"/>
            </w:rPr>
          </w:rPrChange>
        </w:rPr>
      </w:pPr>
      <w:ins w:id="28" w:author="HURR MEHDI" w:date="2025-03-26T12:25:00Z">
        <w:r w:rsidRPr="007340C6">
          <w:rPr>
            <w:rFonts w:ascii="Arial" w:eastAsia="Calibri" w:hAnsi="Arial" w:cs="Arial"/>
            <w:b/>
            <w:bCs/>
            <w:color w:val="4570CF"/>
            <w:sz w:val="80"/>
            <w:szCs w:val="80"/>
            <w:lang w:val="en-PH"/>
            <w:rPrChange w:id="29" w:author="HURR MEHDI" w:date="2025-03-26T12:29:00Z">
              <w:rPr>
                <w:rFonts w:ascii="Arial Black" w:eastAsia="Calibri" w:hAnsi="Arial Black" w:cs="Times New Roman"/>
                <w:b/>
                <w:bCs/>
                <w:color w:val="4570CF"/>
                <w:sz w:val="80"/>
                <w:szCs w:val="80"/>
                <w:lang w:val="en-PH"/>
              </w:rPr>
            </w:rPrChange>
          </w:rPr>
          <w:t>Specifications</w:t>
        </w:r>
      </w:ins>
    </w:p>
    <w:p w:rsidR="007340C6" w:rsidRPr="007340C6" w:rsidRDefault="007340C6" w:rsidP="007340C6">
      <w:pPr>
        <w:spacing w:after="0" w:line="288" w:lineRule="auto"/>
        <w:rPr>
          <w:ins w:id="30" w:author="HURR MEHDI" w:date="2025-03-26T12:24:00Z"/>
          <w:rFonts w:ascii="Arial" w:eastAsia="Calibri" w:hAnsi="Arial" w:cs="Arial"/>
          <w:sz w:val="24"/>
          <w:szCs w:val="24"/>
          <w:lang w:val="en-PH"/>
          <w:rPrChange w:id="31" w:author="HURR MEHDI" w:date="2025-03-26T12:29:00Z">
            <w:rPr>
              <w:ins w:id="32" w:author="HURR MEHDI" w:date="2025-03-26T12:24:00Z"/>
              <w:rFonts w:ascii="Proxima Nova Rg" w:eastAsia="Calibri" w:hAnsi="Proxima Nova Rg" w:cs="Times New Roman"/>
              <w:sz w:val="24"/>
              <w:szCs w:val="24"/>
              <w:lang w:val="en-PH"/>
            </w:rPr>
          </w:rPrChange>
        </w:rPr>
      </w:pPr>
      <w:ins w:id="33" w:author="HURR MEHDI" w:date="2025-03-26T12:24:00Z">
        <w:r w:rsidRPr="007340C6">
          <w:rPr>
            <w:rFonts w:ascii="Arial" w:eastAsia="Calibri" w:hAnsi="Arial" w:cs="Arial"/>
            <w:b/>
            <w:bCs/>
            <w:sz w:val="36"/>
            <w:szCs w:val="36"/>
            <w:lang w:val="en-PH"/>
            <w:rPrChange w:id="34" w:author="HURR MEHDI" w:date="2025-03-26T12:29:00Z">
              <w:rPr>
                <w:rFonts w:ascii="Arial Black" w:eastAsia="Calibri" w:hAnsi="Arial Black" w:cs="Times New Roman"/>
                <w:b/>
                <w:bCs/>
                <w:sz w:val="36"/>
                <w:szCs w:val="36"/>
                <w:lang w:val="en-PH"/>
              </w:rPr>
            </w:rPrChange>
          </w:rPr>
          <w:t>Student Course Registration System</w:t>
        </w:r>
        <w:r w:rsidRPr="007340C6">
          <w:rPr>
            <w:rFonts w:ascii="Arial" w:eastAsia="Calibri" w:hAnsi="Arial" w:cs="Arial"/>
            <w:sz w:val="20"/>
            <w:szCs w:val="20"/>
            <w:lang w:val="en-PH"/>
            <w:rPrChange w:id="35" w:author="HURR MEHDI" w:date="2025-03-26T12:29:00Z">
              <w:rPr>
                <w:rFonts w:ascii="Proxima Nova Rg" w:eastAsia="Calibri" w:hAnsi="Proxima Nova Rg" w:cs="Times New Roman"/>
                <w:sz w:val="20"/>
                <w:szCs w:val="20"/>
                <w:lang w:val="en-PH"/>
              </w:rPr>
            </w:rPrChange>
          </w:rPr>
          <w:br/>
        </w:r>
        <w:r w:rsidRPr="007340C6">
          <w:rPr>
            <w:rFonts w:ascii="Arial" w:eastAsia="Calibri" w:hAnsi="Arial" w:cs="Arial"/>
            <w:sz w:val="24"/>
            <w:szCs w:val="24"/>
            <w:lang w:val="en-PH"/>
            <w:rPrChange w:id="36" w:author="HURR MEHDI" w:date="2025-03-26T12:29:00Z">
              <w:rPr>
                <w:rFonts w:ascii="Proxima Nova Rg" w:eastAsia="Calibri" w:hAnsi="Proxima Nova Rg" w:cs="Times New Roman"/>
                <w:sz w:val="24"/>
                <w:szCs w:val="24"/>
                <w:lang w:val="en-PH"/>
              </w:rPr>
            </w:rPrChange>
          </w:rPr>
          <w:br/>
        </w:r>
      </w:ins>
    </w:p>
    <w:p w:rsidR="007340C6" w:rsidRPr="007340C6" w:rsidRDefault="007340C6" w:rsidP="007340C6">
      <w:pPr>
        <w:spacing w:after="0" w:line="288" w:lineRule="auto"/>
        <w:rPr>
          <w:ins w:id="37" w:author="HURR MEHDI" w:date="2025-03-26T12:24:00Z"/>
          <w:rFonts w:ascii="Arial" w:eastAsia="Calibri" w:hAnsi="Arial" w:cs="Arial"/>
          <w:sz w:val="24"/>
          <w:szCs w:val="24"/>
          <w:lang w:val="en-PH"/>
        </w:rPr>
      </w:pPr>
      <w:ins w:id="38" w:author="HURR MEHDI" w:date="2025-03-26T12:24:00Z">
        <w:r w:rsidRPr="007340C6">
          <w:rPr>
            <w:rFonts w:ascii="Arial" w:eastAsia="Calibri" w:hAnsi="Arial" w:cs="Arial"/>
            <w:noProof/>
            <w:sz w:val="24"/>
            <w:szCs w:val="24"/>
          </w:rPr>
          <w:drawing>
            <wp:anchor distT="0" distB="0" distL="114300" distR="114300" simplePos="0" relativeHeight="251660288" behindDoc="1" locked="0" layoutInCell="1" allowOverlap="1" wp14:anchorId="6219B62E" wp14:editId="0F6EF86D">
              <wp:simplePos x="0" y="0"/>
              <wp:positionH relativeFrom="column">
                <wp:posOffset>-942976</wp:posOffset>
              </wp:positionH>
              <wp:positionV relativeFrom="page">
                <wp:posOffset>7315199</wp:posOffset>
              </wp:positionV>
              <wp:extent cx="7790977" cy="3400425"/>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alphaModFix amt="85000"/>
                        <a:extLst>
                          <a:ext uri="{28A0092B-C50C-407E-A947-70E740481C1C}">
                            <a14:useLocalDpi xmlns:a14="http://schemas.microsoft.com/office/drawing/2010/main" val="0"/>
                          </a:ext>
                        </a:extLst>
                      </a:blip>
                      <a:srcRect/>
                      <a:stretch>
                        <a:fillRect/>
                      </a:stretch>
                    </pic:blipFill>
                    <pic:spPr bwMode="auto">
                      <a:xfrm rot="10800000">
                        <a:off x="0" y="0"/>
                        <a:ext cx="7790977" cy="340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40C6">
          <w:rPr>
            <w:rFonts w:ascii="Arial" w:eastAsia="Calibri" w:hAnsi="Arial" w:cs="Arial"/>
            <w:sz w:val="24"/>
            <w:szCs w:val="24"/>
            <w:lang w:val="en-PH"/>
          </w:rPr>
          <w:t>Prepared by:</w:t>
        </w:r>
      </w:ins>
    </w:p>
    <w:p w:rsidR="007340C6" w:rsidRPr="007340C6" w:rsidRDefault="007340C6" w:rsidP="007340C6">
      <w:pPr>
        <w:spacing w:after="0" w:line="288" w:lineRule="auto"/>
        <w:rPr>
          <w:ins w:id="39" w:author="HURR MEHDI" w:date="2025-03-26T12:24:00Z"/>
          <w:rFonts w:ascii="Arial" w:eastAsia="Calibri" w:hAnsi="Arial" w:cs="Arial"/>
          <w:sz w:val="24"/>
          <w:szCs w:val="24"/>
          <w:lang w:val="en-PH"/>
        </w:rPr>
      </w:pPr>
    </w:p>
    <w:p w:rsidR="007340C6" w:rsidRPr="002F2BE2" w:rsidRDefault="007340C6" w:rsidP="007340C6">
      <w:pPr>
        <w:spacing w:after="0" w:line="288" w:lineRule="auto"/>
        <w:rPr>
          <w:ins w:id="40" w:author="HURR MEHDI" w:date="2025-03-26T12:24:00Z"/>
          <w:rFonts w:ascii="Arial" w:eastAsia="Calibri" w:hAnsi="Arial" w:cs="Arial"/>
          <w:b/>
          <w:bCs/>
          <w:sz w:val="28"/>
          <w:szCs w:val="28"/>
          <w:lang w:val="en-PH"/>
        </w:rPr>
      </w:pPr>
      <w:ins w:id="41" w:author="HURR MEHDI" w:date="2025-03-26T12:24:00Z">
        <w:r w:rsidRPr="002F2BE2">
          <w:rPr>
            <w:rFonts w:ascii="Arial" w:eastAsia="Calibri" w:hAnsi="Arial" w:cs="Arial"/>
            <w:b/>
            <w:bCs/>
            <w:sz w:val="28"/>
            <w:szCs w:val="28"/>
            <w:lang w:val="en-PH"/>
          </w:rPr>
          <w:t>HURR MEHDI</w:t>
        </w:r>
        <w:r w:rsidR="008545A6">
          <w:rPr>
            <w:rFonts w:ascii="Arial" w:eastAsia="Calibri" w:hAnsi="Arial" w:cs="Arial"/>
            <w:b/>
            <w:bCs/>
            <w:sz w:val="28"/>
            <w:szCs w:val="28"/>
            <w:lang w:val="en-PH"/>
          </w:rPr>
          <w:t xml:space="preserve"> </w:t>
        </w:r>
      </w:ins>
      <w:ins w:id="42" w:author="HURR MEHDI" w:date="2025-03-26T13:05:00Z">
        <w:r w:rsidR="008545A6" w:rsidRPr="002F2BE2">
          <w:rPr>
            <w:rFonts w:ascii="Arial" w:eastAsia="Calibri" w:hAnsi="Arial" w:cs="Arial"/>
            <w:b/>
            <w:bCs/>
            <w:sz w:val="28"/>
            <w:szCs w:val="28"/>
            <w:lang w:val="en-PH"/>
          </w:rPr>
          <w:t xml:space="preserve">(Leader)   </w:t>
        </w:r>
      </w:ins>
      <w:ins w:id="43" w:author="HURR MEHDI" w:date="2025-03-26T12:24:00Z">
        <w:r w:rsidRPr="002F2BE2">
          <w:rPr>
            <w:rFonts w:ascii="Arial" w:eastAsia="Calibri" w:hAnsi="Arial" w:cs="Arial"/>
            <w:b/>
            <w:bCs/>
            <w:sz w:val="28"/>
            <w:szCs w:val="28"/>
            <w:lang w:val="en-PH"/>
          </w:rPr>
          <w:t xml:space="preserve">      </w:t>
        </w:r>
      </w:ins>
    </w:p>
    <w:p w:rsidR="007340C6" w:rsidRPr="007340C6" w:rsidRDefault="007340C6" w:rsidP="007340C6">
      <w:pPr>
        <w:spacing w:after="0" w:line="288" w:lineRule="auto"/>
        <w:rPr>
          <w:ins w:id="44" w:author="HURR MEHDI" w:date="2025-03-26T12:24:00Z"/>
          <w:rFonts w:ascii="Arial" w:eastAsia="Calibri" w:hAnsi="Arial" w:cs="Arial"/>
          <w:b/>
          <w:bCs/>
          <w:sz w:val="28"/>
          <w:szCs w:val="28"/>
          <w:lang w:val="en-PH"/>
          <w:rPrChange w:id="45" w:author="HURR MEHDI" w:date="2025-03-26T12:29:00Z">
            <w:rPr>
              <w:ins w:id="46" w:author="HURR MEHDI" w:date="2025-03-26T12:24:00Z"/>
              <w:rFonts w:ascii="Arial" w:eastAsia="Calibri" w:hAnsi="Arial" w:cs="Arial"/>
              <w:b/>
              <w:bCs/>
              <w:sz w:val="28"/>
              <w:szCs w:val="28"/>
              <w:lang w:val="en-PH"/>
            </w:rPr>
          </w:rPrChange>
        </w:rPr>
      </w:pPr>
      <w:ins w:id="47" w:author="HURR MEHDI" w:date="2025-03-26T12:24:00Z">
        <w:r w:rsidRPr="002F2BE2">
          <w:rPr>
            <w:rFonts w:ascii="Arial" w:eastAsia="Calibri" w:hAnsi="Arial" w:cs="Arial"/>
            <w:b/>
            <w:bCs/>
            <w:sz w:val="28"/>
            <w:szCs w:val="28"/>
            <w:lang w:val="en-PH"/>
          </w:rPr>
          <w:t xml:space="preserve">M. SEHAL BILAL </w:t>
        </w:r>
      </w:ins>
    </w:p>
    <w:p w:rsidR="007340C6" w:rsidRPr="007340C6" w:rsidRDefault="007340C6" w:rsidP="007340C6">
      <w:pPr>
        <w:spacing w:after="0" w:line="288" w:lineRule="auto"/>
        <w:rPr>
          <w:ins w:id="48" w:author="HURR MEHDI" w:date="2025-03-26T12:24:00Z"/>
          <w:rFonts w:ascii="Arial" w:eastAsia="Calibri" w:hAnsi="Arial" w:cs="Arial"/>
          <w:b/>
          <w:bCs/>
          <w:sz w:val="28"/>
          <w:szCs w:val="28"/>
          <w:lang w:val="en-PH"/>
          <w:rPrChange w:id="49" w:author="HURR MEHDI" w:date="2025-03-26T12:29:00Z">
            <w:rPr>
              <w:ins w:id="50" w:author="HURR MEHDI" w:date="2025-03-26T12:24:00Z"/>
              <w:rFonts w:ascii="Arial" w:eastAsia="Calibri" w:hAnsi="Arial" w:cs="Arial"/>
              <w:b/>
              <w:bCs/>
              <w:sz w:val="28"/>
              <w:szCs w:val="28"/>
              <w:lang w:val="en-PH"/>
            </w:rPr>
          </w:rPrChange>
        </w:rPr>
      </w:pPr>
      <w:ins w:id="51" w:author="HURR MEHDI" w:date="2025-03-26T12:24:00Z">
        <w:r w:rsidRPr="007340C6">
          <w:rPr>
            <w:rFonts w:ascii="Arial" w:eastAsia="Calibri" w:hAnsi="Arial" w:cs="Arial"/>
            <w:b/>
            <w:bCs/>
            <w:sz w:val="28"/>
            <w:szCs w:val="28"/>
            <w:lang w:val="en-PH"/>
            <w:rPrChange w:id="52" w:author="HURR MEHDI" w:date="2025-03-26T12:29:00Z">
              <w:rPr>
                <w:rFonts w:ascii="Arial" w:eastAsia="Calibri" w:hAnsi="Arial" w:cs="Arial"/>
                <w:b/>
                <w:bCs/>
                <w:sz w:val="28"/>
                <w:szCs w:val="28"/>
                <w:lang w:val="en-PH"/>
              </w:rPr>
            </w:rPrChange>
          </w:rPr>
          <w:t xml:space="preserve">M. ASAD             </w:t>
        </w:r>
      </w:ins>
    </w:p>
    <w:p w:rsidR="007340C6" w:rsidRPr="007340C6" w:rsidRDefault="007340C6" w:rsidP="007340C6">
      <w:pPr>
        <w:spacing w:after="0" w:line="288" w:lineRule="auto"/>
        <w:rPr>
          <w:ins w:id="53" w:author="HURR MEHDI" w:date="2025-03-26T12:24:00Z"/>
          <w:rFonts w:ascii="Arial" w:eastAsia="Calibri" w:hAnsi="Arial" w:cs="Arial"/>
          <w:b/>
          <w:bCs/>
          <w:sz w:val="28"/>
          <w:szCs w:val="28"/>
          <w:lang w:val="en-PH"/>
          <w:rPrChange w:id="54" w:author="HURR MEHDI" w:date="2025-03-26T12:29:00Z">
            <w:rPr>
              <w:ins w:id="55" w:author="HURR MEHDI" w:date="2025-03-26T12:24:00Z"/>
              <w:rFonts w:ascii="Arial" w:eastAsia="Calibri" w:hAnsi="Arial" w:cs="Arial"/>
              <w:b/>
              <w:bCs/>
              <w:sz w:val="28"/>
              <w:szCs w:val="28"/>
              <w:lang w:val="en-PH"/>
            </w:rPr>
          </w:rPrChange>
        </w:rPr>
      </w:pPr>
      <w:ins w:id="56" w:author="HURR MEHDI" w:date="2025-03-26T12:24:00Z">
        <w:r w:rsidRPr="007340C6">
          <w:rPr>
            <w:rFonts w:ascii="Arial" w:eastAsia="Calibri" w:hAnsi="Arial" w:cs="Arial"/>
            <w:b/>
            <w:bCs/>
            <w:sz w:val="28"/>
            <w:szCs w:val="28"/>
            <w:lang w:val="en-PH"/>
            <w:rPrChange w:id="57" w:author="HURR MEHDI" w:date="2025-03-26T12:29:00Z">
              <w:rPr>
                <w:rFonts w:ascii="Arial" w:eastAsia="Calibri" w:hAnsi="Arial" w:cs="Arial"/>
                <w:b/>
                <w:bCs/>
                <w:sz w:val="28"/>
                <w:szCs w:val="28"/>
                <w:lang w:val="en-PH"/>
              </w:rPr>
            </w:rPrChange>
          </w:rPr>
          <w:t xml:space="preserve">ZOHAIB AHMED   </w:t>
        </w:r>
      </w:ins>
    </w:p>
    <w:p w:rsidR="007340C6" w:rsidRPr="007340C6" w:rsidRDefault="007340C6" w:rsidP="007340C6">
      <w:pPr>
        <w:spacing w:after="0" w:line="288" w:lineRule="auto"/>
        <w:rPr>
          <w:ins w:id="58" w:author="HURR MEHDI" w:date="2025-03-26T12:24:00Z"/>
          <w:rFonts w:ascii="Arial" w:eastAsia="Calibri" w:hAnsi="Arial" w:cs="Arial"/>
          <w:b/>
          <w:bCs/>
          <w:sz w:val="28"/>
          <w:szCs w:val="28"/>
          <w:lang w:val="en-PH"/>
          <w:rPrChange w:id="59" w:author="HURR MEHDI" w:date="2025-03-26T12:29:00Z">
            <w:rPr>
              <w:ins w:id="60" w:author="HURR MEHDI" w:date="2025-03-26T12:24:00Z"/>
              <w:rFonts w:ascii="Arial" w:eastAsia="Calibri" w:hAnsi="Arial" w:cs="Arial"/>
              <w:b/>
              <w:bCs/>
              <w:sz w:val="28"/>
              <w:szCs w:val="28"/>
              <w:lang w:val="en-PH"/>
            </w:rPr>
          </w:rPrChange>
        </w:rPr>
      </w:pPr>
    </w:p>
    <w:p w:rsidR="007340C6" w:rsidRPr="007340C6" w:rsidRDefault="007340C6" w:rsidP="007340C6">
      <w:pPr>
        <w:spacing w:after="0" w:line="288" w:lineRule="auto"/>
        <w:rPr>
          <w:ins w:id="61" w:author="HURR MEHDI" w:date="2025-03-26T12:24:00Z"/>
          <w:rFonts w:ascii="Arial" w:eastAsia="Calibri" w:hAnsi="Arial" w:cs="Arial"/>
          <w:b/>
          <w:bCs/>
          <w:sz w:val="28"/>
          <w:szCs w:val="28"/>
          <w:lang w:val="en-PH"/>
          <w:rPrChange w:id="62" w:author="HURR MEHDI" w:date="2025-03-26T12:29:00Z">
            <w:rPr>
              <w:ins w:id="63" w:author="HURR MEHDI" w:date="2025-03-26T12:24:00Z"/>
              <w:rFonts w:ascii="Arial" w:eastAsia="Calibri" w:hAnsi="Arial" w:cs="Arial"/>
              <w:b/>
              <w:bCs/>
              <w:sz w:val="28"/>
              <w:szCs w:val="28"/>
              <w:lang w:val="en-PH"/>
            </w:rPr>
          </w:rPrChange>
        </w:rPr>
      </w:pPr>
    </w:p>
    <w:p w:rsidR="007340C6" w:rsidRPr="007340C6" w:rsidRDefault="007340C6" w:rsidP="007340C6">
      <w:pPr>
        <w:spacing w:after="0" w:line="288" w:lineRule="auto"/>
        <w:rPr>
          <w:ins w:id="64" w:author="HURR MEHDI" w:date="2025-03-26T12:24:00Z"/>
          <w:rFonts w:ascii="Arial" w:eastAsia="Calibri" w:hAnsi="Arial" w:cs="Arial"/>
          <w:sz w:val="24"/>
          <w:szCs w:val="24"/>
          <w:lang w:val="en-PH"/>
          <w:rPrChange w:id="65" w:author="HURR MEHDI" w:date="2025-03-26T12:29:00Z">
            <w:rPr>
              <w:ins w:id="66" w:author="HURR MEHDI" w:date="2025-03-26T12:24:00Z"/>
              <w:rFonts w:ascii="Arial" w:eastAsia="Calibri" w:hAnsi="Arial" w:cs="Arial"/>
              <w:sz w:val="24"/>
              <w:szCs w:val="24"/>
              <w:lang w:val="en-PH"/>
            </w:rPr>
          </w:rPrChange>
        </w:rPr>
      </w:pPr>
      <w:ins w:id="67" w:author="HURR MEHDI" w:date="2025-03-26T12:24:00Z">
        <w:r w:rsidRPr="007340C6">
          <w:rPr>
            <w:rFonts w:ascii="Arial" w:eastAsia="Calibri" w:hAnsi="Arial" w:cs="Arial"/>
            <w:sz w:val="24"/>
            <w:szCs w:val="24"/>
            <w:lang w:val="en-PH"/>
            <w:rPrChange w:id="68" w:author="HURR MEHDI" w:date="2025-03-26T12:29:00Z">
              <w:rPr>
                <w:rFonts w:ascii="Arial" w:eastAsia="Calibri" w:hAnsi="Arial" w:cs="Arial"/>
                <w:sz w:val="24"/>
                <w:szCs w:val="24"/>
                <w:lang w:val="en-PH"/>
              </w:rPr>
            </w:rPrChange>
          </w:rPr>
          <w:t xml:space="preserve">Submitted </w:t>
        </w:r>
        <w:proofErr w:type="gramStart"/>
        <w:r w:rsidRPr="007340C6">
          <w:rPr>
            <w:rFonts w:ascii="Arial" w:eastAsia="Calibri" w:hAnsi="Arial" w:cs="Arial"/>
            <w:sz w:val="24"/>
            <w:szCs w:val="24"/>
            <w:lang w:val="en-PH"/>
            <w:rPrChange w:id="69" w:author="HURR MEHDI" w:date="2025-03-26T12:29:00Z">
              <w:rPr>
                <w:rFonts w:ascii="Arial" w:eastAsia="Calibri" w:hAnsi="Arial" w:cs="Arial"/>
                <w:sz w:val="24"/>
                <w:szCs w:val="24"/>
                <w:lang w:val="en-PH"/>
              </w:rPr>
            </w:rPrChange>
          </w:rPr>
          <w:t>to</w:t>
        </w:r>
        <w:proofErr w:type="gramEnd"/>
        <w:r w:rsidRPr="007340C6">
          <w:rPr>
            <w:rFonts w:ascii="Arial" w:eastAsia="Calibri" w:hAnsi="Arial" w:cs="Arial"/>
            <w:sz w:val="24"/>
            <w:szCs w:val="24"/>
            <w:lang w:val="en-PH"/>
            <w:rPrChange w:id="70" w:author="HURR MEHDI" w:date="2025-03-26T12:29:00Z">
              <w:rPr>
                <w:rFonts w:ascii="Arial" w:eastAsia="Calibri" w:hAnsi="Arial" w:cs="Arial"/>
                <w:sz w:val="24"/>
                <w:szCs w:val="24"/>
                <w:lang w:val="en-PH"/>
              </w:rPr>
            </w:rPrChange>
          </w:rPr>
          <w:t>:</w:t>
        </w:r>
      </w:ins>
    </w:p>
    <w:p w:rsidR="007340C6" w:rsidRPr="007340C6" w:rsidRDefault="007340C6" w:rsidP="007340C6">
      <w:pPr>
        <w:spacing w:after="0" w:line="288" w:lineRule="auto"/>
        <w:rPr>
          <w:ins w:id="71" w:author="HURR MEHDI" w:date="2025-03-26T12:24:00Z"/>
          <w:rFonts w:ascii="Arial" w:eastAsia="Calibri" w:hAnsi="Arial" w:cs="Arial"/>
          <w:sz w:val="24"/>
          <w:szCs w:val="24"/>
          <w:lang w:val="en-PH"/>
          <w:rPrChange w:id="72" w:author="HURR MEHDI" w:date="2025-03-26T12:29:00Z">
            <w:rPr>
              <w:ins w:id="73" w:author="HURR MEHDI" w:date="2025-03-26T12:24:00Z"/>
              <w:rFonts w:ascii="Arial" w:eastAsia="Calibri" w:hAnsi="Arial" w:cs="Arial"/>
              <w:sz w:val="24"/>
              <w:szCs w:val="24"/>
              <w:lang w:val="en-PH"/>
            </w:rPr>
          </w:rPrChange>
        </w:rPr>
      </w:pPr>
    </w:p>
    <w:p w:rsidR="007340C6" w:rsidRPr="007340C6" w:rsidRDefault="007340C6" w:rsidP="007340C6">
      <w:pPr>
        <w:spacing w:after="0" w:line="288" w:lineRule="auto"/>
        <w:rPr>
          <w:ins w:id="74" w:author="HURR MEHDI" w:date="2025-03-26T12:24:00Z"/>
          <w:rFonts w:ascii="Arial" w:eastAsia="Calibri" w:hAnsi="Arial" w:cs="Arial"/>
          <w:b/>
          <w:sz w:val="28"/>
          <w:szCs w:val="28"/>
          <w:lang w:val="en-PH"/>
          <w:rPrChange w:id="75" w:author="HURR MEHDI" w:date="2025-03-26T12:29:00Z">
            <w:rPr>
              <w:ins w:id="76" w:author="HURR MEHDI" w:date="2025-03-26T12:24:00Z"/>
              <w:rFonts w:ascii="Arial" w:eastAsia="Calibri" w:hAnsi="Arial" w:cs="Arial"/>
              <w:b/>
              <w:sz w:val="28"/>
              <w:szCs w:val="28"/>
              <w:lang w:val="en-PH"/>
            </w:rPr>
          </w:rPrChange>
        </w:rPr>
      </w:pPr>
      <w:ins w:id="77" w:author="HURR MEHDI" w:date="2025-03-26T12:24:00Z">
        <w:r w:rsidRPr="007340C6">
          <w:rPr>
            <w:rFonts w:ascii="Arial" w:eastAsia="Calibri" w:hAnsi="Arial" w:cs="Arial"/>
            <w:b/>
            <w:sz w:val="28"/>
            <w:szCs w:val="28"/>
            <w:lang w:val="en-PH"/>
            <w:rPrChange w:id="78" w:author="HURR MEHDI" w:date="2025-03-26T12:29:00Z">
              <w:rPr>
                <w:rFonts w:ascii="Arial" w:eastAsia="Calibri" w:hAnsi="Arial" w:cs="Arial"/>
                <w:b/>
                <w:sz w:val="28"/>
                <w:szCs w:val="28"/>
                <w:lang w:val="en-PH"/>
              </w:rPr>
            </w:rPrChange>
          </w:rPr>
          <w:t>DR. ONAIZA MAQBOOL</w:t>
        </w:r>
      </w:ins>
    </w:p>
    <w:p w:rsidR="007340C6" w:rsidRPr="007340C6" w:rsidRDefault="007340C6" w:rsidP="007340C6">
      <w:pPr>
        <w:spacing w:after="0" w:line="288" w:lineRule="auto"/>
        <w:rPr>
          <w:ins w:id="79" w:author="HURR MEHDI" w:date="2025-03-26T12:24:00Z"/>
          <w:rFonts w:ascii="Arial" w:eastAsia="Calibri" w:hAnsi="Arial" w:cs="Arial"/>
          <w:b/>
          <w:sz w:val="28"/>
          <w:szCs w:val="28"/>
          <w:lang w:val="en-PH"/>
          <w:rPrChange w:id="80" w:author="HURR MEHDI" w:date="2025-03-26T12:29:00Z">
            <w:rPr>
              <w:ins w:id="81" w:author="HURR MEHDI" w:date="2025-03-26T12:24:00Z"/>
              <w:rFonts w:ascii="Proxima Nova Rg" w:eastAsia="Calibri" w:hAnsi="Proxima Nova Rg" w:cs="Times New Roman"/>
              <w:b/>
              <w:sz w:val="28"/>
              <w:szCs w:val="28"/>
              <w:lang w:val="en-PH"/>
            </w:rPr>
          </w:rPrChange>
        </w:rPr>
      </w:pPr>
      <w:ins w:id="82" w:author="HURR MEHDI" w:date="2025-03-26T12:24:00Z">
        <w:r w:rsidRPr="007340C6">
          <w:rPr>
            <w:rFonts w:ascii="Arial" w:eastAsia="Calibri" w:hAnsi="Arial" w:cs="Arial"/>
            <w:b/>
            <w:sz w:val="28"/>
            <w:szCs w:val="28"/>
            <w:lang w:val="en-PH"/>
            <w:rPrChange w:id="83" w:author="HURR MEHDI" w:date="2025-03-26T12:29:00Z">
              <w:rPr>
                <w:rFonts w:ascii="Proxima Nova Rg" w:eastAsia="Calibri" w:hAnsi="Proxima Nova Rg" w:cs="Times New Roman"/>
                <w:b/>
                <w:sz w:val="28"/>
                <w:szCs w:val="28"/>
                <w:lang w:val="en-PH"/>
              </w:rPr>
            </w:rPrChange>
          </w:rPr>
          <w:cr/>
        </w:r>
      </w:ins>
    </w:p>
    <w:p w:rsidR="007340C6" w:rsidRPr="007340C6" w:rsidRDefault="007340C6" w:rsidP="007340C6">
      <w:pPr>
        <w:spacing w:after="0" w:line="288" w:lineRule="auto"/>
        <w:rPr>
          <w:ins w:id="84" w:author="HURR MEHDI" w:date="2025-03-26T12:24:00Z"/>
          <w:rFonts w:ascii="Arial" w:eastAsia="Calibri" w:hAnsi="Arial" w:cs="Arial"/>
          <w:b/>
          <w:sz w:val="28"/>
          <w:szCs w:val="28"/>
          <w:lang w:val="en-PH"/>
        </w:rPr>
      </w:pPr>
      <w:ins w:id="85" w:author="HURR MEHDI" w:date="2025-03-26T12:24:00Z">
        <w:r w:rsidRPr="007340C6">
          <w:rPr>
            <w:rFonts w:ascii="Arial" w:eastAsia="Calibri" w:hAnsi="Arial" w:cs="Arial"/>
            <w:sz w:val="24"/>
            <w:szCs w:val="24"/>
            <w:lang w:val="en-PH"/>
          </w:rPr>
          <w:t>26 March 2025</w:t>
        </w:r>
        <w:r w:rsidRPr="007340C6">
          <w:rPr>
            <w:rFonts w:ascii="Arial" w:eastAsia="Calibri" w:hAnsi="Arial" w:cs="Arial"/>
            <w:sz w:val="24"/>
            <w:szCs w:val="24"/>
            <w:lang w:val="en-PH"/>
          </w:rPr>
          <w:br w:type="page"/>
        </w:r>
      </w:ins>
    </w:p>
    <w:p w:rsidR="007340C6" w:rsidRPr="007340C6" w:rsidRDefault="007340C6" w:rsidP="007340C6">
      <w:pPr>
        <w:rPr>
          <w:ins w:id="86" w:author="HURR MEHDI" w:date="2025-03-26T12:29:00Z"/>
          <w:rFonts w:ascii="Arial" w:hAnsi="Arial" w:cs="Arial"/>
          <w:rPrChange w:id="87" w:author="HURR MEHDI" w:date="2025-03-26T12:29:00Z">
            <w:rPr>
              <w:ins w:id="88" w:author="HURR MEHDI" w:date="2025-03-26T12:29:00Z"/>
            </w:rPr>
          </w:rPrChange>
        </w:rPr>
      </w:pPr>
      <w:ins w:id="89" w:author="HURR MEHDI" w:date="2025-03-26T12:29:00Z">
        <w:r w:rsidRPr="007340C6">
          <w:rPr>
            <w:rFonts w:ascii="Arial" w:hAnsi="Arial" w:cs="Arial"/>
            <w:rPrChange w:id="90" w:author="HURR MEHDI" w:date="2025-03-26T12:29:00Z">
              <w:rPr/>
            </w:rPrChange>
          </w:rPr>
          <w:lastRenderedPageBreak/>
          <w:t>According to ISO/IEC/IEEE 16326 Guidelines</w:t>
        </w:r>
      </w:ins>
    </w:p>
    <w:p w:rsidR="007340C6" w:rsidRPr="007340C6" w:rsidRDefault="007340C6" w:rsidP="007340C6">
      <w:pPr>
        <w:rPr>
          <w:ins w:id="91" w:author="HURR MEHDI" w:date="2025-03-26T12:29:00Z"/>
          <w:rFonts w:ascii="Arial" w:hAnsi="Arial" w:cs="Arial"/>
          <w:rPrChange w:id="92" w:author="HURR MEHDI" w:date="2025-03-26T12:29:00Z">
            <w:rPr>
              <w:ins w:id="93" w:author="HURR MEHDI" w:date="2025-03-26T12:29:00Z"/>
            </w:rPr>
          </w:rPrChange>
        </w:rPr>
      </w:pPr>
      <w:ins w:id="94" w:author="HURR MEHDI" w:date="2025-03-26T12:29:00Z">
        <w:r w:rsidRPr="007340C6">
          <w:rPr>
            <w:rFonts w:ascii="Arial" w:hAnsi="Arial" w:cs="Arial"/>
            <w:b/>
            <w:rPrChange w:id="95" w:author="HURR MEHDI" w:date="2025-03-26T12:29:00Z">
              <w:rPr/>
            </w:rPrChange>
          </w:rPr>
          <w:t>Course:</w:t>
        </w:r>
        <w:r w:rsidRPr="007340C6">
          <w:rPr>
            <w:rFonts w:ascii="Arial" w:hAnsi="Arial" w:cs="Arial"/>
            <w:rPrChange w:id="96" w:author="HURR MEHDI" w:date="2025-03-26T12:29:00Z">
              <w:rPr/>
            </w:rPrChange>
          </w:rPr>
          <w:t xml:space="preserve"> Software Construction</w:t>
        </w:r>
      </w:ins>
    </w:p>
    <w:p w:rsidR="007340C6" w:rsidRPr="007340C6" w:rsidRDefault="007340C6" w:rsidP="007340C6">
      <w:pPr>
        <w:rPr>
          <w:ins w:id="97" w:author="HURR MEHDI" w:date="2025-03-26T12:29:00Z"/>
          <w:rFonts w:ascii="Arial" w:hAnsi="Arial" w:cs="Arial"/>
          <w:rPrChange w:id="98" w:author="HURR MEHDI" w:date="2025-03-26T12:29:00Z">
            <w:rPr>
              <w:ins w:id="99" w:author="HURR MEHDI" w:date="2025-03-26T12:29:00Z"/>
            </w:rPr>
          </w:rPrChange>
        </w:rPr>
      </w:pPr>
      <w:ins w:id="100" w:author="HURR MEHDI" w:date="2025-03-26T12:29:00Z">
        <w:r w:rsidRPr="007340C6">
          <w:rPr>
            <w:rFonts w:ascii="Arial" w:hAnsi="Arial" w:cs="Arial"/>
            <w:b/>
            <w:rPrChange w:id="101" w:author="HURR MEHDI" w:date="2025-03-26T12:30:00Z">
              <w:rPr/>
            </w:rPrChange>
          </w:rPr>
          <w:t>Submitted by:</w:t>
        </w:r>
        <w:r w:rsidRPr="007340C6">
          <w:rPr>
            <w:rFonts w:ascii="Arial" w:hAnsi="Arial" w:cs="Arial"/>
          </w:rPr>
          <w:t xml:space="preserve"> Group 8</w:t>
        </w:r>
        <w:r w:rsidRPr="007340C6">
          <w:rPr>
            <w:rFonts w:ascii="Arial" w:hAnsi="Arial" w:cs="Arial"/>
            <w:rPrChange w:id="102" w:author="HURR MEHDI" w:date="2025-03-26T12:29:00Z">
              <w:rPr/>
            </w:rPrChange>
          </w:rPr>
          <w:t xml:space="preserve"> </w:t>
        </w:r>
      </w:ins>
    </w:p>
    <w:p w:rsidR="007340C6" w:rsidRPr="007340C6" w:rsidRDefault="007340C6" w:rsidP="007340C6">
      <w:pPr>
        <w:rPr>
          <w:ins w:id="103" w:author="HURR MEHDI" w:date="2025-03-26T12:29:00Z"/>
          <w:rFonts w:ascii="Arial" w:hAnsi="Arial" w:cs="Arial"/>
          <w:rPrChange w:id="104" w:author="HURR MEHDI" w:date="2025-03-26T12:29:00Z">
            <w:rPr>
              <w:ins w:id="105" w:author="HURR MEHDI" w:date="2025-03-26T12:29:00Z"/>
            </w:rPr>
          </w:rPrChange>
        </w:rPr>
      </w:pPr>
      <w:ins w:id="106" w:author="HURR MEHDI" w:date="2025-03-26T12:29:00Z">
        <w:r w:rsidRPr="007340C6">
          <w:rPr>
            <w:rFonts w:ascii="Arial" w:hAnsi="Arial" w:cs="Arial"/>
            <w:b/>
            <w:rPrChange w:id="107" w:author="HURR MEHDI" w:date="2025-03-26T12:30:00Z">
              <w:rPr/>
            </w:rPrChange>
          </w:rPr>
          <w:t>Team Lead:</w:t>
        </w:r>
        <w:r w:rsidRPr="007340C6">
          <w:rPr>
            <w:rFonts w:ascii="Arial" w:hAnsi="Arial" w:cs="Arial"/>
            <w:rPrChange w:id="108" w:author="HURR MEHDI" w:date="2025-03-26T12:29:00Z">
              <w:rPr/>
            </w:rPrChange>
          </w:rPr>
          <w:t xml:space="preserve"> </w:t>
        </w:r>
      </w:ins>
      <w:ins w:id="109" w:author="HURR MEHDI" w:date="2025-03-26T12:30:00Z">
        <w:r>
          <w:rPr>
            <w:rFonts w:ascii="Arial" w:hAnsi="Arial" w:cs="Arial"/>
          </w:rPr>
          <w:t>Hurr Mehdi</w:t>
        </w:r>
      </w:ins>
    </w:p>
    <w:p w:rsidR="007340C6" w:rsidRPr="007340C6" w:rsidRDefault="007340C6" w:rsidP="007340C6">
      <w:pPr>
        <w:rPr>
          <w:ins w:id="110" w:author="HURR MEHDI" w:date="2025-03-26T12:29:00Z"/>
          <w:rFonts w:ascii="Arial" w:hAnsi="Arial" w:cs="Arial"/>
          <w:rPrChange w:id="111" w:author="HURR MEHDI" w:date="2025-03-26T12:29:00Z">
            <w:rPr>
              <w:ins w:id="112" w:author="HURR MEHDI" w:date="2025-03-26T12:29:00Z"/>
            </w:rPr>
          </w:rPrChange>
        </w:rPr>
      </w:pPr>
      <w:ins w:id="113" w:author="HURR MEHDI" w:date="2025-03-26T12:29:00Z">
        <w:r w:rsidRPr="007340C6">
          <w:rPr>
            <w:rFonts w:ascii="Arial" w:hAnsi="Arial" w:cs="Arial"/>
            <w:b/>
            <w:rPrChange w:id="114" w:author="HURR MEHDI" w:date="2025-03-26T12:30:00Z">
              <w:rPr/>
            </w:rPrChange>
          </w:rPr>
          <w:t>Team Members:</w:t>
        </w:r>
        <w:r w:rsidRPr="007340C6">
          <w:rPr>
            <w:rFonts w:ascii="Arial" w:hAnsi="Arial" w:cs="Arial"/>
            <w:rPrChange w:id="115" w:author="HURR MEHDI" w:date="2025-03-26T12:29:00Z">
              <w:rPr/>
            </w:rPrChange>
          </w:rPr>
          <w:t xml:space="preserve"> </w:t>
        </w:r>
      </w:ins>
      <w:proofErr w:type="spellStart"/>
      <w:ins w:id="116" w:author="HURR MEHDI" w:date="2025-03-26T12:30:00Z">
        <w:r>
          <w:rPr>
            <w:rFonts w:ascii="Arial" w:hAnsi="Arial" w:cs="Arial"/>
          </w:rPr>
          <w:t>M.Sehal</w:t>
        </w:r>
        <w:proofErr w:type="spellEnd"/>
        <w:r>
          <w:rPr>
            <w:rFonts w:ascii="Arial" w:hAnsi="Arial" w:cs="Arial"/>
          </w:rPr>
          <w:t xml:space="preserve"> Bilal, Muhammad Asad, </w:t>
        </w:r>
        <w:proofErr w:type="spellStart"/>
        <w:r>
          <w:rPr>
            <w:rFonts w:ascii="Arial" w:hAnsi="Arial" w:cs="Arial"/>
          </w:rPr>
          <w:t>Zohaib</w:t>
        </w:r>
        <w:proofErr w:type="spellEnd"/>
        <w:r>
          <w:rPr>
            <w:rFonts w:ascii="Arial" w:hAnsi="Arial" w:cs="Arial"/>
          </w:rPr>
          <w:t xml:space="preserve"> Ahmed</w:t>
        </w:r>
      </w:ins>
    </w:p>
    <w:p w:rsidR="007340C6" w:rsidRPr="007340C6" w:rsidRDefault="007340C6" w:rsidP="007340C6">
      <w:pPr>
        <w:rPr>
          <w:ins w:id="117" w:author="HURR MEHDI" w:date="2025-03-26T12:29:00Z"/>
          <w:rFonts w:ascii="Arial" w:hAnsi="Arial" w:cs="Arial"/>
          <w:rPrChange w:id="118" w:author="HURR MEHDI" w:date="2025-03-26T12:29:00Z">
            <w:rPr>
              <w:ins w:id="119" w:author="HURR MEHDI" w:date="2025-03-26T12:29:00Z"/>
            </w:rPr>
          </w:rPrChange>
        </w:rPr>
      </w:pPr>
      <w:ins w:id="120" w:author="HURR MEHDI" w:date="2025-03-26T12:29:00Z">
        <w:r w:rsidRPr="007340C6">
          <w:rPr>
            <w:rFonts w:ascii="Arial" w:hAnsi="Arial" w:cs="Arial"/>
            <w:b/>
            <w:rPrChange w:id="121" w:author="HURR MEHDI" w:date="2025-03-26T12:30:00Z">
              <w:rPr/>
            </w:rPrChange>
          </w:rPr>
          <w:t>Submission Date:</w:t>
        </w:r>
        <w:r w:rsidRPr="007340C6">
          <w:rPr>
            <w:rFonts w:ascii="Arial" w:hAnsi="Arial" w:cs="Arial"/>
          </w:rPr>
          <w:t xml:space="preserve"> 26/03/2025</w:t>
        </w:r>
      </w:ins>
    </w:p>
    <w:p w:rsidR="007340C6" w:rsidRPr="007340C6" w:rsidRDefault="007340C6" w:rsidP="007340C6">
      <w:pPr>
        <w:rPr>
          <w:ins w:id="122" w:author="HURR MEHDI" w:date="2025-03-26T12:29:00Z"/>
          <w:rFonts w:ascii="Arial" w:hAnsi="Arial" w:cs="Arial"/>
          <w:rPrChange w:id="123" w:author="HURR MEHDI" w:date="2025-03-26T12:29:00Z">
            <w:rPr>
              <w:ins w:id="124" w:author="HURR MEHDI" w:date="2025-03-26T12:29:00Z"/>
            </w:rPr>
          </w:rPrChange>
        </w:rPr>
      </w:pPr>
      <w:ins w:id="125" w:author="HURR MEHDI" w:date="2025-03-26T12:29:00Z">
        <w:r w:rsidRPr="007340C6">
          <w:rPr>
            <w:rFonts w:ascii="Arial" w:hAnsi="Arial" w:cs="Arial"/>
            <w:b/>
            <w:rPrChange w:id="126" w:author="HURR MEHDI" w:date="2025-03-26T12:31:00Z">
              <w:rPr/>
            </w:rPrChange>
          </w:rPr>
          <w:t>Audience:</w:t>
        </w:r>
        <w:r w:rsidRPr="007340C6">
          <w:rPr>
            <w:rFonts w:ascii="Arial" w:hAnsi="Arial" w:cs="Arial"/>
            <w:rPrChange w:id="127" w:author="HURR MEHDI" w:date="2025-03-26T12:29:00Z">
              <w:rPr/>
            </w:rPrChange>
          </w:rPr>
          <w:t xml:space="preserve"> Development Team, Client (Prof. </w:t>
        </w:r>
        <w:proofErr w:type="spellStart"/>
        <w:r w:rsidRPr="007340C6">
          <w:rPr>
            <w:rFonts w:ascii="Arial" w:hAnsi="Arial" w:cs="Arial"/>
            <w:rPrChange w:id="128" w:author="HURR MEHDI" w:date="2025-03-26T12:29:00Z">
              <w:rPr/>
            </w:rPrChange>
          </w:rPr>
          <w:t>Onaiza</w:t>
        </w:r>
        <w:proofErr w:type="spellEnd"/>
        <w:r w:rsidRPr="007340C6">
          <w:rPr>
            <w:rFonts w:ascii="Arial" w:hAnsi="Arial" w:cs="Arial"/>
            <w:rPrChange w:id="129" w:author="HURR MEHDI" w:date="2025-03-26T12:29:00Z">
              <w:rPr/>
            </w:rPrChange>
          </w:rPr>
          <w:t xml:space="preserve"> </w:t>
        </w:r>
        <w:proofErr w:type="spellStart"/>
        <w:r w:rsidRPr="007340C6">
          <w:rPr>
            <w:rFonts w:ascii="Arial" w:hAnsi="Arial" w:cs="Arial"/>
            <w:rPrChange w:id="130" w:author="HURR MEHDI" w:date="2025-03-26T12:29:00Z">
              <w:rPr/>
            </w:rPrChange>
          </w:rPr>
          <w:t>Maqbool</w:t>
        </w:r>
        <w:proofErr w:type="spellEnd"/>
        <w:r w:rsidRPr="007340C6">
          <w:rPr>
            <w:rFonts w:ascii="Arial" w:hAnsi="Arial" w:cs="Arial"/>
            <w:rPrChange w:id="131" w:author="HURR MEHDI" w:date="2025-03-26T12:29:00Z">
              <w:rPr/>
            </w:rPrChange>
          </w:rPr>
          <w:t>) and stakeholders.</w:t>
        </w:r>
      </w:ins>
    </w:p>
    <w:p w:rsidR="007340C6" w:rsidRPr="007340C6" w:rsidRDefault="007340C6" w:rsidP="007340C6">
      <w:pPr>
        <w:rPr>
          <w:ins w:id="132" w:author="HURR MEHDI" w:date="2025-03-26T12:29:00Z"/>
          <w:rFonts w:ascii="Arial" w:hAnsi="Arial" w:cs="Arial"/>
          <w:rPrChange w:id="133" w:author="HURR MEHDI" w:date="2025-03-26T12:29:00Z">
            <w:rPr>
              <w:ins w:id="134" w:author="HURR MEHDI" w:date="2025-03-26T12:29:00Z"/>
            </w:rPr>
          </w:rPrChange>
        </w:rPr>
      </w:pPr>
      <w:ins w:id="135" w:author="HURR MEHDI" w:date="2025-03-26T12:29:00Z">
        <w:r w:rsidRPr="007340C6">
          <w:rPr>
            <w:rFonts w:ascii="Arial" w:hAnsi="Arial" w:cs="Arial"/>
            <w:b/>
            <w:rPrChange w:id="136" w:author="HURR MEHDI" w:date="2025-03-26T12:31:00Z">
              <w:rPr/>
            </w:rPrChange>
          </w:rPr>
          <w:t>Author:</w:t>
        </w:r>
        <w:r w:rsidRPr="007340C6">
          <w:rPr>
            <w:rFonts w:ascii="Arial" w:hAnsi="Arial" w:cs="Arial"/>
            <w:rPrChange w:id="137" w:author="HURR MEHDI" w:date="2025-03-26T12:29:00Z">
              <w:rPr/>
            </w:rPrChange>
          </w:rPr>
          <w:t xml:space="preserve"> </w:t>
        </w:r>
      </w:ins>
      <w:ins w:id="138" w:author="HURR MEHDI" w:date="2025-03-26T12:31:00Z">
        <w:r>
          <w:rPr>
            <w:rFonts w:ascii="Arial" w:hAnsi="Arial" w:cs="Arial"/>
          </w:rPr>
          <w:t>Hurr Mehdi</w:t>
        </w:r>
      </w:ins>
      <w:ins w:id="139" w:author="HURR MEHDI" w:date="2025-03-26T12:29:00Z">
        <w:r w:rsidRPr="007340C6">
          <w:rPr>
            <w:rFonts w:ascii="Arial" w:hAnsi="Arial" w:cs="Arial"/>
            <w:rPrChange w:id="140" w:author="HURR MEHDI" w:date="2025-03-26T12:29:00Z">
              <w:rPr/>
            </w:rPrChange>
          </w:rPr>
          <w:t xml:space="preserve"> (Team Lead)</w:t>
        </w:r>
      </w:ins>
    </w:p>
    <w:p w:rsidR="007340C6" w:rsidRPr="007340C6" w:rsidRDefault="007340C6" w:rsidP="007340C6">
      <w:pPr>
        <w:rPr>
          <w:ins w:id="141" w:author="HURR MEHDI" w:date="2025-03-26T12:29:00Z"/>
          <w:rFonts w:ascii="Arial" w:hAnsi="Arial" w:cs="Arial"/>
          <w:rPrChange w:id="142" w:author="HURR MEHDI" w:date="2025-03-26T12:29:00Z">
            <w:rPr>
              <w:ins w:id="143" w:author="HURR MEHDI" w:date="2025-03-26T12:29:00Z"/>
            </w:rPr>
          </w:rPrChange>
        </w:rPr>
      </w:pPr>
      <w:ins w:id="144" w:author="HURR MEHDI" w:date="2025-03-26T12:29:00Z">
        <w:r w:rsidRPr="007340C6">
          <w:rPr>
            <w:rFonts w:ascii="Arial" w:hAnsi="Arial" w:cs="Arial"/>
            <w:b/>
            <w:rPrChange w:id="145" w:author="HURR MEHDI" w:date="2025-03-26T12:31:00Z">
              <w:rPr/>
            </w:rPrChange>
          </w:rPr>
          <w:t>Co-Authors:</w:t>
        </w:r>
        <w:r w:rsidRPr="007340C6">
          <w:rPr>
            <w:rFonts w:ascii="Arial" w:hAnsi="Arial" w:cs="Arial"/>
            <w:rPrChange w:id="146" w:author="HURR MEHDI" w:date="2025-03-26T12:29:00Z">
              <w:rPr/>
            </w:rPrChange>
          </w:rPr>
          <w:t xml:space="preserve"> </w:t>
        </w:r>
      </w:ins>
      <w:proofErr w:type="spellStart"/>
      <w:ins w:id="147" w:author="HURR MEHDI" w:date="2025-03-26T12:31:00Z">
        <w:r>
          <w:rPr>
            <w:rFonts w:ascii="Arial" w:hAnsi="Arial" w:cs="Arial"/>
          </w:rPr>
          <w:t>M.Sehal</w:t>
        </w:r>
        <w:proofErr w:type="spellEnd"/>
        <w:r>
          <w:rPr>
            <w:rFonts w:ascii="Arial" w:hAnsi="Arial" w:cs="Arial"/>
          </w:rPr>
          <w:t xml:space="preserve"> Bilal, Muhammad Asad, </w:t>
        </w:r>
        <w:proofErr w:type="spellStart"/>
        <w:r>
          <w:rPr>
            <w:rFonts w:ascii="Arial" w:hAnsi="Arial" w:cs="Arial"/>
          </w:rPr>
          <w:t>Zohaib</w:t>
        </w:r>
        <w:proofErr w:type="spellEnd"/>
        <w:r>
          <w:rPr>
            <w:rFonts w:ascii="Arial" w:hAnsi="Arial" w:cs="Arial"/>
          </w:rPr>
          <w:t xml:space="preserve"> Ahmed</w:t>
        </w:r>
      </w:ins>
    </w:p>
    <w:p w:rsidR="002F2BE2" w:rsidRDefault="002F2BE2" w:rsidP="007340C6">
      <w:pPr>
        <w:rPr>
          <w:ins w:id="148" w:author="HURR MEHDI" w:date="2025-03-26T12:34:00Z"/>
          <w:rFonts w:ascii="Arial" w:hAnsi="Arial" w:cs="Arial"/>
        </w:rPr>
      </w:pPr>
    </w:p>
    <w:p w:rsidR="002F2BE2" w:rsidRDefault="002F2BE2" w:rsidP="007340C6">
      <w:pPr>
        <w:rPr>
          <w:ins w:id="149" w:author="HURR MEHDI" w:date="2025-03-26T12:34:00Z"/>
          <w:rFonts w:ascii="Arial" w:hAnsi="Arial" w:cs="Arial"/>
        </w:rPr>
      </w:pPr>
    </w:p>
    <w:p w:rsidR="002F2BE2" w:rsidRDefault="002F2BE2" w:rsidP="007340C6">
      <w:pPr>
        <w:rPr>
          <w:ins w:id="150" w:author="HURR MEHDI" w:date="2025-03-26T12:34:00Z"/>
          <w:rFonts w:ascii="Arial" w:hAnsi="Arial" w:cs="Arial"/>
        </w:rPr>
      </w:pPr>
    </w:p>
    <w:p w:rsidR="002F2BE2" w:rsidRDefault="002F2BE2" w:rsidP="007340C6">
      <w:pPr>
        <w:rPr>
          <w:ins w:id="151" w:author="HURR MEHDI" w:date="2025-03-26T12:34:00Z"/>
          <w:rFonts w:ascii="Arial" w:hAnsi="Arial" w:cs="Arial"/>
        </w:rPr>
      </w:pPr>
    </w:p>
    <w:p w:rsidR="002F2BE2" w:rsidRDefault="002F2BE2" w:rsidP="007340C6">
      <w:pPr>
        <w:rPr>
          <w:ins w:id="152" w:author="HURR MEHDI" w:date="2025-03-26T12:34:00Z"/>
          <w:rFonts w:ascii="Arial" w:hAnsi="Arial" w:cs="Arial"/>
        </w:rPr>
      </w:pPr>
    </w:p>
    <w:p w:rsidR="002F2BE2" w:rsidRDefault="002F2BE2" w:rsidP="007340C6">
      <w:pPr>
        <w:rPr>
          <w:ins w:id="153" w:author="HURR MEHDI" w:date="2025-03-26T12:34:00Z"/>
          <w:rFonts w:ascii="Arial" w:hAnsi="Arial" w:cs="Arial"/>
        </w:rPr>
      </w:pPr>
    </w:p>
    <w:p w:rsidR="002F2BE2" w:rsidRDefault="002F2BE2" w:rsidP="007340C6">
      <w:pPr>
        <w:rPr>
          <w:ins w:id="154" w:author="HURR MEHDI" w:date="2025-03-26T12:34:00Z"/>
          <w:rFonts w:ascii="Arial" w:hAnsi="Arial" w:cs="Arial"/>
        </w:rPr>
      </w:pPr>
    </w:p>
    <w:p w:rsidR="002F2BE2" w:rsidRDefault="002F2BE2" w:rsidP="007340C6">
      <w:pPr>
        <w:rPr>
          <w:ins w:id="155" w:author="HURR MEHDI" w:date="2025-03-26T12:34:00Z"/>
          <w:rFonts w:ascii="Arial" w:hAnsi="Arial" w:cs="Arial"/>
        </w:rPr>
      </w:pPr>
    </w:p>
    <w:p w:rsidR="002F2BE2" w:rsidRDefault="002F2BE2" w:rsidP="007340C6">
      <w:pPr>
        <w:rPr>
          <w:ins w:id="156" w:author="HURR MEHDI" w:date="2025-03-26T12:34:00Z"/>
          <w:rFonts w:ascii="Arial" w:hAnsi="Arial" w:cs="Arial"/>
        </w:rPr>
      </w:pPr>
    </w:p>
    <w:p w:rsidR="002F2BE2" w:rsidRDefault="002F2BE2" w:rsidP="007340C6">
      <w:pPr>
        <w:rPr>
          <w:ins w:id="157" w:author="HURR MEHDI" w:date="2025-03-26T12:34:00Z"/>
          <w:rFonts w:ascii="Arial" w:hAnsi="Arial" w:cs="Arial"/>
        </w:rPr>
      </w:pPr>
    </w:p>
    <w:p w:rsidR="002F2BE2" w:rsidRDefault="002F2BE2" w:rsidP="007340C6">
      <w:pPr>
        <w:rPr>
          <w:ins w:id="158" w:author="HURR MEHDI" w:date="2025-03-26T12:34:00Z"/>
          <w:rFonts w:ascii="Arial" w:hAnsi="Arial" w:cs="Arial"/>
        </w:rPr>
      </w:pPr>
    </w:p>
    <w:p w:rsidR="002F2BE2" w:rsidRDefault="002F2BE2" w:rsidP="007340C6">
      <w:pPr>
        <w:rPr>
          <w:ins w:id="159" w:author="HURR MEHDI" w:date="2025-03-26T12:34:00Z"/>
          <w:rFonts w:ascii="Arial" w:hAnsi="Arial" w:cs="Arial"/>
        </w:rPr>
      </w:pPr>
    </w:p>
    <w:p w:rsidR="002F2BE2" w:rsidRDefault="002F2BE2" w:rsidP="007340C6">
      <w:pPr>
        <w:rPr>
          <w:ins w:id="160" w:author="HURR MEHDI" w:date="2025-03-26T12:34:00Z"/>
          <w:rFonts w:ascii="Arial" w:hAnsi="Arial" w:cs="Arial"/>
        </w:rPr>
      </w:pPr>
    </w:p>
    <w:p w:rsidR="002F2BE2" w:rsidRDefault="002F2BE2" w:rsidP="007340C6">
      <w:pPr>
        <w:rPr>
          <w:ins w:id="161" w:author="HURR MEHDI" w:date="2025-03-26T12:34:00Z"/>
          <w:rFonts w:ascii="Arial" w:hAnsi="Arial" w:cs="Arial"/>
        </w:rPr>
      </w:pPr>
    </w:p>
    <w:p w:rsidR="002F2BE2" w:rsidRDefault="002F2BE2" w:rsidP="007340C6">
      <w:pPr>
        <w:rPr>
          <w:ins w:id="162" w:author="HURR MEHDI" w:date="2025-03-26T12:34:00Z"/>
          <w:rFonts w:ascii="Arial" w:hAnsi="Arial" w:cs="Arial"/>
        </w:rPr>
      </w:pPr>
    </w:p>
    <w:p w:rsidR="002F2BE2" w:rsidRDefault="002F2BE2" w:rsidP="007340C6">
      <w:pPr>
        <w:rPr>
          <w:ins w:id="163" w:author="HURR MEHDI" w:date="2025-03-26T12:34:00Z"/>
          <w:rFonts w:ascii="Arial" w:hAnsi="Arial" w:cs="Arial"/>
        </w:rPr>
      </w:pPr>
    </w:p>
    <w:p w:rsidR="002F2BE2" w:rsidRDefault="002F2BE2" w:rsidP="007340C6">
      <w:pPr>
        <w:rPr>
          <w:ins w:id="164" w:author="HURR MEHDI" w:date="2025-03-26T12:34:00Z"/>
          <w:rFonts w:ascii="Arial" w:hAnsi="Arial" w:cs="Arial"/>
        </w:rPr>
      </w:pPr>
    </w:p>
    <w:p w:rsidR="002F2BE2" w:rsidRDefault="002F2BE2" w:rsidP="007340C6">
      <w:pPr>
        <w:rPr>
          <w:ins w:id="165" w:author="HURR MEHDI" w:date="2025-03-26T12:34:00Z"/>
          <w:rFonts w:ascii="Arial" w:hAnsi="Arial" w:cs="Arial"/>
        </w:rPr>
      </w:pPr>
    </w:p>
    <w:p w:rsidR="002F2BE2" w:rsidRDefault="002F2BE2" w:rsidP="007340C6">
      <w:pPr>
        <w:rPr>
          <w:ins w:id="166" w:author="HURR MEHDI" w:date="2025-03-26T12:34:00Z"/>
          <w:rFonts w:ascii="Arial" w:hAnsi="Arial" w:cs="Arial"/>
        </w:rPr>
      </w:pPr>
    </w:p>
    <w:p w:rsidR="002F2BE2" w:rsidRDefault="002F2BE2" w:rsidP="007340C6">
      <w:pPr>
        <w:rPr>
          <w:ins w:id="167" w:author="HURR MEHDI" w:date="2025-03-26T12:34:00Z"/>
          <w:rFonts w:ascii="Arial" w:hAnsi="Arial" w:cs="Arial"/>
        </w:rPr>
      </w:pPr>
    </w:p>
    <w:p w:rsidR="002F2BE2" w:rsidRDefault="002F2BE2" w:rsidP="007340C6">
      <w:pPr>
        <w:rPr>
          <w:ins w:id="168" w:author="HURR MEHDI" w:date="2025-03-26T12:34:00Z"/>
          <w:rFonts w:ascii="Arial" w:hAnsi="Arial" w:cs="Arial"/>
        </w:rPr>
      </w:pPr>
    </w:p>
    <w:tbl>
      <w:tblPr>
        <w:tblpPr w:leftFromText="180" w:rightFromText="180" w:horzAnchor="margin" w:tblpY="-630"/>
        <w:tblW w:w="9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10"/>
        <w:gridCol w:w="2715"/>
        <w:gridCol w:w="255"/>
        <w:gridCol w:w="1800"/>
        <w:gridCol w:w="3060"/>
      </w:tblGrid>
      <w:tr w:rsidR="002F2BE2" w:rsidRPr="002F2BE2" w:rsidTr="008545A6">
        <w:trPr>
          <w:trHeight w:val="420"/>
          <w:ins w:id="169" w:author="HURR MEHDI" w:date="2025-03-26T12:34:00Z"/>
        </w:trPr>
        <w:tc>
          <w:tcPr>
            <w:tcW w:w="4425" w:type="dxa"/>
            <w:gridSpan w:val="2"/>
            <w:shd w:val="clear" w:color="auto" w:fill="auto"/>
            <w:tcMar>
              <w:top w:w="100" w:type="dxa"/>
              <w:left w:w="100" w:type="dxa"/>
              <w:bottom w:w="100" w:type="dxa"/>
              <w:right w:w="100" w:type="dxa"/>
            </w:tcMar>
          </w:tcPr>
          <w:p w:rsidR="002F2BE2" w:rsidRPr="002F2BE2" w:rsidRDefault="002F2BE2" w:rsidP="002F2BE2">
            <w:pPr>
              <w:keepNext/>
              <w:keepLines/>
              <w:spacing w:before="600" w:after="240" w:line="240" w:lineRule="auto"/>
              <w:jc w:val="both"/>
              <w:outlineLvl w:val="0"/>
              <w:rPr>
                <w:ins w:id="170" w:author="HURR MEHDI" w:date="2025-03-26T12:34:00Z"/>
                <w:rFonts w:ascii="Arial Black" w:eastAsia="Arial" w:hAnsi="Arial Black" w:cs="Times New Roman (Body CS)"/>
                <w:b/>
                <w:bCs/>
                <w:caps/>
                <w:color w:val="262626"/>
                <w:spacing w:val="10"/>
                <w:kern w:val="0"/>
                <w:sz w:val="18"/>
                <w:szCs w:val="20"/>
                <w:lang w:eastAsia="ja-JP"/>
                <w14:ligatures w14:val="none"/>
              </w:rPr>
            </w:pPr>
            <w:bookmarkStart w:id="171" w:name="_Toc192077693"/>
            <w:bookmarkStart w:id="172" w:name="_Toc192101583"/>
            <w:bookmarkStart w:id="173" w:name="_Toc193933037"/>
            <w:ins w:id="174" w:author="HURR MEHDI" w:date="2025-03-26T12:34:00Z">
              <w:r w:rsidRPr="002F2BE2">
                <w:rPr>
                  <w:rFonts w:ascii="Arial Black" w:eastAsia="Arial" w:hAnsi="Arial Black" w:cs="Times New Roman (Body CS)"/>
                  <w:b/>
                  <w:bCs/>
                  <w:caps/>
                  <w:color w:val="262626"/>
                  <w:spacing w:val="10"/>
                  <w:kern w:val="0"/>
                  <w:sz w:val="18"/>
                  <w:szCs w:val="20"/>
                  <w:lang w:eastAsia="ja-JP"/>
                  <w14:ligatures w14:val="none"/>
                </w:rPr>
                <w:lastRenderedPageBreak/>
                <w:t>Signature page</w:t>
              </w:r>
              <w:bookmarkEnd w:id="171"/>
              <w:bookmarkEnd w:id="172"/>
              <w:bookmarkEnd w:id="173"/>
              <w:r w:rsidRPr="002F2BE2">
                <w:rPr>
                  <w:rFonts w:ascii="Arial Black" w:eastAsia="Arial" w:hAnsi="Arial Black" w:cs="Times New Roman (Body CS)"/>
                  <w:b/>
                  <w:bCs/>
                  <w:caps/>
                  <w:color w:val="262626"/>
                  <w:spacing w:val="10"/>
                  <w:kern w:val="0"/>
                  <w:sz w:val="18"/>
                  <w:szCs w:val="20"/>
                  <w:lang w:eastAsia="ja-JP"/>
                  <w14:ligatures w14:val="none"/>
                </w:rPr>
                <w:t xml:space="preserve">  </w:t>
              </w:r>
            </w:ins>
          </w:p>
          <w:p w:rsidR="002F2BE2" w:rsidRPr="002F2BE2" w:rsidRDefault="002F2BE2" w:rsidP="002F2BE2">
            <w:pPr>
              <w:widowControl w:val="0"/>
              <w:pBdr>
                <w:top w:val="nil"/>
                <w:left w:val="nil"/>
                <w:bottom w:val="nil"/>
                <w:right w:val="nil"/>
                <w:between w:val="nil"/>
              </w:pBdr>
              <w:spacing w:after="0" w:line="240" w:lineRule="auto"/>
              <w:rPr>
                <w:ins w:id="175" w:author="HURR MEHDI" w:date="2025-03-26T12:34:00Z"/>
                <w:rFonts w:ascii="Arial" w:eastAsia="Times New Roman" w:hAnsi="Arial" w:cs="Arial"/>
                <w:b/>
                <w:color w:val="002060"/>
                <w:kern w:val="0"/>
                <w:lang w:val="en"/>
                <w14:ligatures w14:val="none"/>
              </w:rPr>
            </w:pPr>
            <w:ins w:id="176" w:author="HURR MEHDI" w:date="2025-03-26T12:34:00Z">
              <w:r w:rsidRPr="002F2BE2">
                <w:rPr>
                  <w:rFonts w:ascii="Arial" w:eastAsia="Times New Roman" w:hAnsi="Arial" w:cs="Arial"/>
                  <w:b/>
                  <w:color w:val="002060"/>
                  <w:kern w:val="0"/>
                  <w:lang w:val="en"/>
                  <w14:ligatures w14:val="none"/>
                </w:rPr>
                <w:t>Team Member 1/Team Leader:</w:t>
              </w:r>
            </w:ins>
          </w:p>
        </w:tc>
        <w:tc>
          <w:tcPr>
            <w:tcW w:w="255"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177" w:author="HURR MEHDI" w:date="2025-03-26T12:34:00Z"/>
                <w:rFonts w:ascii="Arial" w:eastAsia="Times New Roman" w:hAnsi="Arial" w:cs="Arial"/>
                <w:b/>
                <w:color w:val="002060"/>
                <w:kern w:val="0"/>
                <w:lang w:val="en"/>
                <w14:ligatures w14:val="none"/>
              </w:rPr>
            </w:pPr>
          </w:p>
        </w:tc>
        <w:tc>
          <w:tcPr>
            <w:tcW w:w="4860" w:type="dxa"/>
            <w:gridSpan w:val="2"/>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178" w:author="HURR MEHDI" w:date="2025-03-26T12:34:00Z"/>
                <w:rFonts w:ascii="Arial" w:eastAsia="Times New Roman" w:hAnsi="Arial" w:cs="Arial"/>
                <w:b/>
                <w:color w:val="002060"/>
                <w:kern w:val="0"/>
                <w:lang w:val="en"/>
                <w14:ligatures w14:val="none"/>
              </w:rPr>
            </w:pPr>
          </w:p>
          <w:p w:rsidR="002F2BE2" w:rsidRPr="002F2BE2" w:rsidRDefault="002F2BE2" w:rsidP="002F2BE2">
            <w:pPr>
              <w:widowControl w:val="0"/>
              <w:pBdr>
                <w:top w:val="nil"/>
                <w:left w:val="nil"/>
                <w:bottom w:val="nil"/>
                <w:right w:val="nil"/>
                <w:between w:val="nil"/>
              </w:pBdr>
              <w:spacing w:after="0" w:line="240" w:lineRule="auto"/>
              <w:rPr>
                <w:ins w:id="179" w:author="HURR MEHDI" w:date="2025-03-26T12:34:00Z"/>
                <w:rFonts w:ascii="Arial" w:eastAsia="Times New Roman" w:hAnsi="Arial" w:cs="Arial"/>
                <w:b/>
                <w:color w:val="002060"/>
                <w:kern w:val="0"/>
                <w:lang w:val="en"/>
                <w14:ligatures w14:val="none"/>
              </w:rPr>
            </w:pPr>
          </w:p>
          <w:p w:rsidR="002F2BE2" w:rsidRPr="002F2BE2" w:rsidRDefault="002F2BE2" w:rsidP="002F2BE2">
            <w:pPr>
              <w:widowControl w:val="0"/>
              <w:pBdr>
                <w:top w:val="nil"/>
                <w:left w:val="nil"/>
                <w:bottom w:val="nil"/>
                <w:right w:val="nil"/>
                <w:between w:val="nil"/>
              </w:pBdr>
              <w:spacing w:after="0" w:line="240" w:lineRule="auto"/>
              <w:rPr>
                <w:ins w:id="180" w:author="HURR MEHDI" w:date="2025-03-26T12:34:00Z"/>
                <w:rFonts w:ascii="Arial" w:eastAsia="Times New Roman" w:hAnsi="Arial" w:cs="Arial"/>
                <w:b/>
                <w:color w:val="002060"/>
                <w:kern w:val="0"/>
                <w:lang w:val="en"/>
                <w14:ligatures w14:val="none"/>
              </w:rPr>
            </w:pPr>
          </w:p>
          <w:p w:rsidR="002F2BE2" w:rsidRPr="002F2BE2" w:rsidRDefault="002F2BE2" w:rsidP="002F2BE2">
            <w:pPr>
              <w:widowControl w:val="0"/>
              <w:pBdr>
                <w:top w:val="nil"/>
                <w:left w:val="nil"/>
                <w:bottom w:val="nil"/>
                <w:right w:val="nil"/>
                <w:between w:val="nil"/>
              </w:pBdr>
              <w:spacing w:after="0" w:line="240" w:lineRule="auto"/>
              <w:rPr>
                <w:ins w:id="181" w:author="HURR MEHDI" w:date="2025-03-26T12:34:00Z"/>
                <w:rFonts w:ascii="Arial" w:eastAsia="Times New Roman" w:hAnsi="Arial" w:cs="Arial"/>
                <w:b/>
                <w:color w:val="002060"/>
                <w:kern w:val="0"/>
                <w:lang w:val="en"/>
                <w14:ligatures w14:val="none"/>
              </w:rPr>
            </w:pPr>
          </w:p>
          <w:p w:rsidR="002F2BE2" w:rsidRPr="002F2BE2" w:rsidRDefault="002F2BE2" w:rsidP="002F2BE2">
            <w:pPr>
              <w:widowControl w:val="0"/>
              <w:pBdr>
                <w:top w:val="nil"/>
                <w:left w:val="nil"/>
                <w:bottom w:val="nil"/>
                <w:right w:val="nil"/>
                <w:between w:val="nil"/>
              </w:pBdr>
              <w:spacing w:after="0" w:line="240" w:lineRule="auto"/>
              <w:rPr>
                <w:ins w:id="182" w:author="HURR MEHDI" w:date="2025-03-26T12:34:00Z"/>
                <w:rFonts w:ascii="Arial" w:eastAsia="Times New Roman" w:hAnsi="Arial" w:cs="Arial"/>
                <w:b/>
                <w:color w:val="002060"/>
                <w:kern w:val="0"/>
                <w:lang w:val="en"/>
                <w14:ligatures w14:val="none"/>
              </w:rPr>
            </w:pPr>
            <w:ins w:id="183" w:author="HURR MEHDI" w:date="2025-03-26T12:34:00Z">
              <w:r w:rsidRPr="002F2BE2">
                <w:rPr>
                  <w:rFonts w:ascii="Arial" w:eastAsia="Times New Roman" w:hAnsi="Arial" w:cs="Arial"/>
                  <w:b/>
                  <w:color w:val="002060"/>
                  <w:kern w:val="0"/>
                  <w:lang w:val="en"/>
                  <w14:ligatures w14:val="none"/>
                </w:rPr>
                <w:t>Team Member 2</w:t>
              </w:r>
            </w:ins>
          </w:p>
        </w:tc>
      </w:tr>
      <w:tr w:rsidR="002F2BE2" w:rsidRPr="002F2BE2" w:rsidTr="002F2BE2">
        <w:trPr>
          <w:ins w:id="184" w:author="HURR MEHDI" w:date="2025-03-26T12:34:00Z"/>
        </w:trPr>
        <w:tc>
          <w:tcPr>
            <w:tcW w:w="1710"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185" w:author="HURR MEHDI" w:date="2025-03-26T12:34:00Z"/>
                <w:rFonts w:ascii="Arial" w:eastAsia="Times New Roman" w:hAnsi="Arial" w:cs="Arial"/>
                <w:b/>
                <w:color w:val="002060"/>
                <w:kern w:val="0"/>
                <w:lang w:val="en"/>
                <w14:ligatures w14:val="none"/>
              </w:rPr>
            </w:pPr>
            <w:ins w:id="186" w:author="HURR MEHDI" w:date="2025-03-26T12:34:00Z">
              <w:r w:rsidRPr="002F2BE2">
                <w:rPr>
                  <w:rFonts w:ascii="Arial" w:eastAsia="Times New Roman" w:hAnsi="Arial" w:cs="Arial"/>
                  <w:b/>
                  <w:color w:val="002060"/>
                  <w:kern w:val="0"/>
                  <w:lang w:val="en"/>
                  <w14:ligatures w14:val="none"/>
                </w:rPr>
                <w:t>By:</w:t>
              </w:r>
            </w:ins>
          </w:p>
        </w:tc>
        <w:tc>
          <w:tcPr>
            <w:tcW w:w="2715" w:type="dxa"/>
            <w:tcBorders>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187" w:author="HURR MEHDI" w:date="2025-03-26T12:34:00Z"/>
                <w:rFonts w:ascii="Arial" w:eastAsia="Times New Roman" w:hAnsi="Arial" w:cs="Arial"/>
                <w:color w:val="002060"/>
                <w:kern w:val="0"/>
                <w:lang w:val="en"/>
                <w14:ligatures w14:val="none"/>
              </w:rPr>
            </w:pPr>
          </w:p>
        </w:tc>
        <w:tc>
          <w:tcPr>
            <w:tcW w:w="255"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188" w:author="HURR MEHDI" w:date="2025-03-26T12:34:00Z"/>
                <w:rFonts w:ascii="Arial" w:eastAsia="Times New Roman" w:hAnsi="Arial" w:cs="Arial"/>
                <w:color w:val="002060"/>
                <w:kern w:val="0"/>
                <w:lang w:val="en"/>
                <w14:ligatures w14:val="none"/>
              </w:rPr>
            </w:pPr>
          </w:p>
        </w:tc>
        <w:tc>
          <w:tcPr>
            <w:tcW w:w="1800" w:type="dxa"/>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189" w:author="HURR MEHDI" w:date="2025-03-26T12:34:00Z"/>
                <w:rFonts w:ascii="Arial" w:eastAsia="Times New Roman" w:hAnsi="Arial" w:cs="Arial"/>
                <w:b/>
                <w:color w:val="002060"/>
                <w:kern w:val="0"/>
                <w:lang w:val="en"/>
                <w14:ligatures w14:val="none"/>
              </w:rPr>
            </w:pPr>
            <w:ins w:id="190" w:author="HURR MEHDI" w:date="2025-03-26T12:34:00Z">
              <w:r w:rsidRPr="002F2BE2">
                <w:rPr>
                  <w:rFonts w:ascii="Arial" w:eastAsia="Times New Roman" w:hAnsi="Arial" w:cs="Arial"/>
                  <w:b/>
                  <w:color w:val="002060"/>
                  <w:kern w:val="0"/>
                  <w:lang w:val="en"/>
                  <w14:ligatures w14:val="none"/>
                </w:rPr>
                <w:t>By:</w:t>
              </w:r>
            </w:ins>
          </w:p>
        </w:tc>
        <w:tc>
          <w:tcPr>
            <w:tcW w:w="3060" w:type="dxa"/>
            <w:tcBorders>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191" w:author="HURR MEHDI" w:date="2025-03-26T12:34:00Z"/>
                <w:rFonts w:ascii="Arial" w:eastAsia="Times New Roman" w:hAnsi="Arial" w:cs="Arial"/>
                <w:color w:val="002060"/>
                <w:kern w:val="0"/>
                <w:lang w:val="en"/>
                <w14:ligatures w14:val="none"/>
              </w:rPr>
            </w:pPr>
          </w:p>
        </w:tc>
      </w:tr>
      <w:tr w:rsidR="002F2BE2" w:rsidRPr="002F2BE2" w:rsidTr="002F2BE2">
        <w:trPr>
          <w:trHeight w:val="282"/>
          <w:ins w:id="192" w:author="HURR MEHDI" w:date="2025-03-26T12:34:00Z"/>
        </w:trPr>
        <w:tc>
          <w:tcPr>
            <w:tcW w:w="1710"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193" w:author="HURR MEHDI" w:date="2025-03-26T12:34:00Z"/>
                <w:rFonts w:ascii="Arial" w:eastAsia="Times New Roman" w:hAnsi="Arial" w:cs="Arial"/>
                <w:i/>
                <w:color w:val="002060"/>
                <w:kern w:val="0"/>
                <w:lang w:val="en"/>
                <w14:ligatures w14:val="none"/>
              </w:rPr>
            </w:pPr>
          </w:p>
        </w:tc>
        <w:tc>
          <w:tcPr>
            <w:tcW w:w="2715" w:type="dxa"/>
            <w:tcBorders>
              <w:top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194" w:author="HURR MEHDI" w:date="2025-03-26T12:34:00Z"/>
                <w:rFonts w:ascii="Arial" w:eastAsia="Times New Roman" w:hAnsi="Arial" w:cs="Arial"/>
                <w:color w:val="002060"/>
                <w:kern w:val="0"/>
                <w:sz w:val="20"/>
                <w:szCs w:val="20"/>
                <w:lang w:val="en"/>
                <w14:ligatures w14:val="none"/>
              </w:rPr>
            </w:pPr>
            <w:ins w:id="195" w:author="HURR MEHDI" w:date="2025-03-26T12:34:00Z">
              <w:r w:rsidRPr="002F2BE2">
                <w:rPr>
                  <w:rFonts w:ascii="Arial" w:eastAsia="Times New Roman" w:hAnsi="Arial" w:cs="Arial"/>
                  <w:i/>
                  <w:color w:val="002060"/>
                  <w:kern w:val="0"/>
                  <w:sz w:val="20"/>
                  <w:szCs w:val="20"/>
                  <w:lang w:val="en"/>
                  <w14:ligatures w14:val="none"/>
                </w:rPr>
                <w:t>(Signature)</w:t>
              </w:r>
            </w:ins>
          </w:p>
        </w:tc>
        <w:tc>
          <w:tcPr>
            <w:tcW w:w="255"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196" w:author="HURR MEHDI" w:date="2025-03-26T12:34:00Z"/>
                <w:rFonts w:ascii="Arial" w:eastAsia="Times New Roman" w:hAnsi="Arial" w:cs="Arial"/>
                <w:color w:val="002060"/>
                <w:kern w:val="0"/>
                <w:lang w:val="en"/>
                <w14:ligatures w14:val="none"/>
              </w:rPr>
            </w:pPr>
          </w:p>
        </w:tc>
        <w:tc>
          <w:tcPr>
            <w:tcW w:w="1800" w:type="dxa"/>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197" w:author="HURR MEHDI" w:date="2025-03-26T12:34:00Z"/>
                <w:rFonts w:ascii="Arial" w:eastAsia="Times New Roman" w:hAnsi="Arial" w:cs="Arial"/>
                <w:i/>
                <w:color w:val="002060"/>
                <w:kern w:val="0"/>
                <w:lang w:val="en"/>
                <w14:ligatures w14:val="none"/>
              </w:rPr>
            </w:pPr>
          </w:p>
        </w:tc>
        <w:tc>
          <w:tcPr>
            <w:tcW w:w="3060" w:type="dxa"/>
            <w:tcBorders>
              <w:top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198" w:author="HURR MEHDI" w:date="2025-03-26T12:34:00Z"/>
                <w:rFonts w:ascii="Arial" w:eastAsia="Times New Roman" w:hAnsi="Arial" w:cs="Arial"/>
                <w:color w:val="002060"/>
                <w:kern w:val="0"/>
                <w:sz w:val="20"/>
                <w:szCs w:val="20"/>
                <w:lang w:val="en"/>
                <w14:ligatures w14:val="none"/>
              </w:rPr>
            </w:pPr>
            <w:ins w:id="199" w:author="HURR MEHDI" w:date="2025-03-26T12:34:00Z">
              <w:r w:rsidRPr="002F2BE2">
                <w:rPr>
                  <w:rFonts w:ascii="Arial" w:eastAsia="Times New Roman" w:hAnsi="Arial" w:cs="Arial"/>
                  <w:i/>
                  <w:color w:val="002060"/>
                  <w:kern w:val="0"/>
                  <w:sz w:val="20"/>
                  <w:szCs w:val="20"/>
                  <w:lang w:val="en"/>
                  <w14:ligatures w14:val="none"/>
                </w:rPr>
                <w:t>(Signature)</w:t>
              </w:r>
            </w:ins>
          </w:p>
        </w:tc>
      </w:tr>
      <w:tr w:rsidR="002F2BE2" w:rsidRPr="002F2BE2" w:rsidTr="002F2BE2">
        <w:trPr>
          <w:ins w:id="200" w:author="HURR MEHDI" w:date="2025-03-26T12:34:00Z"/>
        </w:trPr>
        <w:tc>
          <w:tcPr>
            <w:tcW w:w="1710"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01" w:author="HURR MEHDI" w:date="2025-03-26T12:34:00Z"/>
                <w:rFonts w:ascii="Arial" w:eastAsia="Times New Roman" w:hAnsi="Arial" w:cs="Arial"/>
                <w:b/>
                <w:color w:val="002060"/>
                <w:kern w:val="0"/>
                <w:lang w:val="en"/>
                <w14:ligatures w14:val="none"/>
              </w:rPr>
            </w:pPr>
            <w:ins w:id="202" w:author="HURR MEHDI" w:date="2025-03-26T12:34:00Z">
              <w:r w:rsidRPr="002F2BE2">
                <w:rPr>
                  <w:rFonts w:ascii="Arial" w:eastAsia="Times New Roman" w:hAnsi="Arial" w:cs="Arial"/>
                  <w:b/>
                  <w:color w:val="002060"/>
                  <w:kern w:val="0"/>
                  <w:lang w:val="en"/>
                  <w14:ligatures w14:val="none"/>
                </w:rPr>
                <w:t>Name:</w:t>
              </w:r>
            </w:ins>
          </w:p>
        </w:tc>
        <w:tc>
          <w:tcPr>
            <w:tcW w:w="2715" w:type="dxa"/>
            <w:tcBorders>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03" w:author="HURR MEHDI" w:date="2025-03-26T12:34:00Z"/>
                <w:rFonts w:ascii="Arial" w:eastAsia="Times New Roman" w:hAnsi="Arial" w:cs="Arial"/>
                <w:color w:val="002060"/>
                <w:kern w:val="0"/>
                <w:lang w:val="en"/>
                <w14:ligatures w14:val="none"/>
              </w:rPr>
            </w:pPr>
            <w:ins w:id="204" w:author="HURR MEHDI" w:date="2025-03-26T12:34:00Z">
              <w:r w:rsidRPr="002F2BE2">
                <w:rPr>
                  <w:rFonts w:ascii="Arial" w:eastAsia="Times New Roman" w:hAnsi="Arial" w:cs="Arial"/>
                  <w:color w:val="002060"/>
                  <w:kern w:val="0"/>
                  <w:lang w:val="en"/>
                  <w14:ligatures w14:val="none"/>
                </w:rPr>
                <w:t>Hurr Mehdi</w:t>
              </w:r>
            </w:ins>
          </w:p>
        </w:tc>
        <w:tc>
          <w:tcPr>
            <w:tcW w:w="255"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05" w:author="HURR MEHDI" w:date="2025-03-26T12:34:00Z"/>
                <w:rFonts w:ascii="Arial" w:eastAsia="Times New Roman" w:hAnsi="Arial" w:cs="Arial"/>
                <w:color w:val="002060"/>
                <w:kern w:val="0"/>
                <w:lang w:val="en"/>
                <w14:ligatures w14:val="none"/>
              </w:rPr>
            </w:pPr>
          </w:p>
        </w:tc>
        <w:tc>
          <w:tcPr>
            <w:tcW w:w="1800" w:type="dxa"/>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06" w:author="HURR MEHDI" w:date="2025-03-26T12:34:00Z"/>
                <w:rFonts w:ascii="Arial" w:eastAsia="Times New Roman" w:hAnsi="Arial" w:cs="Arial"/>
                <w:b/>
                <w:color w:val="002060"/>
                <w:kern w:val="0"/>
                <w:lang w:val="en"/>
                <w14:ligatures w14:val="none"/>
              </w:rPr>
            </w:pPr>
            <w:ins w:id="207" w:author="HURR MEHDI" w:date="2025-03-26T12:34:00Z">
              <w:r w:rsidRPr="002F2BE2">
                <w:rPr>
                  <w:rFonts w:ascii="Arial" w:eastAsia="Times New Roman" w:hAnsi="Arial" w:cs="Arial"/>
                  <w:b/>
                  <w:color w:val="002060"/>
                  <w:kern w:val="0"/>
                  <w:lang w:val="en"/>
                  <w14:ligatures w14:val="none"/>
                </w:rPr>
                <w:t>Name:</w:t>
              </w:r>
            </w:ins>
          </w:p>
        </w:tc>
        <w:tc>
          <w:tcPr>
            <w:tcW w:w="3060" w:type="dxa"/>
            <w:tcBorders>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08" w:author="HURR MEHDI" w:date="2025-03-26T12:34:00Z"/>
                <w:rFonts w:ascii="Arial" w:eastAsia="Times New Roman" w:hAnsi="Arial" w:cs="Arial"/>
                <w:color w:val="002060"/>
                <w:kern w:val="0"/>
                <w:lang w:val="en"/>
                <w14:ligatures w14:val="none"/>
              </w:rPr>
            </w:pPr>
            <w:ins w:id="209" w:author="HURR MEHDI" w:date="2025-03-26T12:34:00Z">
              <w:r w:rsidRPr="002F2BE2">
                <w:rPr>
                  <w:rFonts w:ascii="Arial" w:eastAsia="Times New Roman" w:hAnsi="Arial" w:cs="Arial"/>
                  <w:color w:val="002060"/>
                  <w:kern w:val="0"/>
                  <w:lang w:val="en"/>
                  <w14:ligatures w14:val="none"/>
                </w:rPr>
                <w:t xml:space="preserve">Muhammad </w:t>
              </w:r>
              <w:proofErr w:type="spellStart"/>
              <w:r w:rsidRPr="002F2BE2">
                <w:rPr>
                  <w:rFonts w:ascii="Arial" w:eastAsia="Times New Roman" w:hAnsi="Arial" w:cs="Arial"/>
                  <w:color w:val="002060"/>
                  <w:kern w:val="0"/>
                  <w:lang w:val="en"/>
                  <w14:ligatures w14:val="none"/>
                </w:rPr>
                <w:t>Sehal</w:t>
              </w:r>
              <w:proofErr w:type="spellEnd"/>
              <w:r w:rsidRPr="002F2BE2">
                <w:rPr>
                  <w:rFonts w:ascii="Arial" w:eastAsia="Times New Roman" w:hAnsi="Arial" w:cs="Arial"/>
                  <w:color w:val="002060"/>
                  <w:kern w:val="0"/>
                  <w:lang w:val="en"/>
                  <w14:ligatures w14:val="none"/>
                </w:rPr>
                <w:t xml:space="preserve"> Bilal</w:t>
              </w:r>
            </w:ins>
          </w:p>
        </w:tc>
      </w:tr>
      <w:tr w:rsidR="002F2BE2" w:rsidRPr="002F2BE2" w:rsidTr="002F2BE2">
        <w:trPr>
          <w:ins w:id="210" w:author="HURR MEHDI" w:date="2025-03-26T12:34:00Z"/>
        </w:trPr>
        <w:tc>
          <w:tcPr>
            <w:tcW w:w="1710"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11" w:author="HURR MEHDI" w:date="2025-03-26T12:34:00Z"/>
                <w:rFonts w:ascii="Arial" w:eastAsia="Times New Roman" w:hAnsi="Arial" w:cs="Arial"/>
                <w:i/>
                <w:color w:val="002060"/>
                <w:kern w:val="0"/>
                <w:lang w:val="en"/>
                <w14:ligatures w14:val="none"/>
              </w:rPr>
            </w:pPr>
          </w:p>
        </w:tc>
        <w:tc>
          <w:tcPr>
            <w:tcW w:w="2715" w:type="dxa"/>
            <w:tcBorders>
              <w:top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12" w:author="HURR MEHDI" w:date="2025-03-26T12:34:00Z"/>
                <w:rFonts w:ascii="Arial" w:eastAsia="Times New Roman" w:hAnsi="Arial" w:cs="Arial"/>
                <w:color w:val="002060"/>
                <w:kern w:val="0"/>
                <w:sz w:val="20"/>
                <w:szCs w:val="20"/>
                <w:lang w:val="en"/>
                <w14:ligatures w14:val="none"/>
              </w:rPr>
            </w:pPr>
          </w:p>
        </w:tc>
        <w:tc>
          <w:tcPr>
            <w:tcW w:w="255"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13" w:author="HURR MEHDI" w:date="2025-03-26T12:34:00Z"/>
                <w:rFonts w:ascii="Arial" w:eastAsia="Times New Roman" w:hAnsi="Arial" w:cs="Arial"/>
                <w:color w:val="002060"/>
                <w:kern w:val="0"/>
                <w:lang w:val="en"/>
                <w14:ligatures w14:val="none"/>
              </w:rPr>
            </w:pPr>
          </w:p>
        </w:tc>
        <w:tc>
          <w:tcPr>
            <w:tcW w:w="1800" w:type="dxa"/>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14" w:author="HURR MEHDI" w:date="2025-03-26T12:34:00Z"/>
                <w:rFonts w:ascii="Arial" w:eastAsia="Times New Roman" w:hAnsi="Arial" w:cs="Arial"/>
                <w:i/>
                <w:color w:val="002060"/>
                <w:kern w:val="0"/>
                <w:lang w:val="en"/>
                <w14:ligatures w14:val="none"/>
              </w:rPr>
            </w:pPr>
          </w:p>
        </w:tc>
        <w:tc>
          <w:tcPr>
            <w:tcW w:w="3060" w:type="dxa"/>
            <w:tcBorders>
              <w:top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15" w:author="HURR MEHDI" w:date="2025-03-26T12:34:00Z"/>
                <w:rFonts w:ascii="Arial" w:eastAsia="Times New Roman" w:hAnsi="Arial" w:cs="Arial"/>
                <w:color w:val="002060"/>
                <w:kern w:val="0"/>
                <w:lang w:val="en"/>
                <w14:ligatures w14:val="none"/>
              </w:rPr>
            </w:pPr>
          </w:p>
        </w:tc>
      </w:tr>
      <w:tr w:rsidR="002F2BE2" w:rsidRPr="002F2BE2" w:rsidTr="002F2BE2">
        <w:trPr>
          <w:ins w:id="216" w:author="HURR MEHDI" w:date="2025-03-26T12:34:00Z"/>
        </w:trPr>
        <w:tc>
          <w:tcPr>
            <w:tcW w:w="1710"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17" w:author="HURR MEHDI" w:date="2025-03-26T12:34:00Z"/>
                <w:rFonts w:ascii="Arial" w:eastAsia="Times New Roman" w:hAnsi="Arial" w:cs="Arial"/>
                <w:b/>
                <w:color w:val="002060"/>
                <w:kern w:val="0"/>
                <w:lang w:val="en"/>
                <w14:ligatures w14:val="none"/>
              </w:rPr>
            </w:pPr>
            <w:proofErr w:type="spellStart"/>
            <w:ins w:id="218" w:author="HURR MEHDI" w:date="2025-03-26T12:34:00Z">
              <w:r w:rsidRPr="002F2BE2">
                <w:rPr>
                  <w:rFonts w:ascii="Arial" w:eastAsia="Times New Roman" w:hAnsi="Arial" w:cs="Arial"/>
                  <w:b/>
                  <w:color w:val="002060"/>
                  <w:kern w:val="0"/>
                  <w:lang w:val="en"/>
                  <w14:ligatures w14:val="none"/>
                </w:rPr>
                <w:t>Reg</w:t>
              </w:r>
              <w:proofErr w:type="spellEnd"/>
              <w:r w:rsidRPr="002F2BE2">
                <w:rPr>
                  <w:rFonts w:ascii="Arial" w:eastAsia="Times New Roman" w:hAnsi="Arial" w:cs="Arial"/>
                  <w:b/>
                  <w:color w:val="002060"/>
                  <w:kern w:val="0"/>
                  <w:lang w:val="en"/>
                  <w14:ligatures w14:val="none"/>
                </w:rPr>
                <w:t xml:space="preserve"> No. :</w:t>
              </w:r>
            </w:ins>
          </w:p>
        </w:tc>
        <w:tc>
          <w:tcPr>
            <w:tcW w:w="2715" w:type="dxa"/>
            <w:tcBorders>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19" w:author="HURR MEHDI" w:date="2025-03-26T12:34:00Z"/>
                <w:rFonts w:ascii="Arial" w:eastAsia="Times New Roman" w:hAnsi="Arial" w:cs="Arial"/>
                <w:color w:val="002060"/>
                <w:kern w:val="0"/>
                <w:lang w:val="en"/>
                <w14:ligatures w14:val="none"/>
              </w:rPr>
            </w:pPr>
            <w:ins w:id="220" w:author="HURR MEHDI" w:date="2025-03-26T12:34:00Z">
              <w:r w:rsidRPr="002F2BE2">
                <w:rPr>
                  <w:rFonts w:ascii="Arial" w:eastAsia="Times New Roman" w:hAnsi="Arial" w:cs="Arial"/>
                  <w:color w:val="002060"/>
                  <w:kern w:val="0"/>
                  <w:lang w:val="en"/>
                  <w14:ligatures w14:val="none"/>
                </w:rPr>
                <w:t>04072312048</w:t>
              </w:r>
            </w:ins>
          </w:p>
        </w:tc>
        <w:tc>
          <w:tcPr>
            <w:tcW w:w="255"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21" w:author="HURR MEHDI" w:date="2025-03-26T12:34:00Z"/>
                <w:rFonts w:ascii="Arial" w:eastAsia="Times New Roman" w:hAnsi="Arial" w:cs="Arial"/>
                <w:color w:val="002060"/>
                <w:kern w:val="0"/>
                <w:lang w:val="en"/>
                <w14:ligatures w14:val="none"/>
              </w:rPr>
            </w:pPr>
          </w:p>
        </w:tc>
        <w:tc>
          <w:tcPr>
            <w:tcW w:w="1800" w:type="dxa"/>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22" w:author="HURR MEHDI" w:date="2025-03-26T12:34:00Z"/>
                <w:rFonts w:ascii="Arial" w:eastAsia="Times New Roman" w:hAnsi="Arial" w:cs="Arial"/>
                <w:b/>
                <w:color w:val="002060"/>
                <w:kern w:val="0"/>
                <w:lang w:val="en"/>
                <w14:ligatures w14:val="none"/>
              </w:rPr>
            </w:pPr>
            <w:proofErr w:type="spellStart"/>
            <w:ins w:id="223" w:author="HURR MEHDI" w:date="2025-03-26T12:34:00Z">
              <w:r w:rsidRPr="002F2BE2">
                <w:rPr>
                  <w:rFonts w:ascii="Arial" w:eastAsia="Times New Roman" w:hAnsi="Arial" w:cs="Arial"/>
                  <w:b/>
                  <w:color w:val="002060"/>
                  <w:kern w:val="0"/>
                  <w:lang w:val="en"/>
                  <w14:ligatures w14:val="none"/>
                </w:rPr>
                <w:t>Reg</w:t>
              </w:r>
              <w:proofErr w:type="spellEnd"/>
              <w:r w:rsidRPr="002F2BE2">
                <w:rPr>
                  <w:rFonts w:ascii="Arial" w:eastAsia="Times New Roman" w:hAnsi="Arial" w:cs="Arial"/>
                  <w:b/>
                  <w:color w:val="002060"/>
                  <w:kern w:val="0"/>
                  <w:lang w:val="en"/>
                  <w14:ligatures w14:val="none"/>
                </w:rPr>
                <w:t xml:space="preserve"> No. :</w:t>
              </w:r>
            </w:ins>
          </w:p>
        </w:tc>
        <w:tc>
          <w:tcPr>
            <w:tcW w:w="3060" w:type="dxa"/>
            <w:tcBorders>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24" w:author="HURR MEHDI" w:date="2025-03-26T12:34:00Z"/>
                <w:rFonts w:ascii="Arial" w:eastAsia="Times New Roman" w:hAnsi="Arial" w:cs="Arial"/>
                <w:color w:val="002060"/>
                <w:kern w:val="0"/>
                <w:lang w:val="en"/>
                <w14:ligatures w14:val="none"/>
              </w:rPr>
            </w:pPr>
            <w:ins w:id="225" w:author="HURR MEHDI" w:date="2025-03-26T12:34:00Z">
              <w:r w:rsidRPr="002F2BE2">
                <w:rPr>
                  <w:rFonts w:ascii="Arial" w:eastAsia="Times New Roman" w:hAnsi="Arial" w:cs="Arial"/>
                  <w:color w:val="002060"/>
                  <w:kern w:val="0"/>
                  <w:lang w:val="en"/>
                  <w14:ligatures w14:val="none"/>
                </w:rPr>
                <w:t>04072312015</w:t>
              </w:r>
            </w:ins>
          </w:p>
        </w:tc>
      </w:tr>
      <w:tr w:rsidR="002F2BE2" w:rsidRPr="002F2BE2" w:rsidTr="002F2BE2">
        <w:trPr>
          <w:ins w:id="226" w:author="HURR MEHDI" w:date="2025-03-26T12:34:00Z"/>
        </w:trPr>
        <w:tc>
          <w:tcPr>
            <w:tcW w:w="1710"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27" w:author="HURR MEHDI" w:date="2025-03-26T12:34:00Z"/>
                <w:rFonts w:ascii="Arial" w:eastAsia="Times New Roman" w:hAnsi="Arial" w:cs="Arial"/>
                <w:b/>
                <w:color w:val="002060"/>
                <w:kern w:val="0"/>
                <w:lang w:val="en"/>
                <w14:ligatures w14:val="none"/>
              </w:rPr>
            </w:pPr>
          </w:p>
          <w:p w:rsidR="002F2BE2" w:rsidRPr="002F2BE2" w:rsidRDefault="002F2BE2" w:rsidP="002F2BE2">
            <w:pPr>
              <w:widowControl w:val="0"/>
              <w:pBdr>
                <w:top w:val="nil"/>
                <w:left w:val="nil"/>
                <w:bottom w:val="nil"/>
                <w:right w:val="nil"/>
                <w:between w:val="nil"/>
              </w:pBdr>
              <w:spacing w:after="0" w:line="240" w:lineRule="auto"/>
              <w:rPr>
                <w:ins w:id="228" w:author="HURR MEHDI" w:date="2025-03-26T12:34:00Z"/>
                <w:rFonts w:ascii="Arial" w:eastAsia="Times New Roman" w:hAnsi="Arial" w:cs="Arial"/>
                <w:b/>
                <w:color w:val="002060"/>
                <w:kern w:val="0"/>
                <w:lang w:val="en"/>
                <w14:ligatures w14:val="none"/>
              </w:rPr>
            </w:pPr>
            <w:ins w:id="229" w:author="HURR MEHDI" w:date="2025-03-26T12:34:00Z">
              <w:r w:rsidRPr="002F2BE2">
                <w:rPr>
                  <w:rFonts w:ascii="Arial" w:eastAsia="Times New Roman" w:hAnsi="Arial" w:cs="Arial"/>
                  <w:b/>
                  <w:color w:val="002060"/>
                  <w:kern w:val="0"/>
                  <w:lang w:val="en"/>
                  <w14:ligatures w14:val="none"/>
                </w:rPr>
                <w:t>Date:</w:t>
              </w:r>
            </w:ins>
          </w:p>
        </w:tc>
        <w:tc>
          <w:tcPr>
            <w:tcW w:w="2715" w:type="dxa"/>
            <w:tcBorders>
              <w:top w:val="single" w:sz="4" w:space="0" w:color="237DB9"/>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30" w:author="HURR MEHDI" w:date="2025-03-26T12:34:00Z"/>
                <w:rFonts w:ascii="Arial" w:eastAsia="Times New Roman" w:hAnsi="Arial" w:cs="Arial"/>
                <w:color w:val="002060"/>
                <w:kern w:val="0"/>
                <w:lang w:val="en"/>
                <w14:ligatures w14:val="none"/>
              </w:rPr>
            </w:pPr>
            <w:ins w:id="231" w:author="HURR MEHDI" w:date="2025-03-26T12:34:00Z">
              <w:r>
                <w:rPr>
                  <w:rFonts w:ascii="Arial" w:eastAsia="Times New Roman" w:hAnsi="Arial" w:cs="Arial"/>
                  <w:color w:val="002060"/>
                  <w:kern w:val="0"/>
                  <w:lang w:val="en"/>
                  <w14:ligatures w14:val="none"/>
                </w:rPr>
                <w:br/>
                <w:t>26</w:t>
              </w:r>
              <w:r w:rsidRPr="002F2BE2">
                <w:rPr>
                  <w:rFonts w:ascii="Arial" w:eastAsia="Times New Roman" w:hAnsi="Arial" w:cs="Arial"/>
                  <w:color w:val="002060"/>
                  <w:kern w:val="0"/>
                  <w:lang w:val="en"/>
                  <w14:ligatures w14:val="none"/>
                </w:rPr>
                <w:t>-03-2025</w:t>
              </w:r>
            </w:ins>
          </w:p>
        </w:tc>
        <w:tc>
          <w:tcPr>
            <w:tcW w:w="255"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32" w:author="HURR MEHDI" w:date="2025-03-26T12:34:00Z"/>
                <w:rFonts w:ascii="Arial" w:eastAsia="Times New Roman" w:hAnsi="Arial" w:cs="Arial"/>
                <w:color w:val="002060"/>
                <w:kern w:val="0"/>
                <w:lang w:val="en"/>
                <w14:ligatures w14:val="none"/>
              </w:rPr>
            </w:pPr>
          </w:p>
        </w:tc>
        <w:tc>
          <w:tcPr>
            <w:tcW w:w="1800" w:type="dxa"/>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33" w:author="HURR MEHDI" w:date="2025-03-26T12:34:00Z"/>
                <w:rFonts w:ascii="Arial" w:eastAsia="Times New Roman" w:hAnsi="Arial" w:cs="Arial"/>
                <w:b/>
                <w:color w:val="002060"/>
                <w:kern w:val="0"/>
                <w:lang w:val="en"/>
                <w14:ligatures w14:val="none"/>
              </w:rPr>
            </w:pPr>
          </w:p>
          <w:p w:rsidR="002F2BE2" w:rsidRPr="002F2BE2" w:rsidRDefault="002F2BE2" w:rsidP="002F2BE2">
            <w:pPr>
              <w:widowControl w:val="0"/>
              <w:spacing w:after="0" w:line="240" w:lineRule="auto"/>
              <w:rPr>
                <w:ins w:id="234" w:author="HURR MEHDI" w:date="2025-03-26T12:34:00Z"/>
                <w:rFonts w:ascii="Arial" w:eastAsia="Times New Roman" w:hAnsi="Arial" w:cs="Arial"/>
                <w:b/>
                <w:color w:val="002060"/>
                <w:kern w:val="0"/>
                <w:lang w:val="en"/>
                <w14:ligatures w14:val="none"/>
              </w:rPr>
            </w:pPr>
            <w:ins w:id="235" w:author="HURR MEHDI" w:date="2025-03-26T12:34:00Z">
              <w:r w:rsidRPr="002F2BE2">
                <w:rPr>
                  <w:rFonts w:ascii="Arial" w:eastAsia="Times New Roman" w:hAnsi="Arial" w:cs="Arial"/>
                  <w:b/>
                  <w:color w:val="002060"/>
                  <w:kern w:val="0"/>
                  <w:lang w:val="en"/>
                  <w14:ligatures w14:val="none"/>
                </w:rPr>
                <w:t>Date:</w:t>
              </w:r>
            </w:ins>
          </w:p>
        </w:tc>
        <w:tc>
          <w:tcPr>
            <w:tcW w:w="3060" w:type="dxa"/>
            <w:tcBorders>
              <w:top w:val="single" w:sz="4" w:space="0" w:color="237DB9"/>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36" w:author="HURR MEHDI" w:date="2025-03-26T12:34:00Z"/>
                <w:rFonts w:ascii="Arial" w:eastAsia="Times New Roman" w:hAnsi="Arial" w:cs="Arial"/>
                <w:color w:val="002060"/>
                <w:kern w:val="0"/>
                <w:lang w:val="en"/>
                <w14:ligatures w14:val="none"/>
              </w:rPr>
            </w:pPr>
            <w:ins w:id="237" w:author="HURR MEHDI" w:date="2025-03-26T12:34:00Z">
              <w:r>
                <w:rPr>
                  <w:rFonts w:ascii="Arial" w:eastAsia="Times New Roman" w:hAnsi="Arial" w:cs="Arial"/>
                  <w:color w:val="002060"/>
                  <w:kern w:val="0"/>
                  <w:lang w:val="en"/>
                  <w14:ligatures w14:val="none"/>
                </w:rPr>
                <w:br/>
                <w:t>26</w:t>
              </w:r>
              <w:r w:rsidRPr="002F2BE2">
                <w:rPr>
                  <w:rFonts w:ascii="Arial" w:eastAsia="Times New Roman" w:hAnsi="Arial" w:cs="Arial"/>
                  <w:color w:val="002060"/>
                  <w:kern w:val="0"/>
                  <w:lang w:val="en"/>
                  <w14:ligatures w14:val="none"/>
                </w:rPr>
                <w:t>-03-2025</w:t>
              </w:r>
            </w:ins>
          </w:p>
        </w:tc>
      </w:tr>
    </w:tbl>
    <w:p w:rsidR="002F2BE2" w:rsidRPr="002F2BE2" w:rsidRDefault="002F2BE2" w:rsidP="002F2BE2">
      <w:pPr>
        <w:spacing w:after="0" w:line="276" w:lineRule="auto"/>
        <w:rPr>
          <w:ins w:id="238" w:author="HURR MEHDI" w:date="2025-03-26T12:34:00Z"/>
          <w:rFonts w:ascii="Times New Roman" w:eastAsia="Times New Roman" w:hAnsi="Times New Roman" w:cs="Times New Roman"/>
          <w:color w:val="002060"/>
          <w:kern w:val="0"/>
          <w:lang w:val="en"/>
          <w14:ligatures w14:val="none"/>
        </w:rPr>
      </w:pPr>
    </w:p>
    <w:p w:rsidR="002F2BE2" w:rsidRPr="002F2BE2" w:rsidRDefault="002F2BE2" w:rsidP="002F2BE2">
      <w:pPr>
        <w:spacing w:after="180" w:line="288" w:lineRule="auto"/>
        <w:rPr>
          <w:ins w:id="239" w:author="HURR MEHDI" w:date="2025-03-26T12:34:00Z"/>
          <w:rFonts w:ascii="Arial" w:eastAsia="Arial" w:hAnsi="Arial" w:cs="Times New Roman"/>
          <w:color w:val="002060"/>
          <w:kern w:val="0"/>
          <w:sz w:val="18"/>
          <w:szCs w:val="18"/>
          <w:lang w:eastAsia="ja-JP"/>
          <w14:ligatures w14:val="none"/>
        </w:rPr>
      </w:pPr>
    </w:p>
    <w:tbl>
      <w:tblPr>
        <w:tblW w:w="9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10"/>
        <w:gridCol w:w="2715"/>
        <w:gridCol w:w="255"/>
        <w:gridCol w:w="1800"/>
        <w:gridCol w:w="3060"/>
      </w:tblGrid>
      <w:tr w:rsidR="002F2BE2" w:rsidRPr="002F2BE2" w:rsidTr="008545A6">
        <w:trPr>
          <w:trHeight w:val="420"/>
          <w:ins w:id="240" w:author="HURR MEHDI" w:date="2025-03-26T12:34:00Z"/>
        </w:trPr>
        <w:tc>
          <w:tcPr>
            <w:tcW w:w="4425" w:type="dxa"/>
            <w:gridSpan w:val="2"/>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41" w:author="HURR MEHDI" w:date="2025-03-26T12:34:00Z"/>
                <w:rFonts w:ascii="Arial" w:eastAsia="Times New Roman" w:hAnsi="Arial" w:cs="Arial"/>
                <w:b/>
                <w:color w:val="002060"/>
                <w:kern w:val="0"/>
                <w:lang w:val="en"/>
                <w14:ligatures w14:val="none"/>
              </w:rPr>
            </w:pPr>
          </w:p>
          <w:p w:rsidR="002F2BE2" w:rsidRPr="002F2BE2" w:rsidRDefault="002F2BE2" w:rsidP="002F2BE2">
            <w:pPr>
              <w:widowControl w:val="0"/>
              <w:pBdr>
                <w:top w:val="nil"/>
                <w:left w:val="nil"/>
                <w:bottom w:val="nil"/>
                <w:right w:val="nil"/>
                <w:between w:val="nil"/>
              </w:pBdr>
              <w:spacing w:after="0" w:line="240" w:lineRule="auto"/>
              <w:rPr>
                <w:ins w:id="242" w:author="HURR MEHDI" w:date="2025-03-26T12:34:00Z"/>
                <w:rFonts w:ascii="Arial" w:eastAsia="Times New Roman" w:hAnsi="Arial" w:cs="Arial"/>
                <w:b/>
                <w:color w:val="002060"/>
                <w:kern w:val="0"/>
                <w:lang w:val="en"/>
                <w14:ligatures w14:val="none"/>
              </w:rPr>
            </w:pPr>
            <w:ins w:id="243" w:author="HURR MEHDI" w:date="2025-03-26T12:34:00Z">
              <w:r w:rsidRPr="002F2BE2">
                <w:rPr>
                  <w:rFonts w:ascii="Arial" w:eastAsia="Times New Roman" w:hAnsi="Arial" w:cs="Arial"/>
                  <w:b/>
                  <w:color w:val="002060"/>
                  <w:kern w:val="0"/>
                  <w:lang w:val="en"/>
                  <w14:ligatures w14:val="none"/>
                </w:rPr>
                <w:t>Team Member 3:</w:t>
              </w:r>
            </w:ins>
          </w:p>
        </w:tc>
        <w:tc>
          <w:tcPr>
            <w:tcW w:w="255"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44" w:author="HURR MEHDI" w:date="2025-03-26T12:34:00Z"/>
                <w:rFonts w:ascii="Arial" w:eastAsia="Times New Roman" w:hAnsi="Arial" w:cs="Arial"/>
                <w:b/>
                <w:color w:val="002060"/>
                <w:kern w:val="0"/>
                <w:lang w:val="en"/>
                <w14:ligatures w14:val="none"/>
              </w:rPr>
            </w:pPr>
          </w:p>
        </w:tc>
        <w:tc>
          <w:tcPr>
            <w:tcW w:w="4860" w:type="dxa"/>
            <w:gridSpan w:val="2"/>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45" w:author="HURR MEHDI" w:date="2025-03-26T12:34:00Z"/>
                <w:rFonts w:ascii="Arial" w:eastAsia="Times New Roman" w:hAnsi="Arial" w:cs="Arial"/>
                <w:b/>
                <w:color w:val="002060"/>
                <w:kern w:val="0"/>
                <w:lang w:val="en"/>
                <w14:ligatures w14:val="none"/>
              </w:rPr>
            </w:pPr>
          </w:p>
          <w:p w:rsidR="002F2BE2" w:rsidRPr="002F2BE2" w:rsidRDefault="002F2BE2" w:rsidP="002F2BE2">
            <w:pPr>
              <w:widowControl w:val="0"/>
              <w:pBdr>
                <w:top w:val="nil"/>
                <w:left w:val="nil"/>
                <w:bottom w:val="nil"/>
                <w:right w:val="nil"/>
                <w:between w:val="nil"/>
              </w:pBdr>
              <w:spacing w:after="0" w:line="240" w:lineRule="auto"/>
              <w:rPr>
                <w:ins w:id="246" w:author="HURR MEHDI" w:date="2025-03-26T12:34:00Z"/>
                <w:rFonts w:ascii="Arial" w:eastAsia="Times New Roman" w:hAnsi="Arial" w:cs="Arial"/>
                <w:b/>
                <w:color w:val="002060"/>
                <w:kern w:val="0"/>
                <w:lang w:val="en"/>
                <w14:ligatures w14:val="none"/>
              </w:rPr>
            </w:pPr>
            <w:ins w:id="247" w:author="HURR MEHDI" w:date="2025-03-26T12:34:00Z">
              <w:r w:rsidRPr="002F2BE2">
                <w:rPr>
                  <w:rFonts w:ascii="Arial" w:eastAsia="Times New Roman" w:hAnsi="Arial" w:cs="Arial"/>
                  <w:b/>
                  <w:color w:val="002060"/>
                  <w:kern w:val="0"/>
                  <w:lang w:val="en"/>
                  <w14:ligatures w14:val="none"/>
                </w:rPr>
                <w:t>Team Member 4</w:t>
              </w:r>
            </w:ins>
          </w:p>
        </w:tc>
      </w:tr>
      <w:tr w:rsidR="002F2BE2" w:rsidRPr="002F2BE2" w:rsidTr="002F2BE2">
        <w:trPr>
          <w:ins w:id="248" w:author="HURR MEHDI" w:date="2025-03-26T12:34:00Z"/>
        </w:trPr>
        <w:tc>
          <w:tcPr>
            <w:tcW w:w="1710"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49" w:author="HURR MEHDI" w:date="2025-03-26T12:34:00Z"/>
                <w:rFonts w:ascii="Arial" w:eastAsia="Times New Roman" w:hAnsi="Arial" w:cs="Arial"/>
                <w:b/>
                <w:color w:val="002060"/>
                <w:kern w:val="0"/>
                <w:lang w:val="en"/>
                <w14:ligatures w14:val="none"/>
              </w:rPr>
            </w:pPr>
            <w:ins w:id="250" w:author="HURR MEHDI" w:date="2025-03-26T12:34:00Z">
              <w:r w:rsidRPr="002F2BE2">
                <w:rPr>
                  <w:rFonts w:ascii="Arial" w:eastAsia="Times New Roman" w:hAnsi="Arial" w:cs="Arial"/>
                  <w:b/>
                  <w:color w:val="002060"/>
                  <w:kern w:val="0"/>
                  <w:lang w:val="en"/>
                  <w14:ligatures w14:val="none"/>
                </w:rPr>
                <w:t>By:</w:t>
              </w:r>
            </w:ins>
          </w:p>
        </w:tc>
        <w:tc>
          <w:tcPr>
            <w:tcW w:w="2715" w:type="dxa"/>
            <w:tcBorders>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51" w:author="HURR MEHDI" w:date="2025-03-26T12:34:00Z"/>
                <w:rFonts w:ascii="Arial" w:eastAsia="Times New Roman" w:hAnsi="Arial" w:cs="Arial"/>
                <w:color w:val="002060"/>
                <w:kern w:val="0"/>
                <w:lang w:val="en"/>
                <w14:ligatures w14:val="none"/>
              </w:rPr>
            </w:pPr>
          </w:p>
        </w:tc>
        <w:tc>
          <w:tcPr>
            <w:tcW w:w="255"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52" w:author="HURR MEHDI" w:date="2025-03-26T12:34:00Z"/>
                <w:rFonts w:ascii="Arial" w:eastAsia="Times New Roman" w:hAnsi="Arial" w:cs="Arial"/>
                <w:color w:val="002060"/>
                <w:kern w:val="0"/>
                <w:lang w:val="en"/>
                <w14:ligatures w14:val="none"/>
              </w:rPr>
            </w:pPr>
          </w:p>
        </w:tc>
        <w:tc>
          <w:tcPr>
            <w:tcW w:w="1800" w:type="dxa"/>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53" w:author="HURR MEHDI" w:date="2025-03-26T12:34:00Z"/>
                <w:rFonts w:ascii="Arial" w:eastAsia="Times New Roman" w:hAnsi="Arial" w:cs="Arial"/>
                <w:b/>
                <w:color w:val="002060"/>
                <w:kern w:val="0"/>
                <w:lang w:val="en"/>
                <w14:ligatures w14:val="none"/>
              </w:rPr>
            </w:pPr>
            <w:ins w:id="254" w:author="HURR MEHDI" w:date="2025-03-26T12:34:00Z">
              <w:r w:rsidRPr="002F2BE2">
                <w:rPr>
                  <w:rFonts w:ascii="Arial" w:eastAsia="Times New Roman" w:hAnsi="Arial" w:cs="Arial"/>
                  <w:b/>
                  <w:color w:val="002060"/>
                  <w:kern w:val="0"/>
                  <w:lang w:val="en"/>
                  <w14:ligatures w14:val="none"/>
                </w:rPr>
                <w:t>By:</w:t>
              </w:r>
            </w:ins>
          </w:p>
        </w:tc>
        <w:tc>
          <w:tcPr>
            <w:tcW w:w="3060" w:type="dxa"/>
            <w:tcBorders>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55" w:author="HURR MEHDI" w:date="2025-03-26T12:34:00Z"/>
                <w:rFonts w:ascii="Arial" w:eastAsia="Times New Roman" w:hAnsi="Arial" w:cs="Arial"/>
                <w:color w:val="002060"/>
                <w:kern w:val="0"/>
                <w:lang w:val="en"/>
                <w14:ligatures w14:val="none"/>
              </w:rPr>
            </w:pPr>
          </w:p>
        </w:tc>
      </w:tr>
      <w:tr w:rsidR="002F2BE2" w:rsidRPr="002F2BE2" w:rsidTr="002F2BE2">
        <w:trPr>
          <w:trHeight w:val="282"/>
          <w:ins w:id="256" w:author="HURR MEHDI" w:date="2025-03-26T12:34:00Z"/>
        </w:trPr>
        <w:tc>
          <w:tcPr>
            <w:tcW w:w="1710"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57" w:author="HURR MEHDI" w:date="2025-03-26T12:34:00Z"/>
                <w:rFonts w:ascii="Arial" w:eastAsia="Times New Roman" w:hAnsi="Arial" w:cs="Arial"/>
                <w:i/>
                <w:color w:val="002060"/>
                <w:kern w:val="0"/>
                <w:lang w:val="en"/>
                <w14:ligatures w14:val="none"/>
              </w:rPr>
            </w:pPr>
          </w:p>
        </w:tc>
        <w:tc>
          <w:tcPr>
            <w:tcW w:w="2715" w:type="dxa"/>
            <w:tcBorders>
              <w:top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58" w:author="HURR MEHDI" w:date="2025-03-26T12:34:00Z"/>
                <w:rFonts w:ascii="Arial" w:eastAsia="Times New Roman" w:hAnsi="Arial" w:cs="Arial"/>
                <w:color w:val="002060"/>
                <w:kern w:val="0"/>
                <w:sz w:val="20"/>
                <w:szCs w:val="20"/>
                <w:lang w:val="en"/>
                <w14:ligatures w14:val="none"/>
              </w:rPr>
            </w:pPr>
            <w:ins w:id="259" w:author="HURR MEHDI" w:date="2025-03-26T12:34:00Z">
              <w:r w:rsidRPr="002F2BE2">
                <w:rPr>
                  <w:rFonts w:ascii="Arial" w:eastAsia="Times New Roman" w:hAnsi="Arial" w:cs="Arial"/>
                  <w:i/>
                  <w:color w:val="002060"/>
                  <w:kern w:val="0"/>
                  <w:sz w:val="20"/>
                  <w:szCs w:val="20"/>
                  <w:lang w:val="en"/>
                  <w14:ligatures w14:val="none"/>
                </w:rPr>
                <w:t>(Signature)</w:t>
              </w:r>
            </w:ins>
          </w:p>
        </w:tc>
        <w:tc>
          <w:tcPr>
            <w:tcW w:w="255"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60" w:author="HURR MEHDI" w:date="2025-03-26T12:34:00Z"/>
                <w:rFonts w:ascii="Arial" w:eastAsia="Times New Roman" w:hAnsi="Arial" w:cs="Arial"/>
                <w:color w:val="002060"/>
                <w:kern w:val="0"/>
                <w:lang w:val="en"/>
                <w14:ligatures w14:val="none"/>
              </w:rPr>
            </w:pPr>
          </w:p>
        </w:tc>
        <w:tc>
          <w:tcPr>
            <w:tcW w:w="1800" w:type="dxa"/>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61" w:author="HURR MEHDI" w:date="2025-03-26T12:34:00Z"/>
                <w:rFonts w:ascii="Arial" w:eastAsia="Times New Roman" w:hAnsi="Arial" w:cs="Arial"/>
                <w:i/>
                <w:color w:val="002060"/>
                <w:kern w:val="0"/>
                <w:lang w:val="en"/>
                <w14:ligatures w14:val="none"/>
              </w:rPr>
            </w:pPr>
          </w:p>
        </w:tc>
        <w:tc>
          <w:tcPr>
            <w:tcW w:w="3060" w:type="dxa"/>
            <w:tcBorders>
              <w:top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62" w:author="HURR MEHDI" w:date="2025-03-26T12:34:00Z"/>
                <w:rFonts w:ascii="Arial" w:eastAsia="Times New Roman" w:hAnsi="Arial" w:cs="Arial"/>
                <w:color w:val="002060"/>
                <w:kern w:val="0"/>
                <w:sz w:val="20"/>
                <w:szCs w:val="20"/>
                <w:lang w:val="en"/>
                <w14:ligatures w14:val="none"/>
              </w:rPr>
            </w:pPr>
            <w:ins w:id="263" w:author="HURR MEHDI" w:date="2025-03-26T12:34:00Z">
              <w:r w:rsidRPr="002F2BE2">
                <w:rPr>
                  <w:rFonts w:ascii="Arial" w:eastAsia="Times New Roman" w:hAnsi="Arial" w:cs="Arial"/>
                  <w:i/>
                  <w:color w:val="002060"/>
                  <w:kern w:val="0"/>
                  <w:sz w:val="20"/>
                  <w:szCs w:val="20"/>
                  <w:lang w:val="en"/>
                  <w14:ligatures w14:val="none"/>
                </w:rPr>
                <w:t>(Signature)</w:t>
              </w:r>
            </w:ins>
          </w:p>
        </w:tc>
      </w:tr>
      <w:tr w:rsidR="002F2BE2" w:rsidRPr="002F2BE2" w:rsidTr="002F2BE2">
        <w:trPr>
          <w:ins w:id="264" w:author="HURR MEHDI" w:date="2025-03-26T12:34:00Z"/>
        </w:trPr>
        <w:tc>
          <w:tcPr>
            <w:tcW w:w="1710"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65" w:author="HURR MEHDI" w:date="2025-03-26T12:34:00Z"/>
                <w:rFonts w:ascii="Arial" w:eastAsia="Times New Roman" w:hAnsi="Arial" w:cs="Arial"/>
                <w:b/>
                <w:color w:val="002060"/>
                <w:kern w:val="0"/>
                <w:lang w:val="en"/>
                <w14:ligatures w14:val="none"/>
              </w:rPr>
            </w:pPr>
            <w:ins w:id="266" w:author="HURR MEHDI" w:date="2025-03-26T12:34:00Z">
              <w:r w:rsidRPr="002F2BE2">
                <w:rPr>
                  <w:rFonts w:ascii="Arial" w:eastAsia="Times New Roman" w:hAnsi="Arial" w:cs="Arial"/>
                  <w:b/>
                  <w:color w:val="002060"/>
                  <w:kern w:val="0"/>
                  <w:lang w:val="en"/>
                  <w14:ligatures w14:val="none"/>
                </w:rPr>
                <w:t>Name:</w:t>
              </w:r>
            </w:ins>
          </w:p>
        </w:tc>
        <w:tc>
          <w:tcPr>
            <w:tcW w:w="2715" w:type="dxa"/>
            <w:tcBorders>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67" w:author="HURR MEHDI" w:date="2025-03-26T12:34:00Z"/>
                <w:rFonts w:ascii="Arial" w:eastAsia="Times New Roman" w:hAnsi="Arial" w:cs="Arial"/>
                <w:color w:val="002060"/>
                <w:kern w:val="0"/>
                <w:lang w:val="en"/>
                <w14:ligatures w14:val="none"/>
              </w:rPr>
            </w:pPr>
            <w:ins w:id="268" w:author="HURR MEHDI" w:date="2025-03-26T12:34:00Z">
              <w:r w:rsidRPr="002F2BE2">
                <w:rPr>
                  <w:rFonts w:ascii="Arial" w:eastAsia="Times New Roman" w:hAnsi="Arial" w:cs="Arial"/>
                  <w:color w:val="002060"/>
                  <w:kern w:val="0"/>
                  <w:lang w:val="en"/>
                  <w14:ligatures w14:val="none"/>
                </w:rPr>
                <w:t>Muhammad Asad</w:t>
              </w:r>
            </w:ins>
          </w:p>
        </w:tc>
        <w:tc>
          <w:tcPr>
            <w:tcW w:w="255"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69" w:author="HURR MEHDI" w:date="2025-03-26T12:34:00Z"/>
                <w:rFonts w:ascii="Arial" w:eastAsia="Times New Roman" w:hAnsi="Arial" w:cs="Arial"/>
                <w:color w:val="002060"/>
                <w:kern w:val="0"/>
                <w:lang w:val="en"/>
                <w14:ligatures w14:val="none"/>
              </w:rPr>
            </w:pPr>
          </w:p>
        </w:tc>
        <w:tc>
          <w:tcPr>
            <w:tcW w:w="1800" w:type="dxa"/>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70" w:author="HURR MEHDI" w:date="2025-03-26T12:34:00Z"/>
                <w:rFonts w:ascii="Arial" w:eastAsia="Times New Roman" w:hAnsi="Arial" w:cs="Arial"/>
                <w:b/>
                <w:color w:val="002060"/>
                <w:kern w:val="0"/>
                <w:lang w:val="en"/>
                <w14:ligatures w14:val="none"/>
              </w:rPr>
            </w:pPr>
            <w:ins w:id="271" w:author="HURR MEHDI" w:date="2025-03-26T12:34:00Z">
              <w:r w:rsidRPr="002F2BE2">
                <w:rPr>
                  <w:rFonts w:ascii="Arial" w:eastAsia="Times New Roman" w:hAnsi="Arial" w:cs="Arial"/>
                  <w:b/>
                  <w:color w:val="002060"/>
                  <w:kern w:val="0"/>
                  <w:lang w:val="en"/>
                  <w14:ligatures w14:val="none"/>
                </w:rPr>
                <w:t>Name:</w:t>
              </w:r>
            </w:ins>
          </w:p>
        </w:tc>
        <w:tc>
          <w:tcPr>
            <w:tcW w:w="3060" w:type="dxa"/>
            <w:tcBorders>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72" w:author="HURR MEHDI" w:date="2025-03-26T12:34:00Z"/>
                <w:rFonts w:ascii="Arial" w:eastAsia="Times New Roman" w:hAnsi="Arial" w:cs="Arial"/>
                <w:color w:val="002060"/>
                <w:kern w:val="0"/>
                <w:lang w:val="en"/>
                <w14:ligatures w14:val="none"/>
              </w:rPr>
            </w:pPr>
            <w:proofErr w:type="spellStart"/>
            <w:ins w:id="273" w:author="HURR MEHDI" w:date="2025-03-26T12:34:00Z">
              <w:r w:rsidRPr="002F2BE2">
                <w:rPr>
                  <w:rFonts w:ascii="Arial" w:eastAsia="Times New Roman" w:hAnsi="Arial" w:cs="Arial"/>
                  <w:color w:val="002060"/>
                  <w:kern w:val="0"/>
                  <w:lang w:val="en"/>
                  <w14:ligatures w14:val="none"/>
                </w:rPr>
                <w:t>Zohaib</w:t>
              </w:r>
              <w:proofErr w:type="spellEnd"/>
              <w:r w:rsidRPr="002F2BE2">
                <w:rPr>
                  <w:rFonts w:ascii="Arial" w:eastAsia="Times New Roman" w:hAnsi="Arial" w:cs="Arial"/>
                  <w:color w:val="002060"/>
                  <w:kern w:val="0"/>
                  <w:lang w:val="en"/>
                  <w14:ligatures w14:val="none"/>
                </w:rPr>
                <w:t xml:space="preserve"> Ahmed</w:t>
              </w:r>
            </w:ins>
          </w:p>
        </w:tc>
      </w:tr>
      <w:tr w:rsidR="002F2BE2" w:rsidRPr="002F2BE2" w:rsidTr="002F2BE2">
        <w:trPr>
          <w:ins w:id="274" w:author="HURR MEHDI" w:date="2025-03-26T12:34:00Z"/>
        </w:trPr>
        <w:tc>
          <w:tcPr>
            <w:tcW w:w="1710"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75" w:author="HURR MEHDI" w:date="2025-03-26T12:34:00Z"/>
                <w:rFonts w:ascii="Arial" w:eastAsia="Times New Roman" w:hAnsi="Arial" w:cs="Arial"/>
                <w:i/>
                <w:color w:val="002060"/>
                <w:kern w:val="0"/>
                <w:lang w:val="en"/>
                <w14:ligatures w14:val="none"/>
              </w:rPr>
            </w:pPr>
          </w:p>
        </w:tc>
        <w:tc>
          <w:tcPr>
            <w:tcW w:w="2715" w:type="dxa"/>
            <w:tcBorders>
              <w:top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76" w:author="HURR MEHDI" w:date="2025-03-26T12:34:00Z"/>
                <w:rFonts w:ascii="Arial" w:eastAsia="Times New Roman" w:hAnsi="Arial" w:cs="Arial"/>
                <w:color w:val="002060"/>
                <w:kern w:val="0"/>
                <w:sz w:val="20"/>
                <w:szCs w:val="20"/>
                <w:lang w:val="en"/>
                <w14:ligatures w14:val="none"/>
              </w:rPr>
            </w:pPr>
          </w:p>
        </w:tc>
        <w:tc>
          <w:tcPr>
            <w:tcW w:w="255"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77" w:author="HURR MEHDI" w:date="2025-03-26T12:34:00Z"/>
                <w:rFonts w:ascii="Arial" w:eastAsia="Times New Roman" w:hAnsi="Arial" w:cs="Arial"/>
                <w:color w:val="002060"/>
                <w:kern w:val="0"/>
                <w:lang w:val="en"/>
                <w14:ligatures w14:val="none"/>
              </w:rPr>
            </w:pPr>
          </w:p>
        </w:tc>
        <w:tc>
          <w:tcPr>
            <w:tcW w:w="1800" w:type="dxa"/>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78" w:author="HURR MEHDI" w:date="2025-03-26T12:34:00Z"/>
                <w:rFonts w:ascii="Arial" w:eastAsia="Times New Roman" w:hAnsi="Arial" w:cs="Arial"/>
                <w:i/>
                <w:color w:val="002060"/>
                <w:kern w:val="0"/>
                <w:lang w:val="en"/>
                <w14:ligatures w14:val="none"/>
              </w:rPr>
            </w:pPr>
          </w:p>
        </w:tc>
        <w:tc>
          <w:tcPr>
            <w:tcW w:w="3060" w:type="dxa"/>
            <w:tcBorders>
              <w:top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79" w:author="HURR MEHDI" w:date="2025-03-26T12:34:00Z"/>
                <w:rFonts w:ascii="Arial" w:eastAsia="Times New Roman" w:hAnsi="Arial" w:cs="Arial"/>
                <w:color w:val="002060"/>
                <w:kern w:val="0"/>
                <w:lang w:val="en"/>
                <w14:ligatures w14:val="none"/>
              </w:rPr>
            </w:pPr>
          </w:p>
        </w:tc>
      </w:tr>
      <w:tr w:rsidR="002F2BE2" w:rsidRPr="002F2BE2" w:rsidTr="002F2BE2">
        <w:trPr>
          <w:ins w:id="280" w:author="HURR MEHDI" w:date="2025-03-26T12:34:00Z"/>
        </w:trPr>
        <w:tc>
          <w:tcPr>
            <w:tcW w:w="1710"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81" w:author="HURR MEHDI" w:date="2025-03-26T12:34:00Z"/>
                <w:rFonts w:ascii="Arial" w:eastAsia="Times New Roman" w:hAnsi="Arial" w:cs="Arial"/>
                <w:b/>
                <w:color w:val="002060"/>
                <w:kern w:val="0"/>
                <w:lang w:val="en"/>
                <w14:ligatures w14:val="none"/>
              </w:rPr>
            </w:pPr>
            <w:proofErr w:type="spellStart"/>
            <w:ins w:id="282" w:author="HURR MEHDI" w:date="2025-03-26T12:34:00Z">
              <w:r w:rsidRPr="002F2BE2">
                <w:rPr>
                  <w:rFonts w:ascii="Arial" w:eastAsia="Times New Roman" w:hAnsi="Arial" w:cs="Arial"/>
                  <w:b/>
                  <w:color w:val="002060"/>
                  <w:kern w:val="0"/>
                  <w:lang w:val="en"/>
                  <w14:ligatures w14:val="none"/>
                </w:rPr>
                <w:t>Reg</w:t>
              </w:r>
              <w:proofErr w:type="spellEnd"/>
              <w:r w:rsidRPr="002F2BE2">
                <w:rPr>
                  <w:rFonts w:ascii="Arial" w:eastAsia="Times New Roman" w:hAnsi="Arial" w:cs="Arial"/>
                  <w:b/>
                  <w:color w:val="002060"/>
                  <w:kern w:val="0"/>
                  <w:lang w:val="en"/>
                  <w14:ligatures w14:val="none"/>
                </w:rPr>
                <w:t xml:space="preserve"> No. :</w:t>
              </w:r>
            </w:ins>
          </w:p>
        </w:tc>
        <w:tc>
          <w:tcPr>
            <w:tcW w:w="2715" w:type="dxa"/>
            <w:tcBorders>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83" w:author="HURR MEHDI" w:date="2025-03-26T12:34:00Z"/>
                <w:rFonts w:ascii="Arial" w:eastAsia="Times New Roman" w:hAnsi="Arial" w:cs="Arial"/>
                <w:color w:val="002060"/>
                <w:kern w:val="0"/>
                <w:lang w:val="en"/>
                <w14:ligatures w14:val="none"/>
              </w:rPr>
            </w:pPr>
            <w:ins w:id="284" w:author="HURR MEHDI" w:date="2025-03-26T12:34:00Z">
              <w:r w:rsidRPr="002F2BE2">
                <w:rPr>
                  <w:rFonts w:ascii="Arial" w:eastAsia="Times New Roman" w:hAnsi="Arial" w:cs="Arial"/>
                  <w:color w:val="002060"/>
                  <w:kern w:val="0"/>
                  <w:lang w:val="en"/>
                  <w14:ligatures w14:val="none"/>
                </w:rPr>
                <w:t>04072312023</w:t>
              </w:r>
            </w:ins>
          </w:p>
        </w:tc>
        <w:tc>
          <w:tcPr>
            <w:tcW w:w="255"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85" w:author="HURR MEHDI" w:date="2025-03-26T12:34:00Z"/>
                <w:rFonts w:ascii="Arial" w:eastAsia="Times New Roman" w:hAnsi="Arial" w:cs="Arial"/>
                <w:color w:val="002060"/>
                <w:kern w:val="0"/>
                <w:lang w:val="en"/>
                <w14:ligatures w14:val="none"/>
              </w:rPr>
            </w:pPr>
          </w:p>
        </w:tc>
        <w:tc>
          <w:tcPr>
            <w:tcW w:w="1800" w:type="dxa"/>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86" w:author="HURR MEHDI" w:date="2025-03-26T12:34:00Z"/>
                <w:rFonts w:ascii="Arial" w:eastAsia="Times New Roman" w:hAnsi="Arial" w:cs="Arial"/>
                <w:b/>
                <w:color w:val="002060"/>
                <w:kern w:val="0"/>
                <w:lang w:val="en"/>
                <w14:ligatures w14:val="none"/>
              </w:rPr>
            </w:pPr>
            <w:proofErr w:type="spellStart"/>
            <w:ins w:id="287" w:author="HURR MEHDI" w:date="2025-03-26T12:34:00Z">
              <w:r w:rsidRPr="002F2BE2">
                <w:rPr>
                  <w:rFonts w:ascii="Arial" w:eastAsia="Times New Roman" w:hAnsi="Arial" w:cs="Arial"/>
                  <w:b/>
                  <w:color w:val="002060"/>
                  <w:kern w:val="0"/>
                  <w:lang w:val="en"/>
                  <w14:ligatures w14:val="none"/>
                </w:rPr>
                <w:t>Reg</w:t>
              </w:r>
              <w:proofErr w:type="spellEnd"/>
              <w:r w:rsidRPr="002F2BE2">
                <w:rPr>
                  <w:rFonts w:ascii="Arial" w:eastAsia="Times New Roman" w:hAnsi="Arial" w:cs="Arial"/>
                  <w:b/>
                  <w:color w:val="002060"/>
                  <w:kern w:val="0"/>
                  <w:lang w:val="en"/>
                  <w14:ligatures w14:val="none"/>
                </w:rPr>
                <w:t xml:space="preserve"> No. :</w:t>
              </w:r>
            </w:ins>
          </w:p>
        </w:tc>
        <w:tc>
          <w:tcPr>
            <w:tcW w:w="3060" w:type="dxa"/>
            <w:tcBorders>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88" w:author="HURR MEHDI" w:date="2025-03-26T12:34:00Z"/>
                <w:rFonts w:ascii="Arial" w:eastAsia="Times New Roman" w:hAnsi="Arial" w:cs="Arial"/>
                <w:color w:val="002060"/>
                <w:kern w:val="0"/>
                <w:lang w:val="en"/>
                <w14:ligatures w14:val="none"/>
              </w:rPr>
            </w:pPr>
            <w:ins w:id="289" w:author="HURR MEHDI" w:date="2025-03-26T12:34:00Z">
              <w:r w:rsidRPr="002F2BE2">
                <w:rPr>
                  <w:rFonts w:ascii="Arial" w:eastAsia="Times New Roman" w:hAnsi="Arial" w:cs="Arial"/>
                  <w:color w:val="002060"/>
                  <w:kern w:val="0"/>
                  <w:lang w:val="en"/>
                  <w14:ligatures w14:val="none"/>
                </w:rPr>
                <w:t>04072213001</w:t>
              </w:r>
            </w:ins>
          </w:p>
        </w:tc>
      </w:tr>
      <w:tr w:rsidR="002F2BE2" w:rsidRPr="002F2BE2" w:rsidTr="002F2BE2">
        <w:trPr>
          <w:ins w:id="290" w:author="HURR MEHDI" w:date="2025-03-26T12:34:00Z"/>
        </w:trPr>
        <w:tc>
          <w:tcPr>
            <w:tcW w:w="1710"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91" w:author="HURR MEHDI" w:date="2025-03-26T12:34:00Z"/>
                <w:rFonts w:ascii="Arial" w:eastAsia="Times New Roman" w:hAnsi="Arial" w:cs="Arial"/>
                <w:b/>
                <w:color w:val="002060"/>
                <w:kern w:val="0"/>
                <w:lang w:val="en"/>
                <w14:ligatures w14:val="none"/>
              </w:rPr>
            </w:pPr>
          </w:p>
          <w:p w:rsidR="002F2BE2" w:rsidRPr="002F2BE2" w:rsidRDefault="002F2BE2" w:rsidP="002F2BE2">
            <w:pPr>
              <w:widowControl w:val="0"/>
              <w:pBdr>
                <w:top w:val="nil"/>
                <w:left w:val="nil"/>
                <w:bottom w:val="nil"/>
                <w:right w:val="nil"/>
                <w:between w:val="nil"/>
              </w:pBdr>
              <w:spacing w:after="0" w:line="240" w:lineRule="auto"/>
              <w:rPr>
                <w:ins w:id="292" w:author="HURR MEHDI" w:date="2025-03-26T12:34:00Z"/>
                <w:rFonts w:ascii="Arial" w:eastAsia="Times New Roman" w:hAnsi="Arial" w:cs="Arial"/>
                <w:b/>
                <w:color w:val="002060"/>
                <w:kern w:val="0"/>
                <w:lang w:val="en"/>
                <w14:ligatures w14:val="none"/>
              </w:rPr>
            </w:pPr>
            <w:ins w:id="293" w:author="HURR MEHDI" w:date="2025-03-26T12:34:00Z">
              <w:r w:rsidRPr="002F2BE2">
                <w:rPr>
                  <w:rFonts w:ascii="Arial" w:eastAsia="Times New Roman" w:hAnsi="Arial" w:cs="Arial"/>
                  <w:b/>
                  <w:color w:val="002060"/>
                  <w:kern w:val="0"/>
                  <w:lang w:val="en"/>
                  <w14:ligatures w14:val="none"/>
                </w:rPr>
                <w:t>Date:</w:t>
              </w:r>
            </w:ins>
          </w:p>
        </w:tc>
        <w:tc>
          <w:tcPr>
            <w:tcW w:w="2715" w:type="dxa"/>
            <w:tcBorders>
              <w:top w:val="single" w:sz="4" w:space="0" w:color="237DB9"/>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94" w:author="HURR MEHDI" w:date="2025-03-26T12:34:00Z"/>
                <w:rFonts w:ascii="Arial" w:eastAsia="Times New Roman" w:hAnsi="Arial" w:cs="Arial"/>
                <w:color w:val="002060"/>
                <w:kern w:val="0"/>
                <w:lang w:val="en"/>
                <w14:ligatures w14:val="none"/>
              </w:rPr>
            </w:pPr>
            <w:ins w:id="295" w:author="HURR MEHDI" w:date="2025-03-26T12:34:00Z">
              <w:r>
                <w:rPr>
                  <w:rFonts w:ascii="Arial" w:eastAsia="Times New Roman" w:hAnsi="Arial" w:cs="Arial"/>
                  <w:color w:val="002060"/>
                  <w:kern w:val="0"/>
                  <w:lang w:val="en"/>
                  <w14:ligatures w14:val="none"/>
                </w:rPr>
                <w:br/>
              </w:r>
            </w:ins>
            <w:ins w:id="296" w:author="HURR MEHDI" w:date="2025-03-26T12:35:00Z">
              <w:r>
                <w:rPr>
                  <w:rFonts w:ascii="Arial" w:eastAsia="Times New Roman" w:hAnsi="Arial" w:cs="Arial"/>
                  <w:color w:val="002060"/>
                  <w:kern w:val="0"/>
                  <w:lang w:val="en"/>
                  <w14:ligatures w14:val="none"/>
                </w:rPr>
                <w:t>26</w:t>
              </w:r>
            </w:ins>
            <w:ins w:id="297" w:author="HURR MEHDI" w:date="2025-03-26T12:34:00Z">
              <w:r w:rsidRPr="002F2BE2">
                <w:rPr>
                  <w:rFonts w:ascii="Arial" w:eastAsia="Times New Roman" w:hAnsi="Arial" w:cs="Arial"/>
                  <w:color w:val="002060"/>
                  <w:kern w:val="0"/>
                  <w:lang w:val="en"/>
                  <w14:ligatures w14:val="none"/>
                </w:rPr>
                <w:t>-03-2025</w:t>
              </w:r>
            </w:ins>
          </w:p>
        </w:tc>
        <w:tc>
          <w:tcPr>
            <w:tcW w:w="255"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298" w:author="HURR MEHDI" w:date="2025-03-26T12:34:00Z"/>
                <w:rFonts w:ascii="Arial" w:eastAsia="Times New Roman" w:hAnsi="Arial" w:cs="Arial"/>
                <w:color w:val="002060"/>
                <w:kern w:val="0"/>
                <w:lang w:val="en"/>
                <w14:ligatures w14:val="none"/>
              </w:rPr>
            </w:pPr>
          </w:p>
        </w:tc>
        <w:tc>
          <w:tcPr>
            <w:tcW w:w="1800" w:type="dxa"/>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299" w:author="HURR MEHDI" w:date="2025-03-26T12:34:00Z"/>
                <w:rFonts w:ascii="Arial" w:eastAsia="Times New Roman" w:hAnsi="Arial" w:cs="Arial"/>
                <w:b/>
                <w:color w:val="002060"/>
                <w:kern w:val="0"/>
                <w:lang w:val="en"/>
                <w14:ligatures w14:val="none"/>
              </w:rPr>
            </w:pPr>
          </w:p>
          <w:p w:rsidR="002F2BE2" w:rsidRPr="002F2BE2" w:rsidRDefault="002F2BE2" w:rsidP="002F2BE2">
            <w:pPr>
              <w:widowControl w:val="0"/>
              <w:spacing w:after="0" w:line="240" w:lineRule="auto"/>
              <w:rPr>
                <w:ins w:id="300" w:author="HURR MEHDI" w:date="2025-03-26T12:34:00Z"/>
                <w:rFonts w:ascii="Arial" w:eastAsia="Times New Roman" w:hAnsi="Arial" w:cs="Arial"/>
                <w:b/>
                <w:color w:val="002060"/>
                <w:kern w:val="0"/>
                <w:lang w:val="en"/>
                <w14:ligatures w14:val="none"/>
              </w:rPr>
            </w:pPr>
            <w:ins w:id="301" w:author="HURR MEHDI" w:date="2025-03-26T12:34:00Z">
              <w:r w:rsidRPr="002F2BE2">
                <w:rPr>
                  <w:rFonts w:ascii="Arial" w:eastAsia="Times New Roman" w:hAnsi="Arial" w:cs="Arial"/>
                  <w:b/>
                  <w:color w:val="002060"/>
                  <w:kern w:val="0"/>
                  <w:lang w:val="en"/>
                  <w14:ligatures w14:val="none"/>
                </w:rPr>
                <w:t>Date:</w:t>
              </w:r>
            </w:ins>
          </w:p>
        </w:tc>
        <w:tc>
          <w:tcPr>
            <w:tcW w:w="3060" w:type="dxa"/>
            <w:tcBorders>
              <w:top w:val="single" w:sz="4" w:space="0" w:color="237DB9"/>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302" w:author="HURR MEHDI" w:date="2025-03-26T12:34:00Z"/>
                <w:rFonts w:ascii="Arial" w:eastAsia="Times New Roman" w:hAnsi="Arial" w:cs="Arial"/>
                <w:color w:val="002060"/>
                <w:kern w:val="0"/>
                <w:lang w:val="en"/>
                <w14:ligatures w14:val="none"/>
              </w:rPr>
            </w:pPr>
            <w:ins w:id="303" w:author="HURR MEHDI" w:date="2025-03-26T12:34:00Z">
              <w:r>
                <w:rPr>
                  <w:rFonts w:ascii="Arial" w:eastAsia="Times New Roman" w:hAnsi="Arial" w:cs="Arial"/>
                  <w:color w:val="002060"/>
                  <w:kern w:val="0"/>
                  <w:lang w:val="en"/>
                  <w14:ligatures w14:val="none"/>
                </w:rPr>
                <w:br/>
                <w:t>26</w:t>
              </w:r>
              <w:r w:rsidRPr="002F2BE2">
                <w:rPr>
                  <w:rFonts w:ascii="Arial" w:eastAsia="Times New Roman" w:hAnsi="Arial" w:cs="Arial"/>
                  <w:color w:val="002060"/>
                  <w:kern w:val="0"/>
                  <w:lang w:val="en"/>
                  <w14:ligatures w14:val="none"/>
                </w:rPr>
                <w:t>-03-2025</w:t>
              </w:r>
            </w:ins>
          </w:p>
        </w:tc>
      </w:tr>
    </w:tbl>
    <w:p w:rsidR="002F2BE2" w:rsidRPr="002F2BE2" w:rsidRDefault="002F2BE2" w:rsidP="002F2BE2">
      <w:pPr>
        <w:spacing w:after="180" w:line="288" w:lineRule="auto"/>
        <w:rPr>
          <w:ins w:id="304" w:author="HURR MEHDI" w:date="2025-03-26T12:34:00Z"/>
          <w:rFonts w:ascii="Arial" w:eastAsia="Arial" w:hAnsi="Arial" w:cs="Times New Roman"/>
          <w:color w:val="002060"/>
          <w:kern w:val="0"/>
          <w:sz w:val="18"/>
          <w:szCs w:val="18"/>
          <w:lang w:eastAsia="ja-JP"/>
          <w14:ligatures w14:val="none"/>
        </w:rPr>
      </w:pPr>
    </w:p>
    <w:tbl>
      <w:tblPr>
        <w:tblW w:w="9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687"/>
        <w:gridCol w:w="5853"/>
      </w:tblGrid>
      <w:tr w:rsidR="002F2BE2" w:rsidRPr="002F2BE2" w:rsidTr="002F2BE2">
        <w:trPr>
          <w:trHeight w:val="420"/>
          <w:ins w:id="305" w:author="HURR MEHDI" w:date="2025-03-26T12:34:00Z"/>
        </w:trPr>
        <w:tc>
          <w:tcPr>
            <w:tcW w:w="9540" w:type="dxa"/>
            <w:gridSpan w:val="2"/>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306" w:author="HURR MEHDI" w:date="2025-03-26T12:34:00Z"/>
                <w:rFonts w:ascii="Arial" w:eastAsia="Times New Roman" w:hAnsi="Arial" w:cs="Arial"/>
                <w:b/>
                <w:color w:val="002060"/>
                <w:kern w:val="0"/>
                <w:lang w:val="en"/>
                <w14:ligatures w14:val="none"/>
              </w:rPr>
            </w:pPr>
          </w:p>
          <w:p w:rsidR="002F2BE2" w:rsidRPr="002F2BE2" w:rsidRDefault="002F2BE2" w:rsidP="002F2BE2">
            <w:pPr>
              <w:widowControl w:val="0"/>
              <w:pBdr>
                <w:top w:val="nil"/>
                <w:left w:val="nil"/>
                <w:bottom w:val="nil"/>
                <w:right w:val="nil"/>
                <w:between w:val="nil"/>
              </w:pBdr>
              <w:spacing w:after="0" w:line="240" w:lineRule="auto"/>
              <w:rPr>
                <w:ins w:id="307" w:author="HURR MEHDI" w:date="2025-03-26T12:34:00Z"/>
                <w:rFonts w:ascii="Arial" w:eastAsia="Times New Roman" w:hAnsi="Arial" w:cs="Arial"/>
                <w:b/>
                <w:color w:val="002060"/>
                <w:kern w:val="0"/>
                <w:lang w:val="en"/>
                <w14:ligatures w14:val="none"/>
              </w:rPr>
            </w:pPr>
            <w:ins w:id="308" w:author="HURR MEHDI" w:date="2025-03-26T12:34:00Z">
              <w:r w:rsidRPr="002F2BE2">
                <w:rPr>
                  <w:rFonts w:ascii="Arial" w:eastAsia="Times New Roman" w:hAnsi="Arial" w:cs="Arial"/>
                  <w:b/>
                  <w:color w:val="002060"/>
                  <w:kern w:val="0"/>
                  <w:lang w:val="en"/>
                  <w14:ligatures w14:val="none"/>
                </w:rPr>
                <w:t>Supervisor:</w:t>
              </w:r>
            </w:ins>
          </w:p>
        </w:tc>
      </w:tr>
      <w:tr w:rsidR="002F2BE2" w:rsidRPr="002F2BE2" w:rsidTr="002F2BE2">
        <w:trPr>
          <w:trHeight w:val="20"/>
          <w:ins w:id="309" w:author="HURR MEHDI" w:date="2025-03-26T12:34:00Z"/>
        </w:trPr>
        <w:tc>
          <w:tcPr>
            <w:tcW w:w="3687"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310" w:author="HURR MEHDI" w:date="2025-03-26T12:34:00Z"/>
                <w:rFonts w:ascii="Arial" w:eastAsia="Times New Roman" w:hAnsi="Arial" w:cs="Arial"/>
                <w:b/>
                <w:color w:val="002060"/>
                <w:kern w:val="0"/>
                <w:lang w:val="en"/>
                <w14:ligatures w14:val="none"/>
              </w:rPr>
            </w:pPr>
            <w:ins w:id="311" w:author="HURR MEHDI" w:date="2025-03-26T12:34:00Z">
              <w:r w:rsidRPr="002F2BE2">
                <w:rPr>
                  <w:rFonts w:ascii="Arial" w:eastAsia="Times New Roman" w:hAnsi="Arial" w:cs="Arial"/>
                  <w:b/>
                  <w:color w:val="002060"/>
                  <w:kern w:val="0"/>
                  <w:lang w:val="en"/>
                  <w14:ligatures w14:val="none"/>
                </w:rPr>
                <w:t>By:</w:t>
              </w:r>
            </w:ins>
          </w:p>
        </w:tc>
        <w:tc>
          <w:tcPr>
            <w:tcW w:w="5853" w:type="dxa"/>
            <w:tcBorders>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312" w:author="HURR MEHDI" w:date="2025-03-26T12:34:00Z"/>
                <w:rFonts w:ascii="Arial" w:eastAsia="Times New Roman" w:hAnsi="Arial" w:cs="Arial"/>
                <w:color w:val="002060"/>
                <w:kern w:val="0"/>
                <w:lang w:val="en"/>
                <w14:ligatures w14:val="none"/>
              </w:rPr>
            </w:pPr>
          </w:p>
        </w:tc>
      </w:tr>
      <w:tr w:rsidR="002F2BE2" w:rsidRPr="002F2BE2" w:rsidTr="002F2BE2">
        <w:trPr>
          <w:trHeight w:val="20"/>
          <w:ins w:id="313" w:author="HURR MEHDI" w:date="2025-03-26T12:34:00Z"/>
        </w:trPr>
        <w:tc>
          <w:tcPr>
            <w:tcW w:w="3687"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314" w:author="HURR MEHDI" w:date="2025-03-26T12:34:00Z"/>
                <w:rFonts w:ascii="Arial" w:eastAsia="Times New Roman" w:hAnsi="Arial" w:cs="Arial"/>
                <w:i/>
                <w:color w:val="002060"/>
                <w:kern w:val="0"/>
                <w:lang w:val="en"/>
                <w14:ligatures w14:val="none"/>
              </w:rPr>
            </w:pPr>
          </w:p>
        </w:tc>
        <w:tc>
          <w:tcPr>
            <w:tcW w:w="5853" w:type="dxa"/>
            <w:tcBorders>
              <w:top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315" w:author="HURR MEHDI" w:date="2025-03-26T12:34:00Z"/>
                <w:rFonts w:ascii="Arial" w:eastAsia="Times New Roman" w:hAnsi="Arial" w:cs="Arial"/>
                <w:color w:val="002060"/>
                <w:kern w:val="0"/>
                <w:sz w:val="20"/>
                <w:szCs w:val="20"/>
                <w:lang w:val="en"/>
                <w14:ligatures w14:val="none"/>
              </w:rPr>
            </w:pPr>
            <w:ins w:id="316" w:author="HURR MEHDI" w:date="2025-03-26T12:34:00Z">
              <w:r w:rsidRPr="002F2BE2">
                <w:rPr>
                  <w:rFonts w:ascii="Arial" w:eastAsia="Times New Roman" w:hAnsi="Arial" w:cs="Arial"/>
                  <w:i/>
                  <w:color w:val="002060"/>
                  <w:kern w:val="0"/>
                  <w:sz w:val="20"/>
                  <w:szCs w:val="20"/>
                  <w:lang w:val="en"/>
                  <w14:ligatures w14:val="none"/>
                </w:rPr>
                <w:t>(Signature)</w:t>
              </w:r>
            </w:ins>
          </w:p>
        </w:tc>
      </w:tr>
      <w:tr w:rsidR="002F2BE2" w:rsidRPr="002F2BE2" w:rsidTr="002F2BE2">
        <w:trPr>
          <w:trHeight w:val="20"/>
          <w:ins w:id="317" w:author="HURR MEHDI" w:date="2025-03-26T12:34:00Z"/>
        </w:trPr>
        <w:tc>
          <w:tcPr>
            <w:tcW w:w="3687"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318" w:author="HURR MEHDI" w:date="2025-03-26T12:34:00Z"/>
                <w:rFonts w:ascii="Arial" w:eastAsia="Times New Roman" w:hAnsi="Arial" w:cs="Arial"/>
                <w:b/>
                <w:color w:val="002060"/>
                <w:kern w:val="0"/>
                <w:lang w:val="en"/>
                <w14:ligatures w14:val="none"/>
              </w:rPr>
            </w:pPr>
            <w:ins w:id="319" w:author="HURR MEHDI" w:date="2025-03-26T12:34:00Z">
              <w:r w:rsidRPr="002F2BE2">
                <w:rPr>
                  <w:rFonts w:ascii="Arial" w:eastAsia="Times New Roman" w:hAnsi="Arial" w:cs="Arial"/>
                  <w:b/>
                  <w:color w:val="002060"/>
                  <w:kern w:val="0"/>
                  <w:lang w:val="en"/>
                  <w14:ligatures w14:val="none"/>
                </w:rPr>
                <w:t>Name:</w:t>
              </w:r>
            </w:ins>
          </w:p>
        </w:tc>
        <w:tc>
          <w:tcPr>
            <w:tcW w:w="5853" w:type="dxa"/>
            <w:tcBorders>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320" w:author="HURR MEHDI" w:date="2025-03-26T12:34:00Z"/>
                <w:rFonts w:ascii="Arial" w:eastAsia="Times New Roman" w:hAnsi="Arial" w:cs="Arial"/>
                <w:color w:val="002060"/>
                <w:kern w:val="0"/>
                <w:lang w:val="en"/>
                <w14:ligatures w14:val="none"/>
              </w:rPr>
            </w:pPr>
            <w:ins w:id="321" w:author="HURR MEHDI" w:date="2025-03-26T12:34:00Z">
              <w:r w:rsidRPr="002F2BE2">
                <w:rPr>
                  <w:rFonts w:ascii="Arial" w:eastAsia="Times New Roman" w:hAnsi="Arial" w:cs="Arial"/>
                  <w:color w:val="002060"/>
                  <w:kern w:val="0"/>
                  <w:lang w:val="en"/>
                  <w14:ligatures w14:val="none"/>
                </w:rPr>
                <w:t xml:space="preserve">Dr. </w:t>
              </w:r>
              <w:proofErr w:type="spellStart"/>
              <w:r w:rsidRPr="002F2BE2">
                <w:rPr>
                  <w:rFonts w:ascii="Arial" w:eastAsia="Times New Roman" w:hAnsi="Arial" w:cs="Arial"/>
                  <w:color w:val="002060"/>
                  <w:kern w:val="0"/>
                  <w:lang w:val="en"/>
                  <w14:ligatures w14:val="none"/>
                </w:rPr>
                <w:t>Onaiza</w:t>
              </w:r>
              <w:proofErr w:type="spellEnd"/>
              <w:r w:rsidRPr="002F2BE2">
                <w:rPr>
                  <w:rFonts w:ascii="Arial" w:eastAsia="Times New Roman" w:hAnsi="Arial" w:cs="Arial"/>
                  <w:color w:val="002060"/>
                  <w:kern w:val="0"/>
                  <w:lang w:val="en"/>
                  <w14:ligatures w14:val="none"/>
                </w:rPr>
                <w:t xml:space="preserve"> </w:t>
              </w:r>
              <w:proofErr w:type="spellStart"/>
              <w:r w:rsidRPr="002F2BE2">
                <w:rPr>
                  <w:rFonts w:ascii="Arial" w:eastAsia="Times New Roman" w:hAnsi="Arial" w:cs="Arial"/>
                  <w:color w:val="002060"/>
                  <w:kern w:val="0"/>
                  <w:lang w:val="en"/>
                  <w14:ligatures w14:val="none"/>
                </w:rPr>
                <w:t>Maqbool</w:t>
              </w:r>
              <w:proofErr w:type="spellEnd"/>
            </w:ins>
          </w:p>
        </w:tc>
      </w:tr>
      <w:tr w:rsidR="002F2BE2" w:rsidRPr="002F2BE2" w:rsidTr="002F2BE2">
        <w:trPr>
          <w:trHeight w:val="20"/>
          <w:ins w:id="322" w:author="HURR MEHDI" w:date="2025-03-26T12:34:00Z"/>
        </w:trPr>
        <w:tc>
          <w:tcPr>
            <w:tcW w:w="3687"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323" w:author="HURR MEHDI" w:date="2025-03-26T12:34:00Z"/>
                <w:rFonts w:ascii="Arial" w:eastAsia="Times New Roman" w:hAnsi="Arial" w:cs="Arial"/>
                <w:i/>
                <w:color w:val="002060"/>
                <w:kern w:val="0"/>
                <w:lang w:val="en"/>
                <w14:ligatures w14:val="none"/>
              </w:rPr>
            </w:pPr>
          </w:p>
        </w:tc>
        <w:tc>
          <w:tcPr>
            <w:tcW w:w="5853" w:type="dxa"/>
            <w:tcBorders>
              <w:top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spacing w:after="0" w:line="240" w:lineRule="auto"/>
              <w:rPr>
                <w:ins w:id="324" w:author="HURR MEHDI" w:date="2025-03-26T12:34:00Z"/>
                <w:rFonts w:ascii="Arial" w:eastAsia="Times New Roman" w:hAnsi="Arial" w:cs="Arial"/>
                <w:color w:val="002060"/>
                <w:kern w:val="0"/>
                <w:sz w:val="20"/>
                <w:szCs w:val="20"/>
                <w:lang w:val="en"/>
                <w14:ligatures w14:val="none"/>
              </w:rPr>
            </w:pPr>
          </w:p>
        </w:tc>
      </w:tr>
      <w:tr w:rsidR="002F2BE2" w:rsidRPr="002F2BE2" w:rsidTr="002F2BE2">
        <w:trPr>
          <w:trHeight w:val="20"/>
          <w:ins w:id="325" w:author="HURR MEHDI" w:date="2025-03-26T12:34:00Z"/>
        </w:trPr>
        <w:tc>
          <w:tcPr>
            <w:tcW w:w="3687"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326" w:author="HURR MEHDI" w:date="2025-03-26T12:34:00Z"/>
                <w:rFonts w:ascii="Arial" w:eastAsia="Times New Roman" w:hAnsi="Arial" w:cs="Arial"/>
                <w:b/>
                <w:color w:val="002060"/>
                <w:kern w:val="0"/>
                <w:lang w:val="en"/>
                <w14:ligatures w14:val="none"/>
              </w:rPr>
            </w:pPr>
            <w:ins w:id="327" w:author="HURR MEHDI" w:date="2025-03-26T12:34:00Z">
              <w:r w:rsidRPr="002F2BE2">
                <w:rPr>
                  <w:rFonts w:ascii="Arial" w:eastAsia="Times New Roman" w:hAnsi="Arial" w:cs="Arial"/>
                  <w:b/>
                  <w:color w:val="002060"/>
                  <w:kern w:val="0"/>
                  <w:lang w:val="en"/>
                  <w14:ligatures w14:val="none"/>
                </w:rPr>
                <w:t>Position:</w:t>
              </w:r>
            </w:ins>
          </w:p>
        </w:tc>
        <w:tc>
          <w:tcPr>
            <w:tcW w:w="5853" w:type="dxa"/>
            <w:tcBorders>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328" w:author="HURR MEHDI" w:date="2025-03-26T12:34:00Z"/>
                <w:rFonts w:ascii="Arial" w:eastAsia="Times New Roman" w:hAnsi="Arial" w:cs="Arial"/>
                <w:color w:val="002060"/>
                <w:kern w:val="0"/>
                <w:lang w:val="en"/>
                <w14:ligatures w14:val="none"/>
              </w:rPr>
            </w:pPr>
            <w:ins w:id="329" w:author="HURR MEHDI" w:date="2025-03-26T12:34:00Z">
              <w:r w:rsidRPr="002F2BE2">
                <w:rPr>
                  <w:rFonts w:ascii="Arial" w:eastAsia="Times New Roman" w:hAnsi="Arial" w:cs="Arial"/>
                  <w:color w:val="002060"/>
                  <w:kern w:val="0"/>
                  <w:lang w:val="en"/>
                  <w14:ligatures w14:val="none"/>
                </w:rPr>
                <w:t>Associate Professor</w:t>
              </w:r>
            </w:ins>
          </w:p>
        </w:tc>
      </w:tr>
      <w:tr w:rsidR="002F2BE2" w:rsidRPr="002F2BE2" w:rsidTr="002F2BE2">
        <w:trPr>
          <w:trHeight w:val="20"/>
          <w:ins w:id="330" w:author="HURR MEHDI" w:date="2025-03-26T12:34:00Z"/>
        </w:trPr>
        <w:tc>
          <w:tcPr>
            <w:tcW w:w="3687" w:type="dxa"/>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331" w:author="HURR MEHDI" w:date="2025-03-26T12:34:00Z"/>
                <w:rFonts w:ascii="Arial" w:eastAsia="Times New Roman" w:hAnsi="Arial" w:cs="Arial"/>
                <w:b/>
                <w:color w:val="002060"/>
                <w:kern w:val="0"/>
                <w:lang w:val="en"/>
                <w14:ligatures w14:val="none"/>
              </w:rPr>
            </w:pPr>
          </w:p>
          <w:p w:rsidR="002F2BE2" w:rsidRPr="002F2BE2" w:rsidRDefault="002F2BE2" w:rsidP="002F2BE2">
            <w:pPr>
              <w:widowControl w:val="0"/>
              <w:pBdr>
                <w:top w:val="nil"/>
                <w:left w:val="nil"/>
                <w:bottom w:val="nil"/>
                <w:right w:val="nil"/>
                <w:between w:val="nil"/>
              </w:pBdr>
              <w:spacing w:after="0" w:line="240" w:lineRule="auto"/>
              <w:rPr>
                <w:ins w:id="332" w:author="HURR MEHDI" w:date="2025-03-26T12:34:00Z"/>
                <w:rFonts w:ascii="Arial" w:eastAsia="Times New Roman" w:hAnsi="Arial" w:cs="Arial"/>
                <w:b/>
                <w:color w:val="002060"/>
                <w:kern w:val="0"/>
                <w:lang w:val="en"/>
                <w14:ligatures w14:val="none"/>
              </w:rPr>
            </w:pPr>
            <w:ins w:id="333" w:author="HURR MEHDI" w:date="2025-03-26T12:34:00Z">
              <w:r w:rsidRPr="002F2BE2">
                <w:rPr>
                  <w:rFonts w:ascii="Arial" w:eastAsia="Times New Roman" w:hAnsi="Arial" w:cs="Arial"/>
                  <w:b/>
                  <w:color w:val="002060"/>
                  <w:kern w:val="0"/>
                  <w:lang w:val="en"/>
                  <w14:ligatures w14:val="none"/>
                </w:rPr>
                <w:t>Date:</w:t>
              </w:r>
            </w:ins>
          </w:p>
        </w:tc>
        <w:tc>
          <w:tcPr>
            <w:tcW w:w="5853" w:type="dxa"/>
            <w:tcBorders>
              <w:top w:val="single" w:sz="4" w:space="0" w:color="237DB9"/>
              <w:bottom w:val="single" w:sz="4" w:space="0" w:color="237DB9"/>
            </w:tcBorders>
            <w:shd w:val="clear" w:color="auto" w:fill="auto"/>
            <w:tcMar>
              <w:top w:w="100" w:type="dxa"/>
              <w:left w:w="100" w:type="dxa"/>
              <w:bottom w:w="100" w:type="dxa"/>
              <w:right w:w="100" w:type="dxa"/>
            </w:tcMar>
          </w:tcPr>
          <w:p w:rsidR="002F2BE2" w:rsidRPr="002F2BE2" w:rsidRDefault="002F2BE2" w:rsidP="002F2BE2">
            <w:pPr>
              <w:widowControl w:val="0"/>
              <w:pBdr>
                <w:top w:val="nil"/>
                <w:left w:val="nil"/>
                <w:bottom w:val="nil"/>
                <w:right w:val="nil"/>
                <w:between w:val="nil"/>
              </w:pBdr>
              <w:spacing w:after="0" w:line="240" w:lineRule="auto"/>
              <w:rPr>
                <w:ins w:id="334" w:author="HURR MEHDI" w:date="2025-03-26T12:34:00Z"/>
                <w:rFonts w:ascii="Arial" w:eastAsia="Times New Roman" w:hAnsi="Arial" w:cs="Arial"/>
                <w:color w:val="002060"/>
                <w:kern w:val="0"/>
                <w:lang w:val="en"/>
                <w14:ligatures w14:val="none"/>
              </w:rPr>
            </w:pPr>
            <w:ins w:id="335" w:author="HURR MEHDI" w:date="2025-03-26T12:34:00Z">
              <w:r w:rsidRPr="002F2BE2">
                <w:rPr>
                  <w:rFonts w:ascii="Arial" w:eastAsia="Times New Roman" w:hAnsi="Arial" w:cs="Arial"/>
                  <w:color w:val="002060"/>
                  <w:kern w:val="0"/>
                  <w:lang w:val="en"/>
                  <w14:ligatures w14:val="none"/>
                </w:rPr>
                <w:br/>
              </w:r>
            </w:ins>
          </w:p>
        </w:tc>
      </w:tr>
    </w:tbl>
    <w:p w:rsidR="002F2BE2" w:rsidRPr="002F2BE2" w:rsidRDefault="002F2BE2" w:rsidP="002F2BE2">
      <w:pPr>
        <w:keepNext/>
        <w:keepLines/>
        <w:spacing w:before="600" w:after="240" w:line="240" w:lineRule="auto"/>
        <w:outlineLvl w:val="0"/>
        <w:rPr>
          <w:ins w:id="336" w:author="HURR MEHDI" w:date="2025-03-26T12:35:00Z"/>
          <w:rFonts w:ascii="Arial Black" w:eastAsia="Arial" w:hAnsi="Arial Black" w:cs="Times New Roman (Body CS)"/>
          <w:b/>
          <w:bCs/>
          <w:caps/>
          <w:color w:val="4570CF"/>
          <w:spacing w:val="10"/>
          <w:kern w:val="0"/>
          <w:sz w:val="32"/>
          <w:szCs w:val="20"/>
          <w:lang w:eastAsia="ja-JP"/>
          <w14:ligatures w14:val="none"/>
        </w:rPr>
      </w:pPr>
      <w:bookmarkStart w:id="337" w:name="_Toc192077694"/>
      <w:bookmarkStart w:id="338" w:name="_Toc192101584"/>
      <w:bookmarkStart w:id="339" w:name="_Toc193930869"/>
      <w:bookmarkStart w:id="340" w:name="_Toc193933038"/>
      <w:ins w:id="341" w:author="HURR MEHDI" w:date="2025-03-26T12:35:00Z">
        <w:r w:rsidRPr="002F2BE2">
          <w:rPr>
            <w:rFonts w:ascii="Arial Black" w:eastAsia="Arial" w:hAnsi="Arial Black" w:cs="Times New Roman (Body CS)"/>
            <w:b/>
            <w:bCs/>
            <w:caps/>
            <w:color w:val="4570CF"/>
            <w:spacing w:val="10"/>
            <w:kern w:val="0"/>
            <w:sz w:val="32"/>
            <w:szCs w:val="20"/>
            <w:lang w:eastAsia="ja-JP"/>
            <w14:ligatures w14:val="none"/>
          </w:rPr>
          <w:lastRenderedPageBreak/>
          <w:t>Change History</w:t>
        </w:r>
        <w:bookmarkEnd w:id="337"/>
        <w:bookmarkEnd w:id="338"/>
        <w:bookmarkEnd w:id="339"/>
        <w:bookmarkEnd w:id="340"/>
      </w:ins>
    </w:p>
    <w:p w:rsidR="002F2BE2" w:rsidRPr="002F2BE2" w:rsidRDefault="002F2BE2" w:rsidP="002F2BE2">
      <w:pPr>
        <w:spacing w:after="180" w:line="288" w:lineRule="auto"/>
        <w:rPr>
          <w:ins w:id="342" w:author="HURR MEHDI" w:date="2025-03-26T12:35:00Z"/>
          <w:rFonts w:ascii="Arial" w:eastAsia="Arial" w:hAnsi="Arial" w:cs="Times New Roman"/>
          <w:color w:val="0070C0"/>
          <w:kern w:val="0"/>
          <w:sz w:val="18"/>
          <w:szCs w:val="18"/>
          <w:lang w:eastAsia="ja-JP"/>
          <w14:ligatures w14:val="none"/>
        </w:rPr>
      </w:pPr>
    </w:p>
    <w:tbl>
      <w:tblPr>
        <w:tblStyle w:val="ProjectScopeTable"/>
        <w:tblpPr w:leftFromText="180" w:rightFromText="180" w:vertAnchor="page" w:horzAnchor="margin" w:tblpY="2658"/>
        <w:tblW w:w="9360" w:type="dxa"/>
        <w:tblLook w:val="04A0" w:firstRow="1" w:lastRow="0" w:firstColumn="1" w:lastColumn="0" w:noHBand="0" w:noVBand="1"/>
      </w:tblPr>
      <w:tblGrid>
        <w:gridCol w:w="2529"/>
        <w:gridCol w:w="2277"/>
        <w:gridCol w:w="2277"/>
        <w:gridCol w:w="2277"/>
      </w:tblGrid>
      <w:tr w:rsidR="002F2BE2" w:rsidRPr="002F2BE2" w:rsidTr="002F2BE2">
        <w:trPr>
          <w:cnfStyle w:val="100000000000" w:firstRow="1" w:lastRow="0" w:firstColumn="0" w:lastColumn="0" w:oddVBand="0" w:evenVBand="0" w:oddHBand="0" w:evenHBand="0" w:firstRowFirstColumn="0" w:firstRowLastColumn="0" w:lastRowFirstColumn="0" w:lastRowLastColumn="0"/>
          <w:trHeight w:val="92"/>
          <w:ins w:id="343" w:author="HURR MEHDI" w:date="2025-03-26T12:35:00Z"/>
        </w:trPr>
        <w:tc>
          <w:tcPr>
            <w:tcW w:w="2529" w:type="dxa"/>
            <w:noWrap/>
            <w:hideMark/>
          </w:tcPr>
          <w:p w:rsidR="002F2BE2" w:rsidRPr="002F2BE2" w:rsidRDefault="002F2BE2" w:rsidP="002F2BE2">
            <w:pPr>
              <w:numPr>
                <w:ilvl w:val="1"/>
                <w:numId w:val="0"/>
              </w:numPr>
              <w:spacing w:before="80" w:after="0" w:line="280" w:lineRule="exact"/>
              <w:rPr>
                <w:ins w:id="344" w:author="HURR MEHDI" w:date="2025-03-26T12:35:00Z"/>
                <w:rFonts w:ascii="Arial" w:eastAsia="Arial" w:hAnsi="Arial" w:cs="Times New Roman (Body CS)"/>
                <w:bCs/>
                <w:color w:val="002060"/>
                <w:spacing w:val="10"/>
                <w:szCs w:val="16"/>
                <w:lang w:val="en-IN" w:eastAsia="en-IN"/>
              </w:rPr>
            </w:pPr>
            <w:ins w:id="345" w:author="HURR MEHDI" w:date="2025-03-26T12:35:00Z">
              <w:r w:rsidRPr="002F2BE2">
                <w:rPr>
                  <w:rFonts w:ascii="Arial" w:eastAsia="Arial" w:hAnsi="Arial" w:cs="Times New Roman (Body CS)"/>
                  <w:bCs/>
                  <w:color w:val="002060"/>
                  <w:spacing w:val="10"/>
                  <w:szCs w:val="16"/>
                  <w:lang w:val="en-IN" w:eastAsia="en-IN"/>
                </w:rPr>
                <w:t>Version</w:t>
              </w:r>
            </w:ins>
          </w:p>
        </w:tc>
        <w:tc>
          <w:tcPr>
            <w:tcW w:w="2277" w:type="dxa"/>
            <w:hideMark/>
          </w:tcPr>
          <w:p w:rsidR="002F2BE2" w:rsidRPr="002F2BE2" w:rsidRDefault="002F2BE2" w:rsidP="002F2BE2">
            <w:pPr>
              <w:numPr>
                <w:ilvl w:val="1"/>
                <w:numId w:val="0"/>
              </w:numPr>
              <w:spacing w:before="80" w:after="0" w:line="280" w:lineRule="exact"/>
              <w:rPr>
                <w:ins w:id="346" w:author="HURR MEHDI" w:date="2025-03-26T12:35:00Z"/>
                <w:rFonts w:ascii="Arial" w:eastAsia="Arial" w:hAnsi="Arial" w:cs="Times New Roman (Body CS)"/>
                <w:bCs/>
                <w:color w:val="002060"/>
                <w:spacing w:val="10"/>
                <w:szCs w:val="16"/>
                <w:lang w:val="en-IN" w:eastAsia="en-IN"/>
              </w:rPr>
            </w:pPr>
            <w:ins w:id="347" w:author="HURR MEHDI" w:date="2025-03-26T12:35:00Z">
              <w:r w:rsidRPr="002F2BE2">
                <w:rPr>
                  <w:rFonts w:ascii="Arial" w:eastAsia="Arial" w:hAnsi="Arial" w:cs="Times New Roman (Body CS)"/>
                  <w:bCs/>
                  <w:color w:val="002060"/>
                  <w:spacing w:val="10"/>
                  <w:szCs w:val="16"/>
                  <w:lang w:val="en-IN" w:eastAsia="en-IN"/>
                </w:rPr>
                <w:t>Date</w:t>
              </w:r>
            </w:ins>
          </w:p>
        </w:tc>
        <w:tc>
          <w:tcPr>
            <w:tcW w:w="2277" w:type="dxa"/>
            <w:hideMark/>
          </w:tcPr>
          <w:p w:rsidR="002F2BE2" w:rsidRPr="002F2BE2" w:rsidRDefault="002F2BE2" w:rsidP="002F2BE2">
            <w:pPr>
              <w:numPr>
                <w:ilvl w:val="1"/>
                <w:numId w:val="0"/>
              </w:numPr>
              <w:spacing w:before="80" w:after="0" w:line="280" w:lineRule="exact"/>
              <w:rPr>
                <w:ins w:id="348" w:author="HURR MEHDI" w:date="2025-03-26T12:35:00Z"/>
                <w:rFonts w:ascii="Arial" w:eastAsia="Arial" w:hAnsi="Arial" w:cs="Times New Roman (Body CS)"/>
                <w:bCs/>
                <w:color w:val="002060"/>
                <w:spacing w:val="10"/>
                <w:szCs w:val="16"/>
                <w:lang w:val="en-IN" w:eastAsia="en-IN"/>
              </w:rPr>
            </w:pPr>
            <w:ins w:id="349" w:author="HURR MEHDI" w:date="2025-03-26T12:35:00Z">
              <w:r w:rsidRPr="002F2BE2">
                <w:rPr>
                  <w:rFonts w:ascii="Arial" w:eastAsia="Arial" w:hAnsi="Arial" w:cs="Times New Roman (Body CS)"/>
                  <w:bCs/>
                  <w:color w:val="002060"/>
                  <w:spacing w:val="10"/>
                  <w:szCs w:val="16"/>
                  <w:lang w:val="en-IN" w:eastAsia="en-IN"/>
                </w:rPr>
                <w:t>Changed By</w:t>
              </w:r>
            </w:ins>
          </w:p>
        </w:tc>
        <w:tc>
          <w:tcPr>
            <w:tcW w:w="2277" w:type="dxa"/>
            <w:hideMark/>
          </w:tcPr>
          <w:p w:rsidR="002F2BE2" w:rsidRPr="002F2BE2" w:rsidRDefault="002F2BE2" w:rsidP="002F2BE2">
            <w:pPr>
              <w:numPr>
                <w:ilvl w:val="1"/>
                <w:numId w:val="0"/>
              </w:numPr>
              <w:spacing w:before="80" w:after="0" w:line="280" w:lineRule="exact"/>
              <w:rPr>
                <w:ins w:id="350" w:author="HURR MEHDI" w:date="2025-03-26T12:35:00Z"/>
                <w:rFonts w:ascii="Arial" w:eastAsia="Arial" w:hAnsi="Arial" w:cs="Times New Roman (Body CS)"/>
                <w:bCs/>
                <w:color w:val="002060"/>
                <w:spacing w:val="10"/>
                <w:szCs w:val="16"/>
                <w:lang w:val="en-IN" w:eastAsia="en-IN"/>
              </w:rPr>
            </w:pPr>
            <w:ins w:id="351" w:author="HURR MEHDI" w:date="2025-03-26T12:35:00Z">
              <w:r w:rsidRPr="002F2BE2">
                <w:rPr>
                  <w:rFonts w:ascii="Arial" w:eastAsia="Arial" w:hAnsi="Arial" w:cs="Times New Roman (Body CS)"/>
                  <w:bCs/>
                  <w:color w:val="002060"/>
                  <w:spacing w:val="10"/>
                  <w:szCs w:val="16"/>
                  <w:lang w:val="en-IN" w:eastAsia="en-IN"/>
                </w:rPr>
                <w:t>Description</w:t>
              </w:r>
            </w:ins>
          </w:p>
        </w:tc>
      </w:tr>
      <w:tr w:rsidR="002F2BE2" w:rsidRPr="002F2BE2" w:rsidTr="008545A6">
        <w:trPr>
          <w:trHeight w:val="92"/>
          <w:ins w:id="352" w:author="HURR MEHDI" w:date="2025-03-26T12:35:00Z"/>
        </w:trPr>
        <w:tc>
          <w:tcPr>
            <w:tcW w:w="2529" w:type="dxa"/>
            <w:noWrap/>
          </w:tcPr>
          <w:p w:rsidR="002F2BE2" w:rsidRPr="002F2BE2" w:rsidRDefault="002F2BE2" w:rsidP="002F2BE2">
            <w:pPr>
              <w:spacing w:after="0"/>
              <w:rPr>
                <w:ins w:id="353" w:author="HURR MEHDI" w:date="2025-03-26T12:35:00Z"/>
                <w:rFonts w:ascii="Calibri" w:eastAsia="Times New Roman" w:hAnsi="Calibri" w:cs="Calibri"/>
                <w:b/>
                <w:bCs/>
                <w:color w:val="262626"/>
                <w:sz w:val="19"/>
                <w:szCs w:val="19"/>
                <w:lang w:val="en-IN" w:eastAsia="en-IN"/>
              </w:rPr>
            </w:pPr>
            <w:ins w:id="354" w:author="HURR MEHDI" w:date="2025-03-26T12:35:00Z">
              <w:r w:rsidRPr="002F2BE2">
                <w:rPr>
                  <w:rFonts w:ascii="Calibri" w:eastAsia="Times New Roman" w:hAnsi="Calibri" w:cs="Calibri"/>
                  <w:b/>
                  <w:bCs/>
                  <w:color w:val="262626"/>
                  <w:sz w:val="19"/>
                  <w:szCs w:val="19"/>
                  <w:lang w:val="en-IN" w:eastAsia="en-IN"/>
                </w:rPr>
                <w:t>1.0</w:t>
              </w:r>
            </w:ins>
          </w:p>
        </w:tc>
        <w:tc>
          <w:tcPr>
            <w:tcW w:w="2277" w:type="dxa"/>
          </w:tcPr>
          <w:p w:rsidR="002F2BE2" w:rsidRPr="002F2BE2" w:rsidRDefault="002F2BE2" w:rsidP="002F2BE2">
            <w:pPr>
              <w:spacing w:after="0"/>
              <w:rPr>
                <w:ins w:id="355" w:author="HURR MEHDI" w:date="2025-03-26T12:35:00Z"/>
                <w:rFonts w:ascii="Calibri Light" w:eastAsia="Times New Roman" w:hAnsi="Calibri Light" w:cs="Calibri Light"/>
                <w:color w:val="374151"/>
                <w:sz w:val="20"/>
                <w:szCs w:val="19"/>
                <w:lang w:val="en-IN" w:eastAsia="en-IN"/>
              </w:rPr>
            </w:pPr>
            <w:ins w:id="356" w:author="HURR MEHDI" w:date="2025-03-26T12:35:00Z">
              <w:r w:rsidRPr="002F2BE2">
                <w:rPr>
                  <w:rFonts w:ascii="Calibri Light" w:eastAsia="Times New Roman" w:hAnsi="Calibri Light" w:cs="Calibri Light"/>
                  <w:color w:val="374151"/>
                  <w:sz w:val="20"/>
                  <w:szCs w:val="19"/>
                  <w:lang w:val="en-IN" w:eastAsia="en-IN"/>
                </w:rPr>
                <w:t>05 March 2025</w:t>
              </w:r>
            </w:ins>
          </w:p>
        </w:tc>
        <w:tc>
          <w:tcPr>
            <w:tcW w:w="2277" w:type="dxa"/>
            <w:noWrap/>
          </w:tcPr>
          <w:p w:rsidR="002F2BE2" w:rsidRPr="002F2BE2" w:rsidRDefault="002F2BE2" w:rsidP="002F2BE2">
            <w:pPr>
              <w:spacing w:after="0"/>
              <w:rPr>
                <w:ins w:id="357" w:author="HURR MEHDI" w:date="2025-03-26T12:35:00Z"/>
                <w:rFonts w:ascii="Calibri" w:eastAsia="Times New Roman" w:hAnsi="Calibri" w:cs="Calibri"/>
                <w:color w:val="262626"/>
                <w:lang w:val="en-IN" w:eastAsia="en-IN"/>
              </w:rPr>
            </w:pPr>
            <w:ins w:id="358" w:author="HURR MEHDI" w:date="2025-03-26T12:35:00Z">
              <w:r w:rsidRPr="002F2BE2">
                <w:rPr>
                  <w:rFonts w:ascii="Calibri" w:eastAsia="Times New Roman" w:hAnsi="Calibri" w:cs="Calibri"/>
                  <w:color w:val="262626"/>
                  <w:lang w:val="en-IN" w:eastAsia="en-IN"/>
                </w:rPr>
                <w:t>Hurr Mehdi</w:t>
              </w:r>
            </w:ins>
          </w:p>
        </w:tc>
        <w:tc>
          <w:tcPr>
            <w:tcW w:w="2277" w:type="dxa"/>
            <w:noWrap/>
          </w:tcPr>
          <w:p w:rsidR="002F2BE2" w:rsidRPr="002F2BE2" w:rsidRDefault="002F2BE2" w:rsidP="002F2BE2">
            <w:pPr>
              <w:spacing w:after="0"/>
              <w:rPr>
                <w:ins w:id="359" w:author="HURR MEHDI" w:date="2025-03-26T12:35:00Z"/>
                <w:rFonts w:ascii="Calibri" w:eastAsia="Times New Roman" w:hAnsi="Calibri" w:cs="Calibri"/>
                <w:color w:val="262626"/>
                <w:lang w:val="en-IN" w:eastAsia="en-IN"/>
              </w:rPr>
            </w:pPr>
            <w:ins w:id="360" w:author="HURR MEHDI" w:date="2025-03-26T12:35:00Z">
              <w:r w:rsidRPr="002F2BE2">
                <w:rPr>
                  <w:rFonts w:ascii="Calibri" w:eastAsia="Times New Roman" w:hAnsi="Calibri" w:cs="Calibri"/>
                  <w:color w:val="262626"/>
                  <w:lang w:val="en-IN" w:eastAsia="en-IN"/>
                </w:rPr>
                <w:t>Project Plan</w:t>
              </w:r>
            </w:ins>
          </w:p>
        </w:tc>
      </w:tr>
      <w:tr w:rsidR="002F2BE2" w:rsidRPr="002F2BE2" w:rsidTr="008545A6">
        <w:trPr>
          <w:trHeight w:val="92"/>
          <w:ins w:id="361" w:author="HURR MEHDI" w:date="2025-03-26T12:35:00Z"/>
        </w:trPr>
        <w:tc>
          <w:tcPr>
            <w:tcW w:w="2529" w:type="dxa"/>
            <w:noWrap/>
          </w:tcPr>
          <w:p w:rsidR="002F2BE2" w:rsidRPr="002F2BE2" w:rsidRDefault="002F2BE2" w:rsidP="002F2BE2">
            <w:pPr>
              <w:spacing w:after="0"/>
              <w:rPr>
                <w:ins w:id="362" w:author="HURR MEHDI" w:date="2025-03-26T12:35:00Z"/>
                <w:rFonts w:ascii="Calibri" w:eastAsia="Times New Roman" w:hAnsi="Calibri" w:cs="Calibri"/>
                <w:b/>
                <w:bCs/>
                <w:color w:val="262626"/>
                <w:sz w:val="19"/>
                <w:szCs w:val="19"/>
                <w:lang w:val="en-IN" w:eastAsia="en-IN"/>
              </w:rPr>
            </w:pPr>
            <w:ins w:id="363" w:author="HURR MEHDI" w:date="2025-03-26T12:36:00Z">
              <w:r>
                <w:rPr>
                  <w:rFonts w:ascii="Calibri" w:eastAsia="Times New Roman" w:hAnsi="Calibri" w:cs="Calibri"/>
                  <w:b/>
                  <w:bCs/>
                  <w:color w:val="262626"/>
                  <w:sz w:val="19"/>
                  <w:szCs w:val="19"/>
                  <w:lang w:val="en-IN" w:eastAsia="en-IN"/>
                </w:rPr>
                <w:t>2</w:t>
              </w:r>
              <w:r w:rsidRPr="002F2BE2">
                <w:rPr>
                  <w:rFonts w:ascii="Calibri" w:eastAsia="Times New Roman" w:hAnsi="Calibri" w:cs="Calibri"/>
                  <w:b/>
                  <w:bCs/>
                  <w:color w:val="262626"/>
                  <w:sz w:val="19"/>
                  <w:szCs w:val="19"/>
                  <w:lang w:val="en-IN" w:eastAsia="en-IN"/>
                </w:rPr>
                <w:t>.0</w:t>
              </w:r>
            </w:ins>
          </w:p>
        </w:tc>
        <w:tc>
          <w:tcPr>
            <w:tcW w:w="2277" w:type="dxa"/>
          </w:tcPr>
          <w:p w:rsidR="002F2BE2" w:rsidRPr="002F2BE2" w:rsidRDefault="002F2BE2" w:rsidP="002F2BE2">
            <w:pPr>
              <w:spacing w:after="0"/>
              <w:rPr>
                <w:ins w:id="364" w:author="HURR MEHDI" w:date="2025-03-26T12:35:00Z"/>
                <w:rFonts w:ascii="Calibri Light" w:eastAsia="Times New Roman" w:hAnsi="Calibri Light" w:cs="Calibri Light"/>
                <w:color w:val="374151"/>
                <w:sz w:val="19"/>
                <w:szCs w:val="19"/>
                <w:lang w:val="en-IN" w:eastAsia="en-IN"/>
              </w:rPr>
            </w:pPr>
            <w:ins w:id="365" w:author="HURR MEHDI" w:date="2025-03-26T12:36:00Z">
              <w:r>
                <w:rPr>
                  <w:rFonts w:ascii="Calibri Light" w:eastAsia="Times New Roman" w:hAnsi="Calibri Light" w:cs="Calibri Light"/>
                  <w:color w:val="374151"/>
                  <w:sz w:val="20"/>
                  <w:szCs w:val="19"/>
                  <w:lang w:val="en-IN" w:eastAsia="en-IN"/>
                </w:rPr>
                <w:t>26</w:t>
              </w:r>
              <w:r w:rsidRPr="002F2BE2">
                <w:rPr>
                  <w:rFonts w:ascii="Calibri Light" w:eastAsia="Times New Roman" w:hAnsi="Calibri Light" w:cs="Calibri Light"/>
                  <w:color w:val="374151"/>
                  <w:sz w:val="20"/>
                  <w:szCs w:val="19"/>
                  <w:lang w:val="en-IN" w:eastAsia="en-IN"/>
                </w:rPr>
                <w:t xml:space="preserve"> March 2025</w:t>
              </w:r>
            </w:ins>
          </w:p>
        </w:tc>
        <w:tc>
          <w:tcPr>
            <w:tcW w:w="2277" w:type="dxa"/>
            <w:noWrap/>
          </w:tcPr>
          <w:p w:rsidR="002F2BE2" w:rsidRPr="002F2BE2" w:rsidRDefault="002F2BE2" w:rsidP="002F2BE2">
            <w:pPr>
              <w:spacing w:after="0"/>
              <w:rPr>
                <w:ins w:id="366" w:author="HURR MEHDI" w:date="2025-03-26T12:35:00Z"/>
                <w:rFonts w:ascii="Calibri" w:eastAsia="Times New Roman" w:hAnsi="Calibri" w:cs="Calibri"/>
                <w:color w:val="262626"/>
                <w:lang w:val="en-IN" w:eastAsia="en-IN"/>
              </w:rPr>
            </w:pPr>
            <w:ins w:id="367" w:author="HURR MEHDI" w:date="2025-03-26T12:36:00Z">
              <w:r w:rsidRPr="002F2BE2">
                <w:rPr>
                  <w:rFonts w:ascii="Calibri" w:eastAsia="Times New Roman" w:hAnsi="Calibri" w:cs="Calibri"/>
                  <w:color w:val="262626"/>
                  <w:lang w:val="en-IN" w:eastAsia="en-IN"/>
                </w:rPr>
                <w:t>Hurr Mehdi</w:t>
              </w:r>
            </w:ins>
          </w:p>
        </w:tc>
        <w:tc>
          <w:tcPr>
            <w:tcW w:w="2277" w:type="dxa"/>
            <w:noWrap/>
          </w:tcPr>
          <w:p w:rsidR="002F2BE2" w:rsidRPr="002F2BE2" w:rsidRDefault="002F2BE2" w:rsidP="002F2BE2">
            <w:pPr>
              <w:spacing w:after="0"/>
              <w:rPr>
                <w:ins w:id="368" w:author="HURR MEHDI" w:date="2025-03-26T12:35:00Z"/>
                <w:rFonts w:ascii="Calibri" w:eastAsia="Times New Roman" w:hAnsi="Calibri" w:cs="Calibri"/>
                <w:color w:val="262626"/>
                <w:lang w:val="en-IN" w:eastAsia="en-IN"/>
              </w:rPr>
            </w:pPr>
            <w:ins w:id="369" w:author="HURR MEHDI" w:date="2025-03-26T12:36:00Z">
              <w:r>
                <w:rPr>
                  <w:rFonts w:ascii="Calibri" w:eastAsia="Times New Roman" w:hAnsi="Calibri" w:cs="Calibri"/>
                  <w:color w:val="262626"/>
                  <w:lang w:val="en-IN" w:eastAsia="en-IN"/>
                </w:rPr>
                <w:t>SRS</w:t>
              </w:r>
            </w:ins>
          </w:p>
        </w:tc>
      </w:tr>
      <w:tr w:rsidR="002F2BE2" w:rsidRPr="002F2BE2" w:rsidTr="008545A6">
        <w:trPr>
          <w:trHeight w:val="92"/>
          <w:ins w:id="370" w:author="HURR MEHDI" w:date="2025-03-26T12:35:00Z"/>
        </w:trPr>
        <w:tc>
          <w:tcPr>
            <w:tcW w:w="2529" w:type="dxa"/>
            <w:noWrap/>
          </w:tcPr>
          <w:p w:rsidR="002F2BE2" w:rsidRPr="002F2BE2" w:rsidRDefault="002F2BE2" w:rsidP="002F2BE2">
            <w:pPr>
              <w:spacing w:after="0"/>
              <w:rPr>
                <w:ins w:id="371" w:author="HURR MEHDI" w:date="2025-03-26T12:35:00Z"/>
                <w:rFonts w:ascii="Calibri" w:eastAsia="Times New Roman" w:hAnsi="Calibri" w:cs="Calibri"/>
                <w:b/>
                <w:bCs/>
                <w:color w:val="262626"/>
                <w:sz w:val="19"/>
                <w:szCs w:val="19"/>
                <w:lang w:val="en-IN" w:eastAsia="en-IN"/>
              </w:rPr>
            </w:pPr>
          </w:p>
        </w:tc>
        <w:tc>
          <w:tcPr>
            <w:tcW w:w="2277" w:type="dxa"/>
          </w:tcPr>
          <w:p w:rsidR="002F2BE2" w:rsidRPr="002F2BE2" w:rsidRDefault="002F2BE2" w:rsidP="002F2BE2">
            <w:pPr>
              <w:spacing w:after="0"/>
              <w:rPr>
                <w:ins w:id="372" w:author="HURR MEHDI" w:date="2025-03-26T12:35:00Z"/>
                <w:rFonts w:ascii="Calibri Light" w:eastAsia="Times New Roman" w:hAnsi="Calibri Light" w:cs="Calibri Light"/>
                <w:color w:val="374151"/>
                <w:sz w:val="19"/>
                <w:szCs w:val="19"/>
                <w:lang w:val="en-IN" w:eastAsia="en-IN"/>
              </w:rPr>
            </w:pPr>
          </w:p>
        </w:tc>
        <w:tc>
          <w:tcPr>
            <w:tcW w:w="2277" w:type="dxa"/>
            <w:noWrap/>
          </w:tcPr>
          <w:p w:rsidR="002F2BE2" w:rsidRPr="002F2BE2" w:rsidRDefault="002F2BE2" w:rsidP="002F2BE2">
            <w:pPr>
              <w:spacing w:after="0"/>
              <w:rPr>
                <w:ins w:id="373" w:author="HURR MEHDI" w:date="2025-03-26T12:35:00Z"/>
                <w:rFonts w:ascii="Calibri" w:eastAsia="Times New Roman" w:hAnsi="Calibri" w:cs="Calibri"/>
                <w:color w:val="262626"/>
                <w:lang w:val="en-IN" w:eastAsia="en-IN"/>
              </w:rPr>
            </w:pPr>
          </w:p>
        </w:tc>
        <w:tc>
          <w:tcPr>
            <w:tcW w:w="2277" w:type="dxa"/>
            <w:noWrap/>
          </w:tcPr>
          <w:p w:rsidR="002F2BE2" w:rsidRPr="002F2BE2" w:rsidRDefault="002F2BE2" w:rsidP="002F2BE2">
            <w:pPr>
              <w:spacing w:after="0"/>
              <w:rPr>
                <w:ins w:id="374" w:author="HURR MEHDI" w:date="2025-03-26T12:35:00Z"/>
                <w:rFonts w:ascii="Calibri" w:eastAsia="Times New Roman" w:hAnsi="Calibri" w:cs="Calibri"/>
                <w:color w:val="262626"/>
                <w:lang w:val="en-IN" w:eastAsia="en-IN"/>
              </w:rPr>
            </w:pPr>
          </w:p>
        </w:tc>
      </w:tr>
      <w:tr w:rsidR="002F2BE2" w:rsidRPr="002F2BE2" w:rsidTr="008545A6">
        <w:trPr>
          <w:trHeight w:val="92"/>
          <w:ins w:id="375" w:author="HURR MEHDI" w:date="2025-03-26T12:35:00Z"/>
        </w:trPr>
        <w:tc>
          <w:tcPr>
            <w:tcW w:w="2529" w:type="dxa"/>
            <w:noWrap/>
          </w:tcPr>
          <w:p w:rsidR="002F2BE2" w:rsidRPr="002F2BE2" w:rsidRDefault="002F2BE2" w:rsidP="002F2BE2">
            <w:pPr>
              <w:spacing w:after="0"/>
              <w:rPr>
                <w:ins w:id="376" w:author="HURR MEHDI" w:date="2025-03-26T12:35:00Z"/>
                <w:rFonts w:ascii="Calibri" w:eastAsia="Times New Roman" w:hAnsi="Calibri" w:cs="Calibri"/>
                <w:b/>
                <w:bCs/>
                <w:color w:val="262626"/>
                <w:sz w:val="19"/>
                <w:szCs w:val="19"/>
                <w:lang w:val="en-IN" w:eastAsia="en-IN"/>
              </w:rPr>
            </w:pPr>
          </w:p>
        </w:tc>
        <w:tc>
          <w:tcPr>
            <w:tcW w:w="2277" w:type="dxa"/>
          </w:tcPr>
          <w:p w:rsidR="002F2BE2" w:rsidRPr="002F2BE2" w:rsidRDefault="002F2BE2" w:rsidP="002F2BE2">
            <w:pPr>
              <w:spacing w:after="0"/>
              <w:rPr>
                <w:ins w:id="377" w:author="HURR MEHDI" w:date="2025-03-26T12:35:00Z"/>
                <w:rFonts w:ascii="Calibri Light" w:eastAsia="Times New Roman" w:hAnsi="Calibri Light" w:cs="Calibri Light"/>
                <w:color w:val="374151"/>
                <w:sz w:val="19"/>
                <w:szCs w:val="19"/>
                <w:lang w:val="en-IN" w:eastAsia="en-IN"/>
              </w:rPr>
            </w:pPr>
          </w:p>
        </w:tc>
        <w:tc>
          <w:tcPr>
            <w:tcW w:w="2277" w:type="dxa"/>
            <w:noWrap/>
          </w:tcPr>
          <w:p w:rsidR="002F2BE2" w:rsidRPr="002F2BE2" w:rsidRDefault="002F2BE2" w:rsidP="002F2BE2">
            <w:pPr>
              <w:spacing w:after="0"/>
              <w:rPr>
                <w:ins w:id="378" w:author="HURR MEHDI" w:date="2025-03-26T12:35:00Z"/>
                <w:rFonts w:ascii="Calibri" w:eastAsia="Times New Roman" w:hAnsi="Calibri" w:cs="Calibri"/>
                <w:color w:val="262626"/>
                <w:lang w:val="en-IN" w:eastAsia="en-IN"/>
              </w:rPr>
            </w:pPr>
          </w:p>
        </w:tc>
        <w:tc>
          <w:tcPr>
            <w:tcW w:w="2277" w:type="dxa"/>
            <w:noWrap/>
          </w:tcPr>
          <w:p w:rsidR="002F2BE2" w:rsidRPr="002F2BE2" w:rsidRDefault="002F2BE2" w:rsidP="002F2BE2">
            <w:pPr>
              <w:spacing w:after="0"/>
              <w:rPr>
                <w:ins w:id="379" w:author="HURR MEHDI" w:date="2025-03-26T12:35:00Z"/>
                <w:rFonts w:ascii="Calibri" w:eastAsia="Times New Roman" w:hAnsi="Calibri" w:cs="Calibri"/>
                <w:color w:val="262626"/>
                <w:lang w:val="en-IN" w:eastAsia="en-IN"/>
              </w:rPr>
            </w:pPr>
          </w:p>
        </w:tc>
      </w:tr>
      <w:tr w:rsidR="002F2BE2" w:rsidRPr="002F2BE2" w:rsidTr="008545A6">
        <w:trPr>
          <w:trHeight w:val="92"/>
          <w:ins w:id="380" w:author="HURR MEHDI" w:date="2025-03-26T12:35:00Z"/>
        </w:trPr>
        <w:tc>
          <w:tcPr>
            <w:tcW w:w="2529" w:type="dxa"/>
            <w:noWrap/>
          </w:tcPr>
          <w:p w:rsidR="002F2BE2" w:rsidRPr="002F2BE2" w:rsidRDefault="002F2BE2" w:rsidP="002F2BE2">
            <w:pPr>
              <w:spacing w:after="0"/>
              <w:rPr>
                <w:ins w:id="381" w:author="HURR MEHDI" w:date="2025-03-26T12:35:00Z"/>
                <w:rFonts w:ascii="Calibri" w:eastAsia="Times New Roman" w:hAnsi="Calibri" w:cs="Calibri"/>
                <w:b/>
                <w:bCs/>
                <w:color w:val="262626"/>
                <w:sz w:val="19"/>
                <w:szCs w:val="19"/>
                <w:lang w:val="en-IN" w:eastAsia="en-IN"/>
              </w:rPr>
            </w:pPr>
          </w:p>
        </w:tc>
        <w:tc>
          <w:tcPr>
            <w:tcW w:w="2277" w:type="dxa"/>
          </w:tcPr>
          <w:p w:rsidR="002F2BE2" w:rsidRPr="002F2BE2" w:rsidRDefault="002F2BE2" w:rsidP="002F2BE2">
            <w:pPr>
              <w:spacing w:after="0"/>
              <w:rPr>
                <w:ins w:id="382" w:author="HURR MEHDI" w:date="2025-03-26T12:35:00Z"/>
                <w:rFonts w:ascii="Calibri Light" w:eastAsia="Times New Roman" w:hAnsi="Calibri Light" w:cs="Calibri Light"/>
                <w:color w:val="374151"/>
                <w:sz w:val="19"/>
                <w:szCs w:val="19"/>
                <w:lang w:val="en-IN" w:eastAsia="en-IN"/>
              </w:rPr>
            </w:pPr>
          </w:p>
        </w:tc>
        <w:tc>
          <w:tcPr>
            <w:tcW w:w="2277" w:type="dxa"/>
            <w:noWrap/>
          </w:tcPr>
          <w:p w:rsidR="002F2BE2" w:rsidRPr="002F2BE2" w:rsidRDefault="002F2BE2" w:rsidP="002F2BE2">
            <w:pPr>
              <w:spacing w:after="0"/>
              <w:rPr>
                <w:ins w:id="383" w:author="HURR MEHDI" w:date="2025-03-26T12:35:00Z"/>
                <w:rFonts w:ascii="Calibri" w:eastAsia="Times New Roman" w:hAnsi="Calibri" w:cs="Calibri"/>
                <w:color w:val="262626"/>
                <w:lang w:val="en-IN" w:eastAsia="en-IN"/>
              </w:rPr>
            </w:pPr>
          </w:p>
        </w:tc>
        <w:tc>
          <w:tcPr>
            <w:tcW w:w="2277" w:type="dxa"/>
            <w:noWrap/>
          </w:tcPr>
          <w:p w:rsidR="002F2BE2" w:rsidRPr="002F2BE2" w:rsidRDefault="002F2BE2" w:rsidP="002F2BE2">
            <w:pPr>
              <w:spacing w:after="0"/>
              <w:rPr>
                <w:ins w:id="384" w:author="HURR MEHDI" w:date="2025-03-26T12:35:00Z"/>
                <w:rFonts w:ascii="Calibri" w:eastAsia="Times New Roman" w:hAnsi="Calibri" w:cs="Calibri"/>
                <w:color w:val="262626"/>
                <w:lang w:val="en-IN" w:eastAsia="en-IN"/>
              </w:rPr>
            </w:pPr>
          </w:p>
        </w:tc>
      </w:tr>
      <w:tr w:rsidR="002F2BE2" w:rsidRPr="002F2BE2" w:rsidTr="008545A6">
        <w:trPr>
          <w:trHeight w:val="92"/>
          <w:ins w:id="385" w:author="HURR MEHDI" w:date="2025-03-26T12:35:00Z"/>
        </w:trPr>
        <w:tc>
          <w:tcPr>
            <w:tcW w:w="2529" w:type="dxa"/>
            <w:noWrap/>
          </w:tcPr>
          <w:p w:rsidR="002F2BE2" w:rsidRPr="002F2BE2" w:rsidRDefault="002F2BE2" w:rsidP="002F2BE2">
            <w:pPr>
              <w:spacing w:after="0"/>
              <w:rPr>
                <w:ins w:id="386" w:author="HURR MEHDI" w:date="2025-03-26T12:35:00Z"/>
                <w:rFonts w:ascii="Calibri" w:eastAsia="Times New Roman" w:hAnsi="Calibri" w:cs="Calibri"/>
                <w:b/>
                <w:bCs/>
                <w:color w:val="262626"/>
                <w:sz w:val="19"/>
                <w:szCs w:val="19"/>
                <w:lang w:val="en-IN" w:eastAsia="en-IN"/>
              </w:rPr>
            </w:pPr>
          </w:p>
        </w:tc>
        <w:tc>
          <w:tcPr>
            <w:tcW w:w="2277" w:type="dxa"/>
          </w:tcPr>
          <w:p w:rsidR="002F2BE2" w:rsidRPr="002F2BE2" w:rsidRDefault="002F2BE2" w:rsidP="002F2BE2">
            <w:pPr>
              <w:spacing w:after="0"/>
              <w:rPr>
                <w:ins w:id="387" w:author="HURR MEHDI" w:date="2025-03-26T12:35:00Z"/>
                <w:rFonts w:ascii="Calibri Light" w:eastAsia="Times New Roman" w:hAnsi="Calibri Light" w:cs="Calibri Light"/>
                <w:color w:val="374151"/>
                <w:sz w:val="19"/>
                <w:szCs w:val="19"/>
                <w:lang w:val="en-IN" w:eastAsia="en-IN"/>
              </w:rPr>
            </w:pPr>
          </w:p>
        </w:tc>
        <w:tc>
          <w:tcPr>
            <w:tcW w:w="2277" w:type="dxa"/>
            <w:noWrap/>
          </w:tcPr>
          <w:p w:rsidR="002F2BE2" w:rsidRPr="002F2BE2" w:rsidRDefault="002F2BE2" w:rsidP="002F2BE2">
            <w:pPr>
              <w:spacing w:after="0"/>
              <w:rPr>
                <w:ins w:id="388" w:author="HURR MEHDI" w:date="2025-03-26T12:35:00Z"/>
                <w:rFonts w:ascii="Calibri" w:eastAsia="Times New Roman" w:hAnsi="Calibri" w:cs="Calibri"/>
                <w:color w:val="262626"/>
                <w:lang w:val="en-IN" w:eastAsia="en-IN"/>
              </w:rPr>
            </w:pPr>
          </w:p>
        </w:tc>
        <w:tc>
          <w:tcPr>
            <w:tcW w:w="2277" w:type="dxa"/>
            <w:noWrap/>
          </w:tcPr>
          <w:p w:rsidR="002F2BE2" w:rsidRPr="002F2BE2" w:rsidRDefault="002F2BE2" w:rsidP="002F2BE2">
            <w:pPr>
              <w:spacing w:after="0"/>
              <w:rPr>
                <w:ins w:id="389" w:author="HURR MEHDI" w:date="2025-03-26T12:35:00Z"/>
                <w:rFonts w:ascii="Calibri" w:eastAsia="Times New Roman" w:hAnsi="Calibri" w:cs="Calibri"/>
                <w:color w:val="262626"/>
                <w:lang w:val="en-IN" w:eastAsia="en-IN"/>
              </w:rPr>
            </w:pPr>
          </w:p>
        </w:tc>
      </w:tr>
    </w:tbl>
    <w:p w:rsidR="002F2BE2" w:rsidRPr="002F2BE2" w:rsidRDefault="002F2BE2" w:rsidP="002F2BE2">
      <w:pPr>
        <w:spacing w:after="180" w:line="288" w:lineRule="auto"/>
        <w:rPr>
          <w:ins w:id="390" w:author="HURR MEHDI" w:date="2025-03-26T12:35:00Z"/>
          <w:rFonts w:ascii="Arial" w:eastAsia="Arial" w:hAnsi="Arial" w:cs="Times New Roman"/>
          <w:color w:val="0070C0"/>
          <w:kern w:val="0"/>
          <w:sz w:val="18"/>
          <w:szCs w:val="18"/>
          <w:lang w:eastAsia="ja-JP"/>
          <w14:ligatures w14:val="none"/>
        </w:rPr>
      </w:pPr>
    </w:p>
    <w:p w:rsidR="002F2BE2" w:rsidRPr="002F2BE2" w:rsidRDefault="002F2BE2" w:rsidP="002F2BE2">
      <w:pPr>
        <w:spacing w:after="180" w:line="288" w:lineRule="auto"/>
        <w:rPr>
          <w:ins w:id="391" w:author="HURR MEHDI" w:date="2025-03-26T12:35:00Z"/>
          <w:rFonts w:ascii="Arial" w:eastAsia="Arial" w:hAnsi="Arial" w:cs="Times New Roman"/>
          <w:color w:val="0070C0"/>
          <w:kern w:val="0"/>
          <w:sz w:val="18"/>
          <w:szCs w:val="18"/>
          <w:lang w:eastAsia="ja-JP"/>
          <w14:ligatures w14:val="none"/>
        </w:rPr>
      </w:pPr>
    </w:p>
    <w:p w:rsidR="002F2BE2" w:rsidRPr="002F2BE2" w:rsidRDefault="002F2BE2" w:rsidP="002F2BE2">
      <w:pPr>
        <w:spacing w:after="180" w:line="288" w:lineRule="auto"/>
        <w:rPr>
          <w:ins w:id="392" w:author="HURR MEHDI" w:date="2025-03-26T12:35:00Z"/>
          <w:rFonts w:ascii="Arial" w:eastAsia="Arial" w:hAnsi="Arial" w:cs="Times New Roman"/>
          <w:color w:val="262626"/>
          <w:kern w:val="0"/>
          <w:sz w:val="18"/>
          <w:szCs w:val="18"/>
          <w:lang w:eastAsia="ja-JP"/>
          <w14:ligatures w14:val="none"/>
        </w:rPr>
      </w:pPr>
    </w:p>
    <w:p w:rsidR="002F2BE2" w:rsidRPr="002F2BE2" w:rsidRDefault="002F2BE2" w:rsidP="002F2BE2">
      <w:pPr>
        <w:keepNext/>
        <w:keepLines/>
        <w:spacing w:before="360" w:after="120" w:line="240" w:lineRule="auto"/>
        <w:outlineLvl w:val="1"/>
        <w:rPr>
          <w:ins w:id="393" w:author="HURR MEHDI" w:date="2025-03-26T12:35:00Z"/>
          <w:rFonts w:ascii="Arial" w:eastAsia="Arial" w:hAnsi="Arial" w:cs="Times New Roman (Body CS)"/>
          <w:b/>
          <w:bCs/>
          <w:color w:val="4570CF"/>
          <w:spacing w:val="10"/>
          <w:kern w:val="0"/>
          <w:sz w:val="28"/>
          <w:szCs w:val="18"/>
          <w:u w:val="single"/>
          <w:lang w:eastAsia="ja-JP"/>
          <w14:ligatures w14:val="none"/>
        </w:rPr>
      </w:pPr>
      <w:bookmarkStart w:id="394" w:name="_Toc192077695"/>
      <w:bookmarkStart w:id="395" w:name="_Toc192101585"/>
      <w:bookmarkStart w:id="396" w:name="_Toc193930870"/>
      <w:bookmarkStart w:id="397" w:name="_Toc193933039"/>
      <w:ins w:id="398" w:author="HURR MEHDI" w:date="2025-03-26T12:35:00Z">
        <w:r w:rsidRPr="002F2BE2">
          <w:rPr>
            <w:rFonts w:ascii="Arial" w:eastAsia="Arial" w:hAnsi="Arial" w:cs="Times New Roman (Body CS)"/>
            <w:b/>
            <w:bCs/>
            <w:color w:val="4570CF"/>
            <w:spacing w:val="10"/>
            <w:kern w:val="0"/>
            <w:sz w:val="28"/>
            <w:szCs w:val="18"/>
            <w:u w:val="single"/>
            <w:lang w:eastAsia="ja-JP"/>
            <w14:ligatures w14:val="none"/>
          </w:rPr>
          <w:t>Remarks:</w:t>
        </w:r>
        <w:bookmarkEnd w:id="394"/>
        <w:bookmarkEnd w:id="395"/>
        <w:bookmarkEnd w:id="396"/>
        <w:bookmarkEnd w:id="397"/>
      </w:ins>
    </w:p>
    <w:p w:rsidR="002F2BE2" w:rsidRPr="002F2BE2" w:rsidRDefault="002F2BE2" w:rsidP="002F2BE2">
      <w:pPr>
        <w:spacing w:after="180" w:line="288" w:lineRule="auto"/>
        <w:rPr>
          <w:ins w:id="399" w:author="HURR MEHDI" w:date="2025-03-26T12:35:00Z"/>
          <w:rFonts w:ascii="Arial" w:eastAsia="Arial" w:hAnsi="Arial" w:cs="Times New Roman"/>
          <w:color w:val="262626"/>
          <w:kern w:val="0"/>
          <w:sz w:val="18"/>
          <w:szCs w:val="18"/>
          <w:lang w:eastAsia="ja-JP"/>
          <w14:ligatures w14:val="none"/>
        </w:rPr>
      </w:pPr>
    </w:p>
    <w:p w:rsidR="002F2BE2" w:rsidRPr="002F2BE2" w:rsidRDefault="002F2BE2" w:rsidP="002F2BE2">
      <w:pPr>
        <w:spacing w:after="180" w:line="288" w:lineRule="auto"/>
        <w:rPr>
          <w:ins w:id="400" w:author="HURR MEHDI" w:date="2025-03-26T12:35:00Z"/>
          <w:rFonts w:ascii="Arial" w:eastAsia="Arial" w:hAnsi="Arial" w:cs="Times New Roman"/>
          <w:color w:val="262626"/>
          <w:kern w:val="0"/>
          <w:sz w:val="18"/>
          <w:szCs w:val="18"/>
          <w:lang w:eastAsia="ja-JP"/>
          <w14:ligatures w14:val="none"/>
        </w:rPr>
      </w:pPr>
    </w:p>
    <w:p w:rsidR="002F2BE2" w:rsidRPr="002F2BE2" w:rsidRDefault="002F2BE2" w:rsidP="002F2BE2">
      <w:pPr>
        <w:spacing w:after="180" w:line="288" w:lineRule="auto"/>
        <w:rPr>
          <w:ins w:id="401" w:author="HURR MEHDI" w:date="2025-03-26T12:35:00Z"/>
          <w:rFonts w:ascii="Arial" w:eastAsia="Arial" w:hAnsi="Arial" w:cs="Times New Roman"/>
          <w:color w:val="262626"/>
          <w:kern w:val="0"/>
          <w:sz w:val="18"/>
          <w:szCs w:val="18"/>
          <w:lang w:eastAsia="ja-JP"/>
          <w14:ligatures w14:val="none"/>
        </w:rPr>
      </w:pPr>
    </w:p>
    <w:p w:rsidR="002F2BE2" w:rsidRPr="002F2BE2" w:rsidRDefault="002F2BE2" w:rsidP="002F2BE2">
      <w:pPr>
        <w:spacing w:after="180" w:line="288" w:lineRule="auto"/>
        <w:rPr>
          <w:ins w:id="402" w:author="HURR MEHDI" w:date="2025-03-26T12:35:00Z"/>
          <w:rFonts w:ascii="Arial" w:eastAsia="Arial" w:hAnsi="Arial" w:cs="Times New Roman"/>
          <w:color w:val="262626"/>
          <w:kern w:val="0"/>
          <w:sz w:val="18"/>
          <w:szCs w:val="18"/>
          <w:lang w:eastAsia="ja-JP"/>
          <w14:ligatures w14:val="none"/>
        </w:rPr>
      </w:pPr>
    </w:p>
    <w:p w:rsidR="002F2BE2" w:rsidRPr="002F2BE2" w:rsidRDefault="002F2BE2" w:rsidP="002F2BE2">
      <w:pPr>
        <w:spacing w:after="180" w:line="288" w:lineRule="auto"/>
        <w:rPr>
          <w:ins w:id="403" w:author="HURR MEHDI" w:date="2025-03-26T12:35:00Z"/>
          <w:rFonts w:ascii="Arial" w:eastAsia="Arial" w:hAnsi="Arial" w:cs="Times New Roman"/>
          <w:color w:val="262626"/>
          <w:kern w:val="0"/>
          <w:sz w:val="18"/>
          <w:szCs w:val="18"/>
          <w:lang w:eastAsia="ja-JP"/>
          <w14:ligatures w14:val="none"/>
        </w:rPr>
      </w:pPr>
    </w:p>
    <w:p w:rsidR="002F2BE2" w:rsidRPr="002F2BE2" w:rsidRDefault="002F2BE2" w:rsidP="002F2BE2">
      <w:pPr>
        <w:spacing w:after="180" w:line="288" w:lineRule="auto"/>
        <w:rPr>
          <w:ins w:id="404" w:author="HURR MEHDI" w:date="2025-03-26T12:35:00Z"/>
          <w:rFonts w:ascii="Arial" w:eastAsia="Arial" w:hAnsi="Arial" w:cs="Times New Roman"/>
          <w:color w:val="262626"/>
          <w:kern w:val="0"/>
          <w:sz w:val="18"/>
          <w:szCs w:val="18"/>
          <w:lang w:eastAsia="ja-JP"/>
          <w14:ligatures w14:val="none"/>
        </w:rPr>
      </w:pPr>
    </w:p>
    <w:p w:rsidR="002F2BE2" w:rsidRPr="002F2BE2" w:rsidRDefault="002F2BE2" w:rsidP="002F2BE2">
      <w:pPr>
        <w:spacing w:after="180" w:line="288" w:lineRule="auto"/>
        <w:rPr>
          <w:ins w:id="405" w:author="HURR MEHDI" w:date="2025-03-26T12:35:00Z"/>
          <w:rFonts w:ascii="Arial" w:eastAsia="Arial" w:hAnsi="Arial" w:cs="Times New Roman"/>
          <w:color w:val="262626"/>
          <w:kern w:val="0"/>
          <w:sz w:val="18"/>
          <w:szCs w:val="18"/>
          <w:lang w:eastAsia="ja-JP"/>
          <w14:ligatures w14:val="none"/>
        </w:rPr>
      </w:pPr>
    </w:p>
    <w:p w:rsidR="002F2BE2" w:rsidRPr="002F2BE2" w:rsidRDefault="002F2BE2" w:rsidP="002F2BE2">
      <w:pPr>
        <w:spacing w:after="180" w:line="288" w:lineRule="auto"/>
        <w:rPr>
          <w:ins w:id="406" w:author="HURR MEHDI" w:date="2025-03-26T12:35:00Z"/>
          <w:rFonts w:ascii="Arial" w:eastAsia="Arial" w:hAnsi="Arial" w:cs="Times New Roman"/>
          <w:color w:val="262626"/>
          <w:kern w:val="0"/>
          <w:sz w:val="18"/>
          <w:szCs w:val="18"/>
          <w:lang w:eastAsia="ja-JP"/>
          <w14:ligatures w14:val="none"/>
        </w:rPr>
      </w:pPr>
    </w:p>
    <w:p w:rsidR="002F2BE2" w:rsidRPr="002F2BE2" w:rsidRDefault="002F2BE2" w:rsidP="002F2BE2">
      <w:pPr>
        <w:spacing w:after="180" w:line="288" w:lineRule="auto"/>
        <w:rPr>
          <w:ins w:id="407" w:author="HURR MEHDI" w:date="2025-03-26T12:35:00Z"/>
          <w:rFonts w:ascii="Arial" w:eastAsia="Arial" w:hAnsi="Arial" w:cs="Times New Roman"/>
          <w:color w:val="262626"/>
          <w:kern w:val="0"/>
          <w:sz w:val="18"/>
          <w:szCs w:val="18"/>
          <w:lang w:eastAsia="ja-JP"/>
          <w14:ligatures w14:val="none"/>
        </w:rPr>
      </w:pPr>
    </w:p>
    <w:p w:rsidR="002F2BE2" w:rsidRPr="002F2BE2" w:rsidRDefault="002F2BE2" w:rsidP="002F2BE2">
      <w:pPr>
        <w:spacing w:after="180" w:line="288" w:lineRule="auto"/>
        <w:rPr>
          <w:ins w:id="408" w:author="HURR MEHDI" w:date="2025-03-26T12:35:00Z"/>
          <w:rFonts w:ascii="Arial" w:eastAsia="Arial" w:hAnsi="Arial" w:cs="Times New Roman"/>
          <w:color w:val="262626"/>
          <w:kern w:val="0"/>
          <w:sz w:val="18"/>
          <w:szCs w:val="18"/>
          <w:lang w:eastAsia="ja-JP"/>
          <w14:ligatures w14:val="none"/>
        </w:rPr>
      </w:pPr>
    </w:p>
    <w:tbl>
      <w:tblPr>
        <w:tblStyle w:val="TableGrid1"/>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ED6"/>
        <w:tblLook w:val="04A0" w:firstRow="1" w:lastRow="0" w:firstColumn="1" w:lastColumn="0" w:noHBand="0" w:noVBand="1"/>
      </w:tblPr>
      <w:tblGrid>
        <w:gridCol w:w="2652"/>
        <w:gridCol w:w="5150"/>
        <w:gridCol w:w="1952"/>
      </w:tblGrid>
      <w:tr w:rsidR="002F2BE2" w:rsidRPr="002F2BE2" w:rsidTr="002F2BE2">
        <w:trPr>
          <w:trHeight w:val="662"/>
          <w:ins w:id="409" w:author="HURR MEHDI" w:date="2025-03-26T12:35:00Z"/>
        </w:trPr>
        <w:tc>
          <w:tcPr>
            <w:tcW w:w="2652" w:type="dxa"/>
            <w:shd w:val="clear" w:color="auto" w:fill="CEE5F5"/>
            <w:vAlign w:val="center"/>
          </w:tcPr>
          <w:p w:rsidR="002F2BE2" w:rsidRPr="002F2BE2" w:rsidRDefault="002F2BE2" w:rsidP="002F2BE2">
            <w:pPr>
              <w:rPr>
                <w:ins w:id="410" w:author="HURR MEHDI" w:date="2025-03-26T12:35:00Z"/>
                <w:rFonts w:ascii="Arial" w:eastAsia="Arial" w:hAnsi="Arial" w:cs="Times New Roman"/>
                <w:b/>
                <w:iCs/>
              </w:rPr>
            </w:pPr>
            <w:customXmlInsRangeStart w:id="411" w:author="HURR MEHDI" w:date="2025-03-26T12:35:00Z"/>
            <w:sdt>
              <w:sdtPr>
                <w:rPr>
                  <w:rFonts w:ascii="Arial" w:eastAsia="Arial" w:hAnsi="Arial" w:cs="Times New Roman"/>
                  <w:b/>
                  <w:iCs/>
                </w:rPr>
                <w:alias w:val="Approved By:"/>
                <w:tag w:val="Approved By:"/>
                <w:id w:val="1593039240"/>
                <w:placeholder>
                  <w:docPart w:val="B969A87617424D37A393EC0AF97A6AFD"/>
                </w:placeholder>
                <w:temporary/>
                <w:showingPlcHdr/>
                <w15:appearance w15:val="hidden"/>
              </w:sdtPr>
              <w:sdtEndPr>
                <w:rPr>
                  <w:b w:val="0"/>
                  <w:iCs w:val="0"/>
                  <w:color w:val="262626"/>
                </w:rPr>
              </w:sdtEndPr>
              <w:sdtContent>
                <w:customXmlInsRangeEnd w:id="411"/>
                <w:ins w:id="412" w:author="HURR MEHDI" w:date="2025-03-26T12:35:00Z">
                  <w:r w:rsidRPr="002F2BE2">
                    <w:rPr>
                      <w:rFonts w:ascii="Arial" w:eastAsia="Arial" w:hAnsi="Arial" w:cs="Times New Roman"/>
                      <w:b/>
                      <w:iCs/>
                    </w:rPr>
                    <w:t>Approved By</w:t>
                  </w:r>
                </w:ins>
                <w:customXmlInsRangeStart w:id="413" w:author="HURR MEHDI" w:date="2025-03-26T12:35:00Z"/>
              </w:sdtContent>
            </w:sdt>
            <w:customXmlInsRangeEnd w:id="413"/>
          </w:p>
        </w:tc>
        <w:tc>
          <w:tcPr>
            <w:tcW w:w="5150" w:type="dxa"/>
            <w:shd w:val="clear" w:color="auto" w:fill="CEE5F5"/>
            <w:vAlign w:val="center"/>
          </w:tcPr>
          <w:p w:rsidR="002F2BE2" w:rsidRPr="002F2BE2" w:rsidRDefault="002F2BE2" w:rsidP="002F2BE2">
            <w:pPr>
              <w:rPr>
                <w:ins w:id="414" w:author="HURR MEHDI" w:date="2025-03-26T12:35:00Z"/>
                <w:rFonts w:ascii="Arial" w:eastAsia="Arial" w:hAnsi="Arial" w:cs="Times New Roman"/>
                <w:color w:val="262626"/>
              </w:rPr>
            </w:pPr>
            <w:ins w:id="415" w:author="HURR MEHDI" w:date="2025-03-26T12:35:00Z">
              <w:r w:rsidRPr="002F2BE2">
                <w:rPr>
                  <w:rFonts w:ascii="Arial" w:eastAsia="Arial" w:hAnsi="Arial" w:cs="Times New Roman"/>
                  <w:color w:val="262626"/>
                </w:rPr>
                <w:t xml:space="preserve"> </w:t>
              </w:r>
            </w:ins>
          </w:p>
        </w:tc>
        <w:tc>
          <w:tcPr>
            <w:tcW w:w="1952" w:type="dxa"/>
            <w:shd w:val="clear" w:color="auto" w:fill="CEE5F5"/>
            <w:vAlign w:val="center"/>
          </w:tcPr>
          <w:p w:rsidR="002F2BE2" w:rsidRPr="002F2BE2" w:rsidRDefault="002F2BE2" w:rsidP="002F2BE2">
            <w:pPr>
              <w:rPr>
                <w:ins w:id="416" w:author="HURR MEHDI" w:date="2025-03-26T12:35:00Z"/>
                <w:rFonts w:ascii="Arial" w:eastAsia="Arial" w:hAnsi="Arial" w:cs="Times New Roman"/>
                <w:color w:val="262626"/>
              </w:rPr>
            </w:pPr>
            <w:customXmlInsRangeStart w:id="417" w:author="HURR MEHDI" w:date="2025-03-26T12:35:00Z"/>
            <w:sdt>
              <w:sdtPr>
                <w:rPr>
                  <w:rFonts w:ascii="Arial" w:eastAsia="Arial" w:hAnsi="Arial" w:cs="Times New Roman"/>
                  <w:color w:val="262626"/>
                </w:rPr>
                <w:alias w:val="Date:"/>
                <w:tag w:val="Date:"/>
                <w:id w:val="-1404914468"/>
                <w:placeholder>
                  <w:docPart w:val="F032DFCAB7434F39B31A7ED9E455C473"/>
                </w:placeholder>
                <w:temporary/>
                <w:showingPlcHdr/>
                <w15:appearance w15:val="hidden"/>
              </w:sdtPr>
              <w:sdtContent>
                <w:customXmlInsRangeEnd w:id="417"/>
                <w:ins w:id="418" w:author="HURR MEHDI" w:date="2025-03-26T12:35:00Z">
                  <w:r w:rsidRPr="002F2BE2">
                    <w:rPr>
                      <w:rFonts w:ascii="Arial" w:eastAsia="Arial" w:hAnsi="Arial" w:cs="Times New Roman"/>
                      <w:color w:val="262626"/>
                    </w:rPr>
                    <w:t>Date</w:t>
                  </w:r>
                </w:ins>
                <w:customXmlInsRangeStart w:id="419" w:author="HURR MEHDI" w:date="2025-03-26T12:35:00Z"/>
              </w:sdtContent>
            </w:sdt>
            <w:customXmlInsRangeEnd w:id="419"/>
            <w:ins w:id="420" w:author="HURR MEHDI" w:date="2025-03-26T12:35:00Z">
              <w:r w:rsidRPr="002F2BE2">
                <w:rPr>
                  <w:rFonts w:ascii="Arial" w:eastAsia="Arial" w:hAnsi="Arial" w:cs="Times New Roman"/>
                  <w:color w:val="262626"/>
                </w:rPr>
                <w:t xml:space="preserve"> </w:t>
              </w:r>
            </w:ins>
          </w:p>
        </w:tc>
      </w:tr>
    </w:tbl>
    <w:p w:rsidR="002F2BE2" w:rsidRPr="002F2BE2" w:rsidRDefault="002F2BE2" w:rsidP="002F2BE2">
      <w:pPr>
        <w:spacing w:after="180" w:line="288" w:lineRule="auto"/>
        <w:rPr>
          <w:ins w:id="421" w:author="HURR MEHDI" w:date="2025-03-26T12:35:00Z"/>
          <w:rFonts w:ascii="Arial" w:eastAsia="Arial" w:hAnsi="Arial" w:cs="Times New Roman"/>
          <w:color w:val="262626"/>
          <w:kern w:val="0"/>
          <w:sz w:val="18"/>
          <w:szCs w:val="18"/>
          <w:lang w:eastAsia="ja-JP"/>
          <w14:ligatures w14:val="none"/>
        </w:rPr>
      </w:pPr>
    </w:p>
    <w:p w:rsidR="002F2BE2" w:rsidRPr="002F2BE2" w:rsidRDefault="002F2BE2" w:rsidP="002F2BE2">
      <w:pPr>
        <w:spacing w:after="180" w:line="288" w:lineRule="auto"/>
        <w:rPr>
          <w:ins w:id="422" w:author="HURR MEHDI" w:date="2025-03-26T12:35:00Z"/>
          <w:rFonts w:ascii="Arial" w:eastAsia="Arial" w:hAnsi="Arial" w:cs="Times New Roman"/>
          <w:color w:val="262626"/>
          <w:kern w:val="0"/>
          <w:sz w:val="18"/>
          <w:szCs w:val="18"/>
          <w:lang w:eastAsia="ja-JP"/>
          <w14:ligatures w14:val="none"/>
        </w:rPr>
      </w:pPr>
    </w:p>
    <w:p w:rsidR="002F2BE2" w:rsidRPr="002F2BE2" w:rsidRDefault="002F2BE2" w:rsidP="002F2BE2">
      <w:pPr>
        <w:spacing w:after="180" w:line="288" w:lineRule="auto"/>
        <w:rPr>
          <w:ins w:id="423" w:author="HURR MEHDI" w:date="2025-03-26T12:35:00Z"/>
          <w:rFonts w:ascii="Arial" w:eastAsia="Arial" w:hAnsi="Arial" w:cs="Times New Roman"/>
          <w:color w:val="262626"/>
          <w:kern w:val="0"/>
          <w:sz w:val="18"/>
          <w:szCs w:val="18"/>
          <w:lang w:eastAsia="ja-JP"/>
          <w14:ligatures w14:val="none"/>
        </w:rPr>
      </w:pPr>
    </w:p>
    <w:p w:rsidR="002F2BE2" w:rsidRPr="002F2BE2" w:rsidRDefault="002F2BE2" w:rsidP="002F2BE2">
      <w:pPr>
        <w:spacing w:after="180" w:line="288" w:lineRule="auto"/>
        <w:rPr>
          <w:ins w:id="424" w:author="HURR MEHDI" w:date="2025-03-26T12:35:00Z"/>
          <w:rFonts w:ascii="Arial" w:eastAsia="Arial" w:hAnsi="Arial" w:cs="Times New Roman"/>
          <w:color w:val="262626"/>
          <w:kern w:val="0"/>
          <w:sz w:val="18"/>
          <w:szCs w:val="18"/>
          <w:lang w:eastAsia="ja-JP"/>
          <w14:ligatures w14:val="none"/>
        </w:rPr>
      </w:pPr>
    </w:p>
    <w:p w:rsidR="002F2BE2" w:rsidRPr="002F2BE2" w:rsidRDefault="002F2BE2" w:rsidP="002F2BE2">
      <w:pPr>
        <w:spacing w:after="180" w:line="288" w:lineRule="auto"/>
        <w:rPr>
          <w:ins w:id="425" w:author="HURR MEHDI" w:date="2025-03-26T12:35:00Z"/>
          <w:rFonts w:ascii="Arial" w:eastAsia="Arial" w:hAnsi="Arial" w:cs="Times New Roman"/>
          <w:color w:val="262626"/>
          <w:kern w:val="0"/>
          <w:sz w:val="18"/>
          <w:szCs w:val="18"/>
          <w:lang w:eastAsia="ja-JP"/>
          <w14:ligatures w14:val="none"/>
        </w:rPr>
      </w:pPr>
    </w:p>
    <w:p w:rsidR="002F2BE2" w:rsidRPr="002F2BE2" w:rsidRDefault="002F2BE2" w:rsidP="002F2BE2">
      <w:pPr>
        <w:keepNext/>
        <w:keepLines/>
        <w:spacing w:before="600" w:after="240" w:line="240" w:lineRule="auto"/>
        <w:outlineLvl w:val="0"/>
        <w:rPr>
          <w:ins w:id="426" w:author="HURR MEHDI" w:date="2025-03-26T12:37:00Z"/>
          <w:rFonts w:ascii="Arial Black" w:eastAsia="Arial" w:hAnsi="Arial Black" w:cs="Times New Roman (Body CS)"/>
          <w:b/>
          <w:bCs/>
          <w:caps/>
          <w:color w:val="4570CF"/>
          <w:spacing w:val="10"/>
          <w:kern w:val="0"/>
          <w:sz w:val="32"/>
          <w:szCs w:val="20"/>
          <w:lang w:eastAsia="ja-JP"/>
          <w14:ligatures w14:val="none"/>
        </w:rPr>
      </w:pPr>
      <w:bookmarkStart w:id="427" w:name="_Toc192077696"/>
      <w:bookmarkStart w:id="428" w:name="_Toc192101586"/>
      <w:bookmarkStart w:id="429" w:name="_Toc193930871"/>
      <w:bookmarkStart w:id="430" w:name="_Toc193933040"/>
      <w:ins w:id="431" w:author="HURR MEHDI" w:date="2025-03-26T12:37:00Z">
        <w:r w:rsidRPr="002F2BE2">
          <w:rPr>
            <w:rFonts w:ascii="Arial Black" w:eastAsia="Arial" w:hAnsi="Arial Black" w:cs="Times New Roman (Body CS)"/>
            <w:b/>
            <w:bCs/>
            <w:caps/>
            <w:color w:val="4570CF"/>
            <w:spacing w:val="10"/>
            <w:kern w:val="0"/>
            <w:sz w:val="32"/>
            <w:szCs w:val="20"/>
            <w:lang w:eastAsia="ja-JP"/>
            <w14:ligatures w14:val="none"/>
          </w:rPr>
          <w:lastRenderedPageBreak/>
          <w:t>Preface:</w:t>
        </w:r>
        <w:bookmarkEnd w:id="427"/>
        <w:bookmarkEnd w:id="428"/>
        <w:bookmarkEnd w:id="429"/>
        <w:bookmarkEnd w:id="430"/>
      </w:ins>
    </w:p>
    <w:p w:rsidR="002F2BE2" w:rsidRPr="002F2BE2" w:rsidRDefault="002F2BE2" w:rsidP="002F2BE2">
      <w:pPr>
        <w:spacing w:after="180" w:line="288" w:lineRule="auto"/>
        <w:rPr>
          <w:ins w:id="432" w:author="HURR MEHDI" w:date="2025-03-26T12:37:00Z"/>
          <w:rFonts w:ascii="Arial" w:eastAsia="Arial" w:hAnsi="Arial" w:cs="Times New Roman"/>
          <w:i/>
          <w:color w:val="717171"/>
          <w:kern w:val="0"/>
          <w:sz w:val="14"/>
          <w:szCs w:val="18"/>
          <w:lang w:eastAsia="ja-JP"/>
          <w14:ligatures w14:val="none"/>
        </w:rPr>
      </w:pPr>
      <w:ins w:id="433" w:author="HURR MEHDI" w:date="2025-03-26T12:37:00Z">
        <w:r w:rsidRPr="002F2BE2">
          <w:rPr>
            <w:rFonts w:ascii="Arial" w:eastAsia="Arial" w:hAnsi="Arial" w:cs="Times New Roman"/>
            <w:i/>
            <w:color w:val="717171"/>
            <w:kern w:val="0"/>
            <w:sz w:val="18"/>
            <w:szCs w:val="18"/>
            <w:lang w:eastAsia="ja-JP"/>
            <w14:ligatures w14:val="none"/>
          </w:rPr>
          <w:t>This document outlines the project management plan for developing the Student Course Registration System for the CS Office. The system automates course registration, enforces course prerequisites, and enables coordinators to track student progress. The plan adheres to ISO/IEC/IEEE 16326 guidelines.</w:t>
        </w:r>
        <w:r w:rsidRPr="002F2BE2">
          <w:rPr>
            <w:rFonts w:ascii="Arial" w:eastAsia="Arial" w:hAnsi="Arial" w:cs="Times New Roman"/>
            <w:i/>
            <w:color w:val="717171"/>
            <w:kern w:val="0"/>
            <w:sz w:val="14"/>
            <w:szCs w:val="18"/>
            <w:lang w:eastAsia="ja-JP"/>
            <w14:ligatures w14:val="none"/>
          </w:rPr>
          <w:t xml:space="preserve">  </w:t>
        </w:r>
      </w:ins>
    </w:p>
    <w:p w:rsidR="007340C6" w:rsidRPr="007340C6" w:rsidDel="002F2BE2" w:rsidRDefault="007340C6" w:rsidP="007340C6">
      <w:pPr>
        <w:rPr>
          <w:del w:id="434" w:author="HURR MEHDI" w:date="2025-03-26T12:36:00Z"/>
          <w:rFonts w:ascii="Arial" w:hAnsi="Arial" w:cs="Arial"/>
          <w:rPrChange w:id="435" w:author="HURR MEHDI" w:date="2025-03-26T12:29:00Z">
            <w:rPr>
              <w:del w:id="436" w:author="HURR MEHDI" w:date="2025-03-26T12:36:00Z"/>
            </w:rPr>
          </w:rPrChange>
        </w:rPr>
      </w:pPr>
      <w:del w:id="437" w:author="HURR MEHDI" w:date="2025-03-26T12:26:00Z">
        <w:r w:rsidRPr="007340C6" w:rsidDel="007340C6">
          <w:rPr>
            <w:rFonts w:ascii="Arial" w:hAnsi="Arial" w:cs="Arial"/>
            <w:rPrChange w:id="438" w:author="HURR MEHDI" w:date="2025-03-26T12:29:00Z">
              <w:rPr/>
            </w:rPrChange>
          </w:rPr>
          <w:delText>###</w:delText>
        </w:r>
      </w:del>
      <w:del w:id="439" w:author="HURR MEHDI" w:date="2025-03-26T12:36:00Z">
        <w:r w:rsidRPr="007340C6" w:rsidDel="002F2BE2">
          <w:rPr>
            <w:rFonts w:ascii="Arial" w:hAnsi="Arial" w:cs="Arial"/>
            <w:rPrChange w:id="440" w:author="HURR MEHDI" w:date="2025-03-26T12:29:00Z">
              <w:rPr/>
            </w:rPrChange>
          </w:rPr>
          <w:delText xml:space="preserve"> </w:delText>
        </w:r>
      </w:del>
      <w:del w:id="441" w:author="HURR MEHDI" w:date="2025-03-26T12:27:00Z">
        <w:r w:rsidRPr="007340C6" w:rsidDel="007340C6">
          <w:rPr>
            <w:rFonts w:ascii="Arial" w:hAnsi="Arial" w:cs="Arial"/>
            <w:rPrChange w:id="442" w:author="HURR MEHDI" w:date="2025-03-26T12:29:00Z">
              <w:rPr/>
            </w:rPrChange>
          </w:rPr>
          <w:delText>**</w:delText>
        </w:r>
      </w:del>
      <w:del w:id="443" w:author="HURR MEHDI" w:date="2025-03-26T12:36:00Z">
        <w:r w:rsidRPr="007340C6" w:rsidDel="002F2BE2">
          <w:rPr>
            <w:rFonts w:ascii="Arial" w:hAnsi="Arial" w:cs="Arial"/>
            <w:rPrChange w:id="444" w:author="HURR MEHDI" w:date="2025-03-26T12:29:00Z">
              <w:rPr/>
            </w:rPrChange>
          </w:rPr>
          <w:delText>Software Requirements Specification (SRS)</w:delText>
        </w:r>
      </w:del>
      <w:del w:id="445" w:author="HURR MEHDI" w:date="2025-03-26T12:27:00Z">
        <w:r w:rsidRPr="007340C6" w:rsidDel="007340C6">
          <w:rPr>
            <w:rFonts w:ascii="Arial" w:hAnsi="Arial" w:cs="Arial"/>
            <w:rPrChange w:id="446" w:author="HURR MEHDI" w:date="2025-03-26T12:29:00Z">
              <w:rPr/>
            </w:rPrChange>
          </w:rPr>
          <w:delText>**</w:delText>
        </w:r>
      </w:del>
      <w:del w:id="447" w:author="HURR MEHDI" w:date="2025-03-26T12:36:00Z">
        <w:r w:rsidRPr="007340C6" w:rsidDel="002F2BE2">
          <w:rPr>
            <w:rFonts w:ascii="Arial" w:hAnsi="Arial" w:cs="Arial"/>
            <w:rPrChange w:id="448" w:author="HURR MEHDI" w:date="2025-03-26T12:29:00Z">
              <w:rPr/>
            </w:rPrChange>
          </w:rPr>
          <w:delText xml:space="preserve">  </w:delText>
        </w:r>
      </w:del>
    </w:p>
    <w:p w:rsidR="007340C6" w:rsidRPr="007340C6" w:rsidDel="002F2BE2" w:rsidRDefault="007340C6" w:rsidP="007340C6">
      <w:pPr>
        <w:rPr>
          <w:del w:id="449" w:author="HURR MEHDI" w:date="2025-03-26T12:36:00Z"/>
          <w:rFonts w:ascii="Arial" w:hAnsi="Arial" w:cs="Arial"/>
          <w:rPrChange w:id="450" w:author="HURR MEHDI" w:date="2025-03-26T12:29:00Z">
            <w:rPr>
              <w:del w:id="451" w:author="HURR MEHDI" w:date="2025-03-26T12:36:00Z"/>
            </w:rPr>
          </w:rPrChange>
        </w:rPr>
      </w:pPr>
      <w:del w:id="452" w:author="HURR MEHDI" w:date="2025-03-26T12:27:00Z">
        <w:r w:rsidRPr="007340C6" w:rsidDel="007340C6">
          <w:rPr>
            <w:rFonts w:ascii="Arial" w:hAnsi="Arial" w:cs="Arial"/>
            <w:rPrChange w:id="453" w:author="HURR MEHDI" w:date="2025-03-26T12:29:00Z">
              <w:rPr/>
            </w:rPrChange>
          </w:rPr>
          <w:delText>**</w:delText>
        </w:r>
      </w:del>
      <w:del w:id="454" w:author="HURR MEHDI" w:date="2025-03-26T12:36:00Z">
        <w:r w:rsidRPr="007340C6" w:rsidDel="002F2BE2">
          <w:rPr>
            <w:rFonts w:ascii="Arial" w:hAnsi="Arial" w:cs="Arial"/>
            <w:rPrChange w:id="455" w:author="HURR MEHDI" w:date="2025-03-26T12:29:00Z">
              <w:rPr/>
            </w:rPrChange>
          </w:rPr>
          <w:delText>Student Course Registration System</w:delText>
        </w:r>
      </w:del>
      <w:del w:id="456" w:author="HURR MEHDI" w:date="2025-03-26T12:27:00Z">
        <w:r w:rsidRPr="007340C6" w:rsidDel="007340C6">
          <w:rPr>
            <w:rFonts w:ascii="Arial" w:hAnsi="Arial" w:cs="Arial"/>
            <w:rPrChange w:id="457" w:author="HURR MEHDI" w:date="2025-03-26T12:29:00Z">
              <w:rPr/>
            </w:rPrChange>
          </w:rPr>
          <w:delText>**</w:delText>
        </w:r>
      </w:del>
      <w:del w:id="458" w:author="HURR MEHDI" w:date="2025-03-26T12:36:00Z">
        <w:r w:rsidRPr="007340C6" w:rsidDel="002F2BE2">
          <w:rPr>
            <w:rFonts w:ascii="Arial" w:hAnsi="Arial" w:cs="Arial"/>
            <w:rPrChange w:id="459" w:author="HURR MEHDI" w:date="2025-03-26T12:29:00Z">
              <w:rPr/>
            </w:rPrChange>
          </w:rPr>
          <w:delText xml:space="preserve">  </w:delText>
        </w:r>
      </w:del>
    </w:p>
    <w:p w:rsidR="007340C6" w:rsidRPr="007340C6" w:rsidDel="002F2BE2" w:rsidRDefault="007340C6" w:rsidP="007340C6">
      <w:pPr>
        <w:rPr>
          <w:del w:id="460" w:author="HURR MEHDI" w:date="2025-03-26T12:36:00Z"/>
          <w:rFonts w:ascii="Arial" w:hAnsi="Arial" w:cs="Arial"/>
          <w:rPrChange w:id="461" w:author="HURR MEHDI" w:date="2025-03-26T12:29:00Z">
            <w:rPr>
              <w:del w:id="462" w:author="HURR MEHDI" w:date="2025-03-26T12:36:00Z"/>
            </w:rPr>
          </w:rPrChange>
        </w:rPr>
      </w:pPr>
      <w:del w:id="463" w:author="HURR MEHDI" w:date="2025-03-26T12:27:00Z">
        <w:r w:rsidRPr="007340C6" w:rsidDel="007340C6">
          <w:rPr>
            <w:rFonts w:ascii="Arial" w:hAnsi="Arial" w:cs="Arial"/>
            <w:rPrChange w:id="464" w:author="HURR MEHDI" w:date="2025-03-26T12:29:00Z">
              <w:rPr/>
            </w:rPrChange>
          </w:rPr>
          <w:delText>**</w:delText>
        </w:r>
      </w:del>
      <w:del w:id="465" w:author="HURR MEHDI" w:date="2025-03-26T12:36:00Z">
        <w:r w:rsidRPr="007340C6" w:rsidDel="002F2BE2">
          <w:rPr>
            <w:rFonts w:ascii="Arial" w:hAnsi="Arial" w:cs="Arial"/>
            <w:rPrChange w:id="466" w:author="HURR MEHDI" w:date="2025-03-26T12:29:00Z">
              <w:rPr/>
            </w:rPrChange>
          </w:rPr>
          <w:delText>Version 1.0</w:delText>
        </w:r>
      </w:del>
      <w:del w:id="467" w:author="HURR MEHDI" w:date="2025-03-26T12:27:00Z">
        <w:r w:rsidRPr="007340C6" w:rsidDel="007340C6">
          <w:rPr>
            <w:rFonts w:ascii="Arial" w:hAnsi="Arial" w:cs="Arial"/>
            <w:rPrChange w:id="468" w:author="HURR MEHDI" w:date="2025-03-26T12:29:00Z">
              <w:rPr/>
            </w:rPrChange>
          </w:rPr>
          <w:delText>**</w:delText>
        </w:r>
      </w:del>
      <w:del w:id="469" w:author="HURR MEHDI" w:date="2025-03-26T12:36:00Z">
        <w:r w:rsidRPr="007340C6" w:rsidDel="002F2BE2">
          <w:rPr>
            <w:rFonts w:ascii="Arial" w:hAnsi="Arial" w:cs="Arial"/>
            <w:rPrChange w:id="470" w:author="HURR MEHDI" w:date="2025-03-26T12:29:00Z">
              <w:rPr/>
            </w:rPrChange>
          </w:rPr>
          <w:delText xml:space="preserve">  </w:delText>
        </w:r>
      </w:del>
    </w:p>
    <w:p w:rsidR="007340C6" w:rsidRPr="007340C6" w:rsidDel="002F2BE2" w:rsidRDefault="007340C6" w:rsidP="007340C6">
      <w:pPr>
        <w:rPr>
          <w:del w:id="471" w:author="HURR MEHDI" w:date="2025-03-26T12:36:00Z"/>
          <w:rFonts w:ascii="Arial" w:hAnsi="Arial" w:cs="Arial"/>
          <w:rPrChange w:id="472" w:author="HURR MEHDI" w:date="2025-03-26T12:29:00Z">
            <w:rPr>
              <w:del w:id="473" w:author="HURR MEHDI" w:date="2025-03-26T12:36:00Z"/>
            </w:rPr>
          </w:rPrChange>
        </w:rPr>
      </w:pPr>
      <w:del w:id="474" w:author="HURR MEHDI" w:date="2025-03-26T12:27:00Z">
        <w:r w:rsidRPr="007340C6" w:rsidDel="007340C6">
          <w:rPr>
            <w:rFonts w:ascii="Arial" w:hAnsi="Arial" w:cs="Arial"/>
            <w:rPrChange w:id="475" w:author="HURR MEHDI" w:date="2025-03-26T12:29:00Z">
              <w:rPr/>
            </w:rPrChange>
          </w:rPr>
          <w:delText>**</w:delText>
        </w:r>
      </w:del>
      <w:del w:id="476" w:author="HURR MEHDI" w:date="2025-03-26T12:36:00Z">
        <w:r w:rsidRPr="007340C6" w:rsidDel="002F2BE2">
          <w:rPr>
            <w:rFonts w:ascii="Arial" w:hAnsi="Arial" w:cs="Arial"/>
            <w:rPrChange w:id="477" w:author="HURR MEHDI" w:date="2025-03-26T12:29:00Z">
              <w:rPr/>
            </w:rPrChange>
          </w:rPr>
          <w:delText>Date: 15 March 2025</w:delText>
        </w:r>
      </w:del>
      <w:del w:id="478" w:author="HURR MEHDI" w:date="2025-03-26T12:27:00Z">
        <w:r w:rsidRPr="007340C6" w:rsidDel="007340C6">
          <w:rPr>
            <w:rFonts w:ascii="Arial" w:hAnsi="Arial" w:cs="Arial"/>
            <w:rPrChange w:id="479" w:author="HURR MEHDI" w:date="2025-03-26T12:29:00Z">
              <w:rPr/>
            </w:rPrChange>
          </w:rPr>
          <w:delText>**</w:delText>
        </w:r>
      </w:del>
      <w:del w:id="480" w:author="HURR MEHDI" w:date="2025-03-26T12:36:00Z">
        <w:r w:rsidRPr="007340C6" w:rsidDel="002F2BE2">
          <w:rPr>
            <w:rFonts w:ascii="Arial" w:hAnsi="Arial" w:cs="Arial"/>
            <w:rPrChange w:id="481" w:author="HURR MEHDI" w:date="2025-03-26T12:29:00Z">
              <w:rPr/>
            </w:rPrChange>
          </w:rPr>
          <w:delText xml:space="preserve">  </w:delText>
        </w:r>
      </w:del>
    </w:p>
    <w:p w:rsidR="007340C6" w:rsidRPr="007340C6" w:rsidDel="002F2BE2" w:rsidRDefault="007340C6" w:rsidP="007340C6">
      <w:pPr>
        <w:rPr>
          <w:del w:id="482" w:author="HURR MEHDI" w:date="2025-03-26T12:36:00Z"/>
          <w:rFonts w:ascii="Arial" w:hAnsi="Arial" w:cs="Arial"/>
          <w:rPrChange w:id="483" w:author="HURR MEHDI" w:date="2025-03-26T12:29:00Z">
            <w:rPr>
              <w:del w:id="484" w:author="HURR MEHDI" w:date="2025-03-26T12:36:00Z"/>
            </w:rPr>
          </w:rPrChange>
        </w:rPr>
      </w:pPr>
    </w:p>
    <w:p w:rsidR="007340C6" w:rsidRPr="007340C6" w:rsidDel="002F2BE2" w:rsidRDefault="007340C6" w:rsidP="007340C6">
      <w:pPr>
        <w:rPr>
          <w:del w:id="485" w:author="HURR MEHDI" w:date="2025-03-26T12:36:00Z"/>
          <w:rFonts w:ascii="Arial" w:hAnsi="Arial" w:cs="Arial"/>
          <w:rPrChange w:id="486" w:author="HURR MEHDI" w:date="2025-03-26T12:29:00Z">
            <w:rPr>
              <w:del w:id="487" w:author="HURR MEHDI" w:date="2025-03-26T12:36:00Z"/>
            </w:rPr>
          </w:rPrChange>
        </w:rPr>
      </w:pPr>
      <w:del w:id="488" w:author="HURR MEHDI" w:date="2025-03-26T12:36:00Z">
        <w:r w:rsidRPr="007340C6" w:rsidDel="002F2BE2">
          <w:rPr>
            <w:rFonts w:ascii="Arial" w:hAnsi="Arial" w:cs="Arial"/>
            <w:rPrChange w:id="489" w:author="HURR MEHDI" w:date="2025-03-26T12:29:00Z">
              <w:rPr/>
            </w:rPrChange>
          </w:rPr>
          <w:delText>---</w:delText>
        </w:r>
      </w:del>
    </w:p>
    <w:p w:rsidR="007340C6" w:rsidRPr="007340C6" w:rsidDel="002F2BE2" w:rsidRDefault="007340C6" w:rsidP="007340C6">
      <w:pPr>
        <w:rPr>
          <w:del w:id="490" w:author="HURR MEHDI" w:date="2025-03-26T12:36:00Z"/>
          <w:rFonts w:ascii="Arial" w:hAnsi="Arial" w:cs="Arial"/>
          <w:rPrChange w:id="491" w:author="HURR MEHDI" w:date="2025-03-26T12:29:00Z">
            <w:rPr>
              <w:del w:id="492" w:author="HURR MEHDI" w:date="2025-03-26T12:36:00Z"/>
            </w:rPr>
          </w:rPrChange>
        </w:rPr>
      </w:pPr>
    </w:p>
    <w:p w:rsidR="007340C6" w:rsidRPr="007340C6" w:rsidDel="002F2BE2" w:rsidRDefault="007340C6" w:rsidP="007340C6">
      <w:pPr>
        <w:rPr>
          <w:del w:id="493" w:author="HURR MEHDI" w:date="2025-03-26T12:36:00Z"/>
          <w:rFonts w:ascii="Arial" w:hAnsi="Arial" w:cs="Arial"/>
          <w:rPrChange w:id="494" w:author="HURR MEHDI" w:date="2025-03-26T12:29:00Z">
            <w:rPr>
              <w:del w:id="495" w:author="HURR MEHDI" w:date="2025-03-26T12:36:00Z"/>
            </w:rPr>
          </w:rPrChange>
        </w:rPr>
      </w:pPr>
      <w:del w:id="496" w:author="HURR MEHDI" w:date="2025-03-26T12:26:00Z">
        <w:r w:rsidRPr="007340C6" w:rsidDel="007340C6">
          <w:rPr>
            <w:rFonts w:ascii="Arial" w:hAnsi="Arial" w:cs="Arial"/>
            <w:rPrChange w:id="497" w:author="HURR MEHDI" w:date="2025-03-26T12:29:00Z">
              <w:rPr/>
            </w:rPrChange>
          </w:rPr>
          <w:delText>####</w:delText>
        </w:r>
      </w:del>
      <w:del w:id="498" w:author="HURR MEHDI" w:date="2025-03-26T12:36:00Z">
        <w:r w:rsidRPr="007340C6" w:rsidDel="002F2BE2">
          <w:rPr>
            <w:rFonts w:ascii="Arial" w:hAnsi="Arial" w:cs="Arial"/>
            <w:rPrChange w:id="499" w:author="HURR MEHDI" w:date="2025-03-26T12:29:00Z">
              <w:rPr/>
            </w:rPrChange>
          </w:rPr>
          <w:delText xml:space="preserve"> </w:delText>
        </w:r>
      </w:del>
      <w:del w:id="500" w:author="HURR MEHDI" w:date="2025-03-26T12:27:00Z">
        <w:r w:rsidRPr="007340C6" w:rsidDel="007340C6">
          <w:rPr>
            <w:rFonts w:ascii="Arial" w:hAnsi="Arial" w:cs="Arial"/>
            <w:rPrChange w:id="501" w:author="HURR MEHDI" w:date="2025-03-26T12:29:00Z">
              <w:rPr/>
            </w:rPrChange>
          </w:rPr>
          <w:delText>**</w:delText>
        </w:r>
      </w:del>
      <w:del w:id="502" w:author="HURR MEHDI" w:date="2025-03-26T12:36:00Z">
        <w:r w:rsidRPr="007340C6" w:rsidDel="002F2BE2">
          <w:rPr>
            <w:rFonts w:ascii="Arial" w:hAnsi="Arial" w:cs="Arial"/>
            <w:rPrChange w:id="503" w:author="HURR MEHDI" w:date="2025-03-26T12:29:00Z">
              <w:rPr/>
            </w:rPrChange>
          </w:rPr>
          <w:delText>Prepared by:</w:delText>
        </w:r>
      </w:del>
      <w:del w:id="504" w:author="HURR MEHDI" w:date="2025-03-26T12:27:00Z">
        <w:r w:rsidRPr="007340C6" w:rsidDel="007340C6">
          <w:rPr>
            <w:rFonts w:ascii="Arial" w:hAnsi="Arial" w:cs="Arial"/>
            <w:rPrChange w:id="505" w:author="HURR MEHDI" w:date="2025-03-26T12:29:00Z">
              <w:rPr/>
            </w:rPrChange>
          </w:rPr>
          <w:delText>**</w:delText>
        </w:r>
      </w:del>
      <w:del w:id="506" w:author="HURR MEHDI" w:date="2025-03-26T12:36:00Z">
        <w:r w:rsidRPr="007340C6" w:rsidDel="002F2BE2">
          <w:rPr>
            <w:rFonts w:ascii="Arial" w:hAnsi="Arial" w:cs="Arial"/>
            <w:rPrChange w:id="507" w:author="HURR MEHDI" w:date="2025-03-26T12:29:00Z">
              <w:rPr/>
            </w:rPrChange>
          </w:rPr>
          <w:delText xml:space="preserve">  </w:delText>
        </w:r>
      </w:del>
    </w:p>
    <w:p w:rsidR="007340C6" w:rsidRPr="007340C6" w:rsidDel="002F2BE2" w:rsidRDefault="007340C6" w:rsidP="007340C6">
      <w:pPr>
        <w:rPr>
          <w:del w:id="508" w:author="HURR MEHDI" w:date="2025-03-26T12:36:00Z"/>
          <w:rFonts w:ascii="Arial" w:hAnsi="Arial" w:cs="Arial"/>
          <w:rPrChange w:id="509" w:author="HURR MEHDI" w:date="2025-03-26T12:29:00Z">
            <w:rPr>
              <w:del w:id="510" w:author="HURR MEHDI" w:date="2025-03-26T12:36:00Z"/>
            </w:rPr>
          </w:rPrChange>
        </w:rPr>
      </w:pPr>
      <w:del w:id="511" w:author="HURR MEHDI" w:date="2025-03-26T12:27:00Z">
        <w:r w:rsidRPr="007340C6" w:rsidDel="007340C6">
          <w:rPr>
            <w:rFonts w:ascii="Arial" w:hAnsi="Arial" w:cs="Arial"/>
            <w:rPrChange w:id="512" w:author="HURR MEHDI" w:date="2025-03-26T12:29:00Z">
              <w:rPr/>
            </w:rPrChange>
          </w:rPr>
          <w:delText>**</w:delText>
        </w:r>
      </w:del>
      <w:del w:id="513" w:author="HURR MEHDI" w:date="2025-03-26T12:36:00Z">
        <w:r w:rsidRPr="007340C6" w:rsidDel="002F2BE2">
          <w:rPr>
            <w:rFonts w:ascii="Arial" w:hAnsi="Arial" w:cs="Arial"/>
            <w:rPrChange w:id="514" w:author="HURR MEHDI" w:date="2025-03-26T12:29:00Z">
              <w:rPr/>
            </w:rPrChange>
          </w:rPr>
          <w:delText>Team Lead:</w:delText>
        </w:r>
      </w:del>
      <w:del w:id="515" w:author="HURR MEHDI" w:date="2025-03-26T12:27:00Z">
        <w:r w:rsidRPr="007340C6" w:rsidDel="007340C6">
          <w:rPr>
            <w:rFonts w:ascii="Arial" w:hAnsi="Arial" w:cs="Arial"/>
            <w:rPrChange w:id="516" w:author="HURR MEHDI" w:date="2025-03-26T12:29:00Z">
              <w:rPr/>
            </w:rPrChange>
          </w:rPr>
          <w:delText>**</w:delText>
        </w:r>
      </w:del>
      <w:del w:id="517" w:author="HURR MEHDI" w:date="2025-03-26T12:36:00Z">
        <w:r w:rsidRPr="007340C6" w:rsidDel="002F2BE2">
          <w:rPr>
            <w:rFonts w:ascii="Arial" w:hAnsi="Arial" w:cs="Arial"/>
            <w:rPrChange w:id="518" w:author="HURR MEHDI" w:date="2025-03-26T12:29:00Z">
              <w:rPr/>
            </w:rPrChange>
          </w:rPr>
          <w:delText xml:space="preserve"> [Your Name]  </w:delText>
        </w:r>
      </w:del>
    </w:p>
    <w:p w:rsidR="007340C6" w:rsidRPr="007340C6" w:rsidDel="002F2BE2" w:rsidRDefault="007340C6" w:rsidP="007340C6">
      <w:pPr>
        <w:rPr>
          <w:del w:id="519" w:author="HURR MEHDI" w:date="2025-03-26T12:36:00Z"/>
          <w:rFonts w:ascii="Arial" w:hAnsi="Arial" w:cs="Arial"/>
          <w:rPrChange w:id="520" w:author="HURR MEHDI" w:date="2025-03-26T12:29:00Z">
            <w:rPr>
              <w:del w:id="521" w:author="HURR MEHDI" w:date="2025-03-26T12:36:00Z"/>
            </w:rPr>
          </w:rPrChange>
        </w:rPr>
      </w:pPr>
      <w:del w:id="522" w:author="HURR MEHDI" w:date="2025-03-26T12:27:00Z">
        <w:r w:rsidRPr="007340C6" w:rsidDel="007340C6">
          <w:rPr>
            <w:rFonts w:ascii="Arial" w:hAnsi="Arial" w:cs="Arial"/>
            <w:rPrChange w:id="523" w:author="HURR MEHDI" w:date="2025-03-26T12:29:00Z">
              <w:rPr/>
            </w:rPrChange>
          </w:rPr>
          <w:delText>**</w:delText>
        </w:r>
      </w:del>
      <w:del w:id="524" w:author="HURR MEHDI" w:date="2025-03-26T12:36:00Z">
        <w:r w:rsidRPr="007340C6" w:rsidDel="002F2BE2">
          <w:rPr>
            <w:rFonts w:ascii="Arial" w:hAnsi="Arial" w:cs="Arial"/>
            <w:rPrChange w:id="525" w:author="HURR MEHDI" w:date="2025-03-26T12:29:00Z">
              <w:rPr/>
            </w:rPrChange>
          </w:rPr>
          <w:delText>Team Members:</w:delText>
        </w:r>
      </w:del>
      <w:del w:id="526" w:author="HURR MEHDI" w:date="2025-03-26T12:27:00Z">
        <w:r w:rsidRPr="007340C6" w:rsidDel="007340C6">
          <w:rPr>
            <w:rFonts w:ascii="Arial" w:hAnsi="Arial" w:cs="Arial"/>
            <w:rPrChange w:id="527" w:author="HURR MEHDI" w:date="2025-03-26T12:29:00Z">
              <w:rPr/>
            </w:rPrChange>
          </w:rPr>
          <w:delText>**</w:delText>
        </w:r>
      </w:del>
      <w:del w:id="528" w:author="HURR MEHDI" w:date="2025-03-26T12:36:00Z">
        <w:r w:rsidRPr="007340C6" w:rsidDel="002F2BE2">
          <w:rPr>
            <w:rFonts w:ascii="Arial" w:hAnsi="Arial" w:cs="Arial"/>
            <w:rPrChange w:id="529" w:author="HURR MEHDI" w:date="2025-03-26T12:29:00Z">
              <w:rPr/>
            </w:rPrChange>
          </w:rPr>
          <w:delText xml:space="preserve"> [Member 1], [Member 2]  </w:delText>
        </w:r>
      </w:del>
    </w:p>
    <w:p w:rsidR="007340C6" w:rsidRPr="007340C6" w:rsidDel="002F2BE2" w:rsidRDefault="007340C6" w:rsidP="007340C6">
      <w:pPr>
        <w:rPr>
          <w:del w:id="530" w:author="HURR MEHDI" w:date="2025-03-26T12:36:00Z"/>
          <w:rFonts w:ascii="Arial" w:hAnsi="Arial" w:cs="Arial"/>
          <w:rPrChange w:id="531" w:author="HURR MEHDI" w:date="2025-03-26T12:29:00Z">
            <w:rPr>
              <w:del w:id="532" w:author="HURR MEHDI" w:date="2025-03-26T12:36:00Z"/>
            </w:rPr>
          </w:rPrChange>
        </w:rPr>
      </w:pPr>
      <w:del w:id="533" w:author="HURR MEHDI" w:date="2025-03-26T12:27:00Z">
        <w:r w:rsidRPr="007340C6" w:rsidDel="007340C6">
          <w:rPr>
            <w:rFonts w:ascii="Arial" w:hAnsi="Arial" w:cs="Arial"/>
            <w:rPrChange w:id="534" w:author="HURR MEHDI" w:date="2025-03-26T12:29:00Z">
              <w:rPr/>
            </w:rPrChange>
          </w:rPr>
          <w:delText>**</w:delText>
        </w:r>
      </w:del>
      <w:del w:id="535" w:author="HURR MEHDI" w:date="2025-03-26T12:36:00Z">
        <w:r w:rsidRPr="007340C6" w:rsidDel="002F2BE2">
          <w:rPr>
            <w:rFonts w:ascii="Arial" w:hAnsi="Arial" w:cs="Arial"/>
            <w:rPrChange w:id="536" w:author="HURR MEHDI" w:date="2025-03-26T12:29:00Z">
              <w:rPr/>
            </w:rPrChange>
          </w:rPr>
          <w:delText>Submitted to:</w:delText>
        </w:r>
      </w:del>
      <w:del w:id="537" w:author="HURR MEHDI" w:date="2025-03-26T12:27:00Z">
        <w:r w:rsidRPr="007340C6" w:rsidDel="007340C6">
          <w:rPr>
            <w:rFonts w:ascii="Arial" w:hAnsi="Arial" w:cs="Arial"/>
            <w:rPrChange w:id="538" w:author="HURR MEHDI" w:date="2025-03-26T12:29:00Z">
              <w:rPr/>
            </w:rPrChange>
          </w:rPr>
          <w:delText>**</w:delText>
        </w:r>
      </w:del>
      <w:del w:id="539" w:author="HURR MEHDI" w:date="2025-03-26T12:36:00Z">
        <w:r w:rsidRPr="007340C6" w:rsidDel="002F2BE2">
          <w:rPr>
            <w:rFonts w:ascii="Arial" w:hAnsi="Arial" w:cs="Arial"/>
            <w:rPrChange w:id="540" w:author="HURR MEHDI" w:date="2025-03-26T12:29:00Z">
              <w:rPr/>
            </w:rPrChange>
          </w:rPr>
          <w:delText xml:space="preserve"> [Supervisor Name]  </w:delText>
        </w:r>
      </w:del>
    </w:p>
    <w:p w:rsidR="007340C6" w:rsidRPr="007340C6" w:rsidDel="002F2BE2" w:rsidRDefault="007340C6" w:rsidP="007340C6">
      <w:pPr>
        <w:rPr>
          <w:del w:id="541" w:author="HURR MEHDI" w:date="2025-03-26T12:36:00Z"/>
          <w:rFonts w:ascii="Arial" w:hAnsi="Arial" w:cs="Arial"/>
          <w:rPrChange w:id="542" w:author="HURR MEHDI" w:date="2025-03-26T12:29:00Z">
            <w:rPr>
              <w:del w:id="543" w:author="HURR MEHDI" w:date="2025-03-26T12:36:00Z"/>
            </w:rPr>
          </w:rPrChange>
        </w:rPr>
      </w:pPr>
      <w:del w:id="544" w:author="HURR MEHDI" w:date="2025-03-26T12:27:00Z">
        <w:r w:rsidRPr="007340C6" w:rsidDel="007340C6">
          <w:rPr>
            <w:rFonts w:ascii="Arial" w:hAnsi="Arial" w:cs="Arial"/>
            <w:rPrChange w:id="545" w:author="HURR MEHDI" w:date="2025-03-26T12:29:00Z">
              <w:rPr/>
            </w:rPrChange>
          </w:rPr>
          <w:delText>**</w:delText>
        </w:r>
      </w:del>
      <w:del w:id="546" w:author="HURR MEHDI" w:date="2025-03-26T12:36:00Z">
        <w:r w:rsidRPr="007340C6" w:rsidDel="002F2BE2">
          <w:rPr>
            <w:rFonts w:ascii="Arial" w:hAnsi="Arial" w:cs="Arial"/>
            <w:rPrChange w:id="547" w:author="HURR MEHDI" w:date="2025-03-26T12:29:00Z">
              <w:rPr/>
            </w:rPrChange>
          </w:rPr>
          <w:delText>Department of Computer Science</w:delText>
        </w:r>
      </w:del>
      <w:del w:id="548" w:author="HURR MEHDI" w:date="2025-03-26T12:27:00Z">
        <w:r w:rsidRPr="007340C6" w:rsidDel="007340C6">
          <w:rPr>
            <w:rFonts w:ascii="Arial" w:hAnsi="Arial" w:cs="Arial"/>
            <w:rPrChange w:id="549" w:author="HURR MEHDI" w:date="2025-03-26T12:29:00Z">
              <w:rPr/>
            </w:rPrChange>
          </w:rPr>
          <w:delText>**</w:delText>
        </w:r>
      </w:del>
      <w:del w:id="550" w:author="HURR MEHDI" w:date="2025-03-26T12:36:00Z">
        <w:r w:rsidRPr="007340C6" w:rsidDel="002F2BE2">
          <w:rPr>
            <w:rFonts w:ascii="Arial" w:hAnsi="Arial" w:cs="Arial"/>
            <w:rPrChange w:id="551" w:author="HURR MEHDI" w:date="2025-03-26T12:29:00Z">
              <w:rPr/>
            </w:rPrChange>
          </w:rPr>
          <w:delText xml:space="preserve">  </w:delText>
        </w:r>
      </w:del>
    </w:p>
    <w:p w:rsidR="007340C6" w:rsidRPr="007340C6" w:rsidDel="002F2BE2" w:rsidRDefault="007340C6" w:rsidP="007340C6">
      <w:pPr>
        <w:rPr>
          <w:del w:id="552" w:author="HURR MEHDI" w:date="2025-03-26T12:36:00Z"/>
          <w:rFonts w:ascii="Arial" w:hAnsi="Arial" w:cs="Arial"/>
          <w:rPrChange w:id="553" w:author="HURR MEHDI" w:date="2025-03-26T12:29:00Z">
            <w:rPr>
              <w:del w:id="554" w:author="HURR MEHDI" w:date="2025-03-26T12:36:00Z"/>
            </w:rPr>
          </w:rPrChange>
        </w:rPr>
      </w:pPr>
      <w:del w:id="555" w:author="HURR MEHDI" w:date="2025-03-26T12:27:00Z">
        <w:r w:rsidRPr="007340C6" w:rsidDel="007340C6">
          <w:rPr>
            <w:rFonts w:ascii="Arial" w:hAnsi="Arial" w:cs="Arial"/>
            <w:rPrChange w:id="556" w:author="HURR MEHDI" w:date="2025-03-26T12:29:00Z">
              <w:rPr/>
            </w:rPrChange>
          </w:rPr>
          <w:delText>**</w:delText>
        </w:r>
      </w:del>
      <w:del w:id="557" w:author="HURR MEHDI" w:date="2025-03-26T12:36:00Z">
        <w:r w:rsidRPr="007340C6" w:rsidDel="002F2BE2">
          <w:rPr>
            <w:rFonts w:ascii="Arial" w:hAnsi="Arial" w:cs="Arial"/>
            <w:rPrChange w:id="558" w:author="HURR MEHDI" w:date="2025-03-26T12:29:00Z">
              <w:rPr/>
            </w:rPrChange>
          </w:rPr>
          <w:delText>Quaid-i-Azam University, Islamabad</w:delText>
        </w:r>
      </w:del>
      <w:del w:id="559" w:author="HURR MEHDI" w:date="2025-03-26T12:27:00Z">
        <w:r w:rsidRPr="007340C6" w:rsidDel="007340C6">
          <w:rPr>
            <w:rFonts w:ascii="Arial" w:hAnsi="Arial" w:cs="Arial"/>
            <w:rPrChange w:id="560" w:author="HURR MEHDI" w:date="2025-03-26T12:29:00Z">
              <w:rPr/>
            </w:rPrChange>
          </w:rPr>
          <w:delText>**</w:delText>
        </w:r>
      </w:del>
      <w:del w:id="561" w:author="HURR MEHDI" w:date="2025-03-26T12:36:00Z">
        <w:r w:rsidRPr="007340C6" w:rsidDel="002F2BE2">
          <w:rPr>
            <w:rFonts w:ascii="Arial" w:hAnsi="Arial" w:cs="Arial"/>
            <w:rPrChange w:id="562" w:author="HURR MEHDI" w:date="2025-03-26T12:29:00Z">
              <w:rPr/>
            </w:rPrChange>
          </w:rPr>
          <w:delText xml:space="preserve">  </w:delText>
        </w:r>
      </w:del>
    </w:p>
    <w:p w:rsidR="007340C6" w:rsidRPr="007340C6" w:rsidDel="002F2BE2" w:rsidRDefault="007340C6" w:rsidP="007340C6">
      <w:pPr>
        <w:rPr>
          <w:del w:id="563" w:author="HURR MEHDI" w:date="2025-03-26T12:36:00Z"/>
          <w:rFonts w:ascii="Arial" w:hAnsi="Arial" w:cs="Arial"/>
          <w:rPrChange w:id="564" w:author="HURR MEHDI" w:date="2025-03-26T12:29:00Z">
            <w:rPr>
              <w:del w:id="565" w:author="HURR MEHDI" w:date="2025-03-26T12:36:00Z"/>
            </w:rPr>
          </w:rPrChange>
        </w:rPr>
      </w:pPr>
    </w:p>
    <w:p w:rsidR="007340C6" w:rsidRPr="007340C6" w:rsidDel="002F2BE2" w:rsidRDefault="007340C6" w:rsidP="007340C6">
      <w:pPr>
        <w:rPr>
          <w:del w:id="566" w:author="HURR MEHDI" w:date="2025-03-26T12:36:00Z"/>
          <w:rFonts w:ascii="Arial" w:hAnsi="Arial" w:cs="Arial"/>
          <w:rPrChange w:id="567" w:author="HURR MEHDI" w:date="2025-03-26T12:29:00Z">
            <w:rPr>
              <w:del w:id="568" w:author="HURR MEHDI" w:date="2025-03-26T12:36:00Z"/>
            </w:rPr>
          </w:rPrChange>
        </w:rPr>
      </w:pPr>
      <w:del w:id="569" w:author="HURR MEHDI" w:date="2025-03-26T12:36:00Z">
        <w:r w:rsidRPr="007340C6" w:rsidDel="002F2BE2">
          <w:rPr>
            <w:rFonts w:ascii="Arial" w:hAnsi="Arial" w:cs="Arial"/>
            <w:rPrChange w:id="570" w:author="HURR MEHDI" w:date="2025-03-26T12:29:00Z">
              <w:rPr/>
            </w:rPrChange>
          </w:rPr>
          <w:delText>---</w:delText>
        </w:r>
      </w:del>
    </w:p>
    <w:p w:rsidR="007340C6" w:rsidRPr="007340C6" w:rsidDel="002F2BE2" w:rsidRDefault="007340C6" w:rsidP="007340C6">
      <w:pPr>
        <w:rPr>
          <w:del w:id="571" w:author="HURR MEHDI" w:date="2025-03-26T12:37:00Z"/>
          <w:rFonts w:ascii="Arial" w:hAnsi="Arial" w:cs="Arial"/>
          <w:rPrChange w:id="572" w:author="HURR MEHDI" w:date="2025-03-26T12:29:00Z">
            <w:rPr>
              <w:del w:id="573" w:author="HURR MEHDI" w:date="2025-03-26T12:37:00Z"/>
            </w:rPr>
          </w:rPrChange>
        </w:rPr>
      </w:pPr>
    </w:p>
    <w:p w:rsidR="007340C6" w:rsidRPr="007340C6" w:rsidDel="00DB0B10" w:rsidRDefault="007340C6" w:rsidP="002F2BE2">
      <w:pPr>
        <w:rPr>
          <w:del w:id="574" w:author="HURR MEHDI" w:date="2025-03-27T02:01:00Z"/>
          <w:rFonts w:ascii="Arial" w:hAnsi="Arial" w:cs="Arial"/>
          <w:rPrChange w:id="575" w:author="HURR MEHDI" w:date="2025-03-26T12:29:00Z">
            <w:rPr>
              <w:del w:id="576" w:author="HURR MEHDI" w:date="2025-03-27T02:01:00Z"/>
            </w:rPr>
          </w:rPrChange>
        </w:rPr>
      </w:pPr>
      <w:del w:id="577" w:author="HURR MEHDI" w:date="2025-03-26T12:26:00Z">
        <w:r w:rsidRPr="007340C6" w:rsidDel="007340C6">
          <w:rPr>
            <w:rFonts w:ascii="Arial" w:hAnsi="Arial" w:cs="Arial"/>
            <w:rPrChange w:id="578" w:author="HURR MEHDI" w:date="2025-03-26T12:29:00Z">
              <w:rPr/>
            </w:rPrChange>
          </w:rPr>
          <w:delText>###</w:delText>
        </w:r>
      </w:del>
      <w:del w:id="579" w:author="HURR MEHDI" w:date="2025-03-26T12:38:00Z">
        <w:r w:rsidRPr="007340C6" w:rsidDel="002F2BE2">
          <w:rPr>
            <w:rFonts w:ascii="Arial" w:hAnsi="Arial" w:cs="Arial"/>
            <w:rPrChange w:id="580" w:author="HURR MEHDI" w:date="2025-03-26T12:29:00Z">
              <w:rPr/>
            </w:rPrChange>
          </w:rPr>
          <w:delText xml:space="preserve"> </w:delText>
        </w:r>
      </w:del>
      <w:del w:id="581" w:author="HURR MEHDI" w:date="2025-03-26T12:27:00Z">
        <w:r w:rsidRPr="007340C6" w:rsidDel="007340C6">
          <w:rPr>
            <w:rFonts w:ascii="Arial" w:hAnsi="Arial" w:cs="Arial"/>
            <w:rPrChange w:id="582" w:author="HURR MEHDI" w:date="2025-03-26T12:29:00Z">
              <w:rPr/>
            </w:rPrChange>
          </w:rPr>
          <w:delText>**</w:delText>
        </w:r>
      </w:del>
      <w:r w:rsidRPr="002F2BE2">
        <w:rPr>
          <w:rFonts w:ascii="Arial Black" w:eastAsia="Arial" w:hAnsi="Arial Black" w:cs="Times New Roman (Body CS)"/>
          <w:b/>
          <w:bCs/>
          <w:caps/>
          <w:color w:val="4570CF"/>
          <w:spacing w:val="10"/>
          <w:kern w:val="0"/>
          <w:sz w:val="32"/>
          <w:szCs w:val="20"/>
          <w:lang w:eastAsia="ja-JP"/>
          <w14:ligatures w14:val="none"/>
          <w:rPrChange w:id="583" w:author="HURR MEHDI" w:date="2025-03-26T12:38:00Z">
            <w:rPr/>
          </w:rPrChange>
        </w:rPr>
        <w:t>Table of Contents</w:t>
      </w:r>
      <w:ins w:id="584" w:author="HURR MEHDI" w:date="2025-03-26T12:38:00Z">
        <w:r w:rsidR="002F2BE2">
          <w:rPr>
            <w:rFonts w:ascii="Arial Black" w:eastAsia="Arial" w:hAnsi="Arial Black" w:cs="Times New Roman (Body CS)"/>
            <w:b/>
            <w:bCs/>
            <w:caps/>
            <w:color w:val="4570CF"/>
            <w:spacing w:val="10"/>
            <w:kern w:val="0"/>
            <w:sz w:val="32"/>
            <w:szCs w:val="20"/>
            <w:lang w:eastAsia="ja-JP"/>
            <w14:ligatures w14:val="none"/>
          </w:rPr>
          <w:t>:</w:t>
        </w:r>
      </w:ins>
      <w:del w:id="585" w:author="HURR MEHDI" w:date="2025-03-26T12:27:00Z">
        <w:r w:rsidRPr="007340C6" w:rsidDel="007340C6">
          <w:rPr>
            <w:rFonts w:ascii="Arial" w:hAnsi="Arial" w:cs="Arial"/>
            <w:rPrChange w:id="586" w:author="HURR MEHDI" w:date="2025-03-26T12:29:00Z">
              <w:rPr/>
            </w:rPrChange>
          </w:rPr>
          <w:delText>**</w:delText>
        </w:r>
      </w:del>
      <w:r w:rsidRPr="007340C6">
        <w:rPr>
          <w:rFonts w:ascii="Arial" w:hAnsi="Arial" w:cs="Arial"/>
          <w:rPrChange w:id="587" w:author="HURR MEHDI" w:date="2025-03-26T12:29:00Z">
            <w:rPr/>
          </w:rPrChange>
        </w:rPr>
        <w:t xml:space="preserve">  </w:t>
      </w:r>
    </w:p>
    <w:customXmlInsRangeStart w:id="588" w:author="HURR MEHDI" w:date="2025-03-27T01:20:00Z"/>
    <w:sdt>
      <w:sdtPr>
        <w:rPr>
          <w:rFonts w:ascii="Arial" w:eastAsia="Arial" w:hAnsi="Arial" w:cs="Times New Roman"/>
          <w:color w:val="262626"/>
          <w:kern w:val="0"/>
          <w:sz w:val="18"/>
          <w:szCs w:val="18"/>
          <w:lang w:eastAsia="ja-JP"/>
          <w14:ligatures w14:val="none"/>
        </w:rPr>
        <w:id w:val="-2133701679"/>
        <w:docPartObj>
          <w:docPartGallery w:val="Table of Contents"/>
          <w:docPartUnique/>
        </w:docPartObj>
      </w:sdtPr>
      <w:sdtEndPr>
        <w:rPr>
          <w:noProof/>
          <w:spacing w:val="10"/>
        </w:rPr>
      </w:sdtEndPr>
      <w:sdtContent>
        <w:customXmlInsRangeEnd w:id="588"/>
        <w:p w:rsidR="00DB0B10" w:rsidRDefault="00B61B1C" w:rsidP="00DB0B10">
          <w:pPr>
            <w:rPr>
              <w:ins w:id="589" w:author="HURR MEHDI" w:date="2025-03-27T01:56:00Z"/>
              <w:rFonts w:eastAsiaTheme="minorEastAsia"/>
              <w:noProof/>
              <w:kern w:val="0"/>
              <w14:ligatures w14:val="none"/>
            </w:rPr>
            <w:pPrChange w:id="590" w:author="HURR MEHDI" w:date="2025-03-27T02:01:00Z">
              <w:pPr>
                <w:pStyle w:val="TOC1"/>
              </w:pPr>
            </w:pPrChange>
          </w:pPr>
          <w:ins w:id="591" w:author="HURR MEHDI" w:date="2025-03-27T01:20:00Z">
            <w:r w:rsidRPr="00B61B1C">
              <w:rPr>
                <w:rFonts w:ascii="Arial" w:eastAsia="Arial" w:hAnsi="Arial" w:cs="Times New Roman"/>
                <w:color w:val="262626"/>
                <w:kern w:val="0"/>
                <w:sz w:val="18"/>
                <w:szCs w:val="18"/>
                <w:lang w:eastAsia="ja-JP"/>
                <w14:ligatures w14:val="none"/>
              </w:rPr>
              <w:fldChar w:fldCharType="begin"/>
            </w:r>
            <w:r w:rsidRPr="00B61B1C">
              <w:rPr>
                <w:rFonts w:ascii="Arial" w:eastAsia="Arial" w:hAnsi="Arial" w:cs="Times New Roman"/>
                <w:color w:val="262626"/>
                <w:kern w:val="0"/>
                <w:sz w:val="18"/>
                <w:szCs w:val="18"/>
                <w:lang w:eastAsia="ja-JP"/>
                <w14:ligatures w14:val="none"/>
              </w:rPr>
              <w:instrText xml:space="preserve"> TOC \o "1-3" \h \z \u </w:instrText>
            </w:r>
            <w:r w:rsidRPr="00B61B1C">
              <w:rPr>
                <w:rFonts w:ascii="Arial" w:eastAsia="Arial" w:hAnsi="Arial" w:cs="Times New Roman"/>
                <w:color w:val="262626"/>
                <w:kern w:val="0"/>
                <w:sz w:val="18"/>
                <w:szCs w:val="18"/>
                <w:lang w:eastAsia="ja-JP"/>
                <w14:ligatures w14:val="none"/>
              </w:rPr>
              <w:fldChar w:fldCharType="separate"/>
            </w:r>
          </w:ins>
        </w:p>
        <w:p w:rsidR="00DB0B10" w:rsidRPr="00DB0B10" w:rsidRDefault="00DB0B10" w:rsidP="00DB0B10">
          <w:pPr>
            <w:pStyle w:val="TOC2"/>
            <w:rPr>
              <w:ins w:id="592" w:author="HURR MEHDI" w:date="2025-03-27T01:56:00Z"/>
              <w:rFonts w:eastAsiaTheme="minorEastAsia"/>
              <w:kern w:val="0"/>
              <w:sz w:val="20"/>
              <w14:ligatures w14:val="none"/>
              <w:rPrChange w:id="593" w:author="HURR MEHDI" w:date="2025-03-27T02:00:00Z">
                <w:rPr>
                  <w:ins w:id="594" w:author="HURR MEHDI" w:date="2025-03-27T01:56:00Z"/>
                  <w:rFonts w:eastAsiaTheme="minorEastAsia"/>
                  <w:noProof/>
                  <w:kern w:val="0"/>
                  <w14:ligatures w14:val="none"/>
                </w:rPr>
              </w:rPrChange>
            </w:rPr>
            <w:pPrChange w:id="595" w:author="HURR MEHDI" w:date="2025-03-27T01:58:00Z">
              <w:pPr>
                <w:pStyle w:val="TOC2"/>
                <w:tabs>
                  <w:tab w:val="left" w:pos="660"/>
                  <w:tab w:val="right" w:leader="dot" w:pos="9350"/>
                </w:tabs>
              </w:pPr>
            </w:pPrChange>
          </w:pPr>
          <w:ins w:id="596" w:author="HURR MEHDI" w:date="2025-03-27T01:56:00Z">
            <w:r w:rsidRPr="00DB0B10">
              <w:rPr>
                <w:rStyle w:val="Hyperlink"/>
                <w:sz w:val="20"/>
                <w:rPrChange w:id="597" w:author="HURR MEHDI" w:date="2025-03-27T02:00:00Z">
                  <w:rPr>
                    <w:rStyle w:val="Hyperlink"/>
                    <w:noProof/>
                  </w:rPr>
                </w:rPrChange>
              </w:rPr>
              <w:fldChar w:fldCharType="begin"/>
            </w:r>
            <w:r w:rsidRPr="00DB0B10">
              <w:rPr>
                <w:rStyle w:val="Hyperlink"/>
                <w:sz w:val="20"/>
                <w:rPrChange w:id="598" w:author="HURR MEHDI" w:date="2025-03-27T02:00:00Z">
                  <w:rPr>
                    <w:rStyle w:val="Hyperlink"/>
                    <w:noProof/>
                  </w:rPr>
                </w:rPrChange>
              </w:rPr>
              <w:instrText xml:space="preserve"> </w:instrText>
            </w:r>
            <w:r w:rsidRPr="00DB0B10">
              <w:rPr>
                <w:sz w:val="20"/>
                <w:rPrChange w:id="599" w:author="HURR MEHDI" w:date="2025-03-27T02:00:00Z">
                  <w:rPr>
                    <w:noProof/>
                  </w:rPr>
                </w:rPrChange>
              </w:rPr>
              <w:instrText>HYPERLINK \l "_Toc193933041"</w:instrText>
            </w:r>
            <w:r w:rsidRPr="00DB0B10">
              <w:rPr>
                <w:rStyle w:val="Hyperlink"/>
                <w:sz w:val="20"/>
                <w:rPrChange w:id="600" w:author="HURR MEHDI" w:date="2025-03-27T02:00:00Z">
                  <w:rPr>
                    <w:rStyle w:val="Hyperlink"/>
                    <w:noProof/>
                  </w:rPr>
                </w:rPrChange>
              </w:rPr>
              <w:instrText xml:space="preserve"> </w:instrText>
            </w:r>
            <w:r w:rsidRPr="00DB0B10">
              <w:rPr>
                <w:rStyle w:val="Hyperlink"/>
                <w:sz w:val="20"/>
                <w:rPrChange w:id="601" w:author="HURR MEHDI" w:date="2025-03-27T02:00:00Z">
                  <w:rPr>
                    <w:rStyle w:val="Hyperlink"/>
                    <w:noProof/>
                  </w:rPr>
                </w:rPrChange>
              </w:rPr>
            </w:r>
            <w:r w:rsidRPr="00DB0B10">
              <w:rPr>
                <w:rStyle w:val="Hyperlink"/>
                <w:sz w:val="20"/>
                <w:rPrChange w:id="602" w:author="HURR MEHDI" w:date="2025-03-27T02:00:00Z">
                  <w:rPr>
                    <w:rStyle w:val="Hyperlink"/>
                    <w:noProof/>
                  </w:rPr>
                </w:rPrChange>
              </w:rPr>
              <w:fldChar w:fldCharType="separate"/>
            </w:r>
            <w:r w:rsidRPr="00DB0B10">
              <w:rPr>
                <w:rStyle w:val="Hyperlink"/>
                <w:rFonts w:cs="Arial"/>
                <w:sz w:val="20"/>
                <w:rPrChange w:id="603" w:author="HURR MEHDI" w:date="2025-03-27T02:00:00Z">
                  <w:rPr>
                    <w:rStyle w:val="Hyperlink"/>
                    <w:rFonts w:ascii="Arial" w:hAnsi="Arial" w:cs="Arial"/>
                    <w:noProof/>
                  </w:rPr>
                </w:rPrChange>
              </w:rPr>
              <w:t>1.</w:t>
            </w:r>
            <w:r w:rsidRPr="00DB0B10">
              <w:rPr>
                <w:rFonts w:eastAsiaTheme="minorEastAsia"/>
                <w:kern w:val="0"/>
                <w:sz w:val="20"/>
                <w14:ligatures w14:val="none"/>
                <w:rPrChange w:id="604" w:author="HURR MEHDI" w:date="2025-03-27T02:00:00Z">
                  <w:rPr>
                    <w:rFonts w:eastAsiaTheme="minorEastAsia"/>
                    <w:noProof/>
                    <w:kern w:val="0"/>
                    <w14:ligatures w14:val="none"/>
                  </w:rPr>
                </w:rPrChange>
              </w:rPr>
              <w:tab/>
            </w:r>
            <w:r w:rsidRPr="00DB0B10">
              <w:rPr>
                <w:rStyle w:val="Hyperlink"/>
                <w:rFonts w:cs="Arial"/>
                <w:sz w:val="20"/>
                <w:rPrChange w:id="605" w:author="HURR MEHDI" w:date="2025-03-27T02:00:00Z">
                  <w:rPr>
                    <w:rStyle w:val="Hyperlink"/>
                    <w:rFonts w:ascii="Arial" w:hAnsi="Arial" w:cs="Arial"/>
                    <w:noProof/>
                  </w:rPr>
                </w:rPrChange>
              </w:rPr>
              <w:t>Introduction</w:t>
            </w:r>
            <w:r w:rsidRPr="00DB0B10">
              <w:rPr>
                <w:webHidden/>
                <w:sz w:val="20"/>
                <w:rPrChange w:id="606" w:author="HURR MEHDI" w:date="2025-03-27T02:00:00Z">
                  <w:rPr>
                    <w:noProof/>
                    <w:webHidden/>
                  </w:rPr>
                </w:rPrChange>
              </w:rPr>
              <w:tab/>
            </w:r>
            <w:r w:rsidRPr="00DB0B10">
              <w:rPr>
                <w:webHidden/>
                <w:sz w:val="20"/>
                <w:rPrChange w:id="607" w:author="HURR MEHDI" w:date="2025-03-27T02:00:00Z">
                  <w:rPr>
                    <w:noProof/>
                    <w:webHidden/>
                  </w:rPr>
                </w:rPrChange>
              </w:rPr>
              <w:fldChar w:fldCharType="begin"/>
            </w:r>
            <w:r w:rsidRPr="00DB0B10">
              <w:rPr>
                <w:webHidden/>
                <w:sz w:val="20"/>
                <w:rPrChange w:id="608" w:author="HURR MEHDI" w:date="2025-03-27T02:00:00Z">
                  <w:rPr>
                    <w:noProof/>
                    <w:webHidden/>
                  </w:rPr>
                </w:rPrChange>
              </w:rPr>
              <w:instrText xml:space="preserve"> PAGEREF _Toc193933041 \h </w:instrText>
            </w:r>
            <w:r w:rsidRPr="00DB0B10">
              <w:rPr>
                <w:webHidden/>
                <w:sz w:val="20"/>
                <w:rPrChange w:id="609" w:author="HURR MEHDI" w:date="2025-03-27T02:00:00Z">
                  <w:rPr>
                    <w:noProof/>
                    <w:webHidden/>
                  </w:rPr>
                </w:rPrChange>
              </w:rPr>
            </w:r>
          </w:ins>
          <w:r w:rsidRPr="00DB0B10">
            <w:rPr>
              <w:webHidden/>
              <w:sz w:val="20"/>
              <w:rPrChange w:id="610" w:author="HURR MEHDI" w:date="2025-03-27T02:00:00Z">
                <w:rPr>
                  <w:noProof/>
                  <w:webHidden/>
                </w:rPr>
              </w:rPrChange>
            </w:rPr>
            <w:fldChar w:fldCharType="separate"/>
          </w:r>
          <w:ins w:id="611" w:author="HURR MEHDI" w:date="2025-03-27T01:56:00Z">
            <w:r w:rsidRPr="00DB0B10">
              <w:rPr>
                <w:webHidden/>
                <w:sz w:val="20"/>
                <w:rPrChange w:id="612" w:author="HURR MEHDI" w:date="2025-03-27T02:00:00Z">
                  <w:rPr>
                    <w:noProof/>
                    <w:webHidden/>
                  </w:rPr>
                </w:rPrChange>
              </w:rPr>
              <w:t>7</w:t>
            </w:r>
            <w:r w:rsidRPr="00DB0B10">
              <w:rPr>
                <w:webHidden/>
                <w:sz w:val="20"/>
                <w:rPrChange w:id="613" w:author="HURR MEHDI" w:date="2025-03-27T02:00:00Z">
                  <w:rPr>
                    <w:noProof/>
                    <w:webHidden/>
                  </w:rPr>
                </w:rPrChange>
              </w:rPr>
              <w:fldChar w:fldCharType="end"/>
            </w:r>
            <w:r w:rsidRPr="00DB0B10">
              <w:rPr>
                <w:rStyle w:val="Hyperlink"/>
                <w:sz w:val="20"/>
                <w:rPrChange w:id="614" w:author="HURR MEHDI" w:date="2025-03-27T02:00:00Z">
                  <w:rPr>
                    <w:rStyle w:val="Hyperlink"/>
                    <w:noProof/>
                  </w:rPr>
                </w:rPrChange>
              </w:rPr>
              <w:fldChar w:fldCharType="end"/>
            </w:r>
          </w:ins>
        </w:p>
        <w:p w:rsidR="00DB0B10" w:rsidRPr="00DB0B10" w:rsidRDefault="00DB0B10" w:rsidP="00DB0B10">
          <w:pPr>
            <w:pStyle w:val="TOC2"/>
            <w:rPr>
              <w:ins w:id="615" w:author="HURR MEHDI" w:date="2025-03-27T01:56:00Z"/>
              <w:rFonts w:eastAsiaTheme="minorEastAsia"/>
              <w:kern w:val="0"/>
              <w:sz w:val="20"/>
              <w14:ligatures w14:val="none"/>
              <w:rPrChange w:id="616" w:author="HURR MEHDI" w:date="2025-03-27T02:00:00Z">
                <w:rPr>
                  <w:ins w:id="617" w:author="HURR MEHDI" w:date="2025-03-27T01:56:00Z"/>
                  <w:rFonts w:eastAsiaTheme="minorEastAsia"/>
                  <w:noProof/>
                  <w:kern w:val="0"/>
                  <w14:ligatures w14:val="none"/>
                </w:rPr>
              </w:rPrChange>
            </w:rPr>
            <w:pPrChange w:id="618" w:author="HURR MEHDI" w:date="2025-03-27T01:56:00Z">
              <w:pPr>
                <w:pStyle w:val="TOC2"/>
                <w:tabs>
                  <w:tab w:val="left" w:pos="880"/>
                  <w:tab w:val="right" w:leader="dot" w:pos="9350"/>
                </w:tabs>
              </w:pPr>
            </w:pPrChange>
          </w:pPr>
          <w:ins w:id="619" w:author="HURR MEHDI" w:date="2025-03-27T01:56:00Z">
            <w:r w:rsidRPr="00DB0B10">
              <w:rPr>
                <w:rStyle w:val="Hyperlink"/>
                <w:sz w:val="20"/>
                <w:rPrChange w:id="620" w:author="HURR MEHDI" w:date="2025-03-27T02:00:00Z">
                  <w:rPr>
                    <w:rStyle w:val="Hyperlink"/>
                    <w:noProof/>
                  </w:rPr>
                </w:rPrChange>
              </w:rPr>
              <w:fldChar w:fldCharType="begin"/>
            </w:r>
            <w:r w:rsidRPr="00DB0B10">
              <w:rPr>
                <w:rStyle w:val="Hyperlink"/>
                <w:sz w:val="20"/>
                <w:rPrChange w:id="621" w:author="HURR MEHDI" w:date="2025-03-27T02:00:00Z">
                  <w:rPr>
                    <w:rStyle w:val="Hyperlink"/>
                    <w:noProof/>
                  </w:rPr>
                </w:rPrChange>
              </w:rPr>
              <w:instrText xml:space="preserve"> </w:instrText>
            </w:r>
            <w:r w:rsidRPr="00DB0B10">
              <w:rPr>
                <w:sz w:val="20"/>
                <w:rPrChange w:id="622" w:author="HURR MEHDI" w:date="2025-03-27T02:00:00Z">
                  <w:rPr>
                    <w:noProof/>
                  </w:rPr>
                </w:rPrChange>
              </w:rPr>
              <w:instrText>HYPERLINK \l "_Toc193933042"</w:instrText>
            </w:r>
            <w:r w:rsidRPr="00DB0B10">
              <w:rPr>
                <w:rStyle w:val="Hyperlink"/>
                <w:sz w:val="20"/>
                <w:rPrChange w:id="623" w:author="HURR MEHDI" w:date="2025-03-27T02:00:00Z">
                  <w:rPr>
                    <w:rStyle w:val="Hyperlink"/>
                    <w:noProof/>
                  </w:rPr>
                </w:rPrChange>
              </w:rPr>
              <w:instrText xml:space="preserve"> </w:instrText>
            </w:r>
            <w:r w:rsidRPr="00DB0B10">
              <w:rPr>
                <w:rStyle w:val="Hyperlink"/>
                <w:sz w:val="20"/>
                <w:rPrChange w:id="624" w:author="HURR MEHDI" w:date="2025-03-27T02:00:00Z">
                  <w:rPr>
                    <w:rStyle w:val="Hyperlink"/>
                    <w:noProof/>
                  </w:rPr>
                </w:rPrChange>
              </w:rPr>
            </w:r>
            <w:r w:rsidRPr="00DB0B10">
              <w:rPr>
                <w:rStyle w:val="Hyperlink"/>
                <w:sz w:val="20"/>
                <w:rPrChange w:id="625" w:author="HURR MEHDI" w:date="2025-03-27T02:00:00Z">
                  <w:rPr>
                    <w:rStyle w:val="Hyperlink"/>
                    <w:noProof/>
                  </w:rPr>
                </w:rPrChange>
              </w:rPr>
              <w:fldChar w:fldCharType="separate"/>
            </w:r>
            <w:r w:rsidRPr="00DB0B10">
              <w:rPr>
                <w:rStyle w:val="Hyperlink"/>
                <w:b w:val="0"/>
                <w:sz w:val="20"/>
                <w:rPrChange w:id="626" w:author="HURR MEHDI" w:date="2025-03-27T02:00:00Z">
                  <w:rPr>
                    <w:rStyle w:val="Hyperlink"/>
                    <w:rFonts w:ascii="Arial" w:eastAsia="Arial" w:hAnsi="Arial" w:cs="Times New Roman (Body CS)"/>
                    <w:b/>
                    <w:bCs/>
                    <w:noProof/>
                    <w:spacing w:val="10"/>
                    <w:lang w:eastAsia="ja-JP"/>
                  </w:rPr>
                </w:rPrChange>
              </w:rPr>
              <w:t>1.1</w:t>
            </w:r>
            <w:r w:rsidRPr="00DB0B10">
              <w:rPr>
                <w:rFonts w:eastAsiaTheme="minorEastAsia"/>
                <w:b w:val="0"/>
                <w:kern w:val="0"/>
                <w:sz w:val="20"/>
                <w14:ligatures w14:val="none"/>
                <w:rPrChange w:id="627" w:author="HURR MEHDI" w:date="2025-03-27T02:00:00Z">
                  <w:rPr>
                    <w:rFonts w:eastAsiaTheme="minorEastAsia"/>
                    <w:noProof/>
                    <w:kern w:val="0"/>
                    <w14:ligatures w14:val="none"/>
                  </w:rPr>
                </w:rPrChange>
              </w:rPr>
              <w:tab/>
            </w:r>
            <w:r w:rsidRPr="00DB0B10">
              <w:rPr>
                <w:rStyle w:val="Hyperlink"/>
                <w:b w:val="0"/>
                <w:sz w:val="20"/>
                <w:rPrChange w:id="628" w:author="HURR MEHDI" w:date="2025-03-27T02:00:00Z">
                  <w:rPr>
                    <w:rStyle w:val="Hyperlink"/>
                    <w:rFonts w:ascii="Arial" w:eastAsia="Arial" w:hAnsi="Arial" w:cs="Times New Roman (Body CS)"/>
                    <w:b/>
                    <w:bCs/>
                    <w:noProof/>
                    <w:spacing w:val="10"/>
                    <w:lang w:eastAsia="ja-JP"/>
                  </w:rPr>
                </w:rPrChange>
              </w:rPr>
              <w:t>Project Summary</w:t>
            </w:r>
            <w:r w:rsidRPr="00DB0B10">
              <w:rPr>
                <w:webHidden/>
                <w:sz w:val="20"/>
                <w:rPrChange w:id="629" w:author="HURR MEHDI" w:date="2025-03-27T02:00:00Z">
                  <w:rPr>
                    <w:noProof/>
                    <w:webHidden/>
                  </w:rPr>
                </w:rPrChange>
              </w:rPr>
              <w:tab/>
            </w:r>
            <w:r w:rsidRPr="00DB0B10">
              <w:rPr>
                <w:webHidden/>
                <w:sz w:val="20"/>
                <w:rPrChange w:id="630" w:author="HURR MEHDI" w:date="2025-03-27T02:00:00Z">
                  <w:rPr>
                    <w:noProof/>
                    <w:webHidden/>
                  </w:rPr>
                </w:rPrChange>
              </w:rPr>
              <w:fldChar w:fldCharType="begin"/>
            </w:r>
            <w:r w:rsidRPr="00DB0B10">
              <w:rPr>
                <w:webHidden/>
                <w:sz w:val="20"/>
                <w:rPrChange w:id="631" w:author="HURR MEHDI" w:date="2025-03-27T02:00:00Z">
                  <w:rPr>
                    <w:noProof/>
                    <w:webHidden/>
                  </w:rPr>
                </w:rPrChange>
              </w:rPr>
              <w:instrText xml:space="preserve"> PAGEREF _Toc193933042 \h </w:instrText>
            </w:r>
            <w:r w:rsidRPr="00DB0B10">
              <w:rPr>
                <w:webHidden/>
                <w:sz w:val="20"/>
                <w:rPrChange w:id="632" w:author="HURR MEHDI" w:date="2025-03-27T02:00:00Z">
                  <w:rPr>
                    <w:noProof/>
                    <w:webHidden/>
                  </w:rPr>
                </w:rPrChange>
              </w:rPr>
            </w:r>
          </w:ins>
          <w:r w:rsidRPr="00DB0B10">
            <w:rPr>
              <w:webHidden/>
              <w:sz w:val="20"/>
              <w:rPrChange w:id="633" w:author="HURR MEHDI" w:date="2025-03-27T02:00:00Z">
                <w:rPr>
                  <w:noProof/>
                  <w:webHidden/>
                </w:rPr>
              </w:rPrChange>
            </w:rPr>
            <w:fldChar w:fldCharType="separate"/>
          </w:r>
          <w:ins w:id="634" w:author="HURR MEHDI" w:date="2025-03-27T01:56:00Z">
            <w:r w:rsidRPr="00DB0B10">
              <w:rPr>
                <w:webHidden/>
                <w:sz w:val="20"/>
                <w:rPrChange w:id="635" w:author="HURR MEHDI" w:date="2025-03-27T02:00:00Z">
                  <w:rPr>
                    <w:noProof/>
                    <w:webHidden/>
                  </w:rPr>
                </w:rPrChange>
              </w:rPr>
              <w:t>7</w:t>
            </w:r>
            <w:r w:rsidRPr="00DB0B10">
              <w:rPr>
                <w:webHidden/>
                <w:sz w:val="20"/>
                <w:rPrChange w:id="636" w:author="HURR MEHDI" w:date="2025-03-27T02:00:00Z">
                  <w:rPr>
                    <w:noProof/>
                    <w:webHidden/>
                  </w:rPr>
                </w:rPrChange>
              </w:rPr>
              <w:fldChar w:fldCharType="end"/>
            </w:r>
            <w:r w:rsidRPr="00DB0B10">
              <w:rPr>
                <w:rStyle w:val="Hyperlink"/>
                <w:sz w:val="20"/>
                <w:rPrChange w:id="637" w:author="HURR MEHDI" w:date="2025-03-27T02:00:00Z">
                  <w:rPr>
                    <w:rStyle w:val="Hyperlink"/>
                    <w:noProof/>
                  </w:rPr>
                </w:rPrChange>
              </w:rPr>
              <w:fldChar w:fldCharType="end"/>
            </w:r>
          </w:ins>
        </w:p>
        <w:p w:rsidR="00DB0B10" w:rsidRPr="00DB0B10" w:rsidRDefault="00DB0B10" w:rsidP="00DB0B10">
          <w:pPr>
            <w:pStyle w:val="TOC2"/>
            <w:rPr>
              <w:ins w:id="638" w:author="HURR MEHDI" w:date="2025-03-27T01:56:00Z"/>
              <w:rFonts w:eastAsiaTheme="minorEastAsia"/>
              <w:kern w:val="0"/>
              <w:sz w:val="20"/>
              <w14:ligatures w14:val="none"/>
              <w:rPrChange w:id="639" w:author="HURR MEHDI" w:date="2025-03-27T02:00:00Z">
                <w:rPr>
                  <w:ins w:id="640" w:author="HURR MEHDI" w:date="2025-03-27T01:56:00Z"/>
                  <w:rFonts w:eastAsiaTheme="minorEastAsia"/>
                  <w:noProof/>
                  <w:kern w:val="0"/>
                  <w14:ligatures w14:val="none"/>
                </w:rPr>
              </w:rPrChange>
            </w:rPr>
            <w:pPrChange w:id="641" w:author="HURR MEHDI" w:date="2025-03-27T01:56:00Z">
              <w:pPr>
                <w:pStyle w:val="TOC2"/>
                <w:tabs>
                  <w:tab w:val="left" w:pos="880"/>
                  <w:tab w:val="right" w:leader="dot" w:pos="9350"/>
                </w:tabs>
              </w:pPr>
            </w:pPrChange>
          </w:pPr>
          <w:ins w:id="642" w:author="HURR MEHDI" w:date="2025-03-27T01:56:00Z">
            <w:r w:rsidRPr="00DB0B10">
              <w:rPr>
                <w:rStyle w:val="Hyperlink"/>
                <w:sz w:val="20"/>
                <w:rPrChange w:id="643" w:author="HURR MEHDI" w:date="2025-03-27T02:00:00Z">
                  <w:rPr>
                    <w:rStyle w:val="Hyperlink"/>
                    <w:noProof/>
                  </w:rPr>
                </w:rPrChange>
              </w:rPr>
              <w:fldChar w:fldCharType="begin"/>
            </w:r>
            <w:r w:rsidRPr="00DB0B10">
              <w:rPr>
                <w:rStyle w:val="Hyperlink"/>
                <w:sz w:val="20"/>
                <w:rPrChange w:id="644" w:author="HURR MEHDI" w:date="2025-03-27T02:00:00Z">
                  <w:rPr>
                    <w:rStyle w:val="Hyperlink"/>
                    <w:noProof/>
                  </w:rPr>
                </w:rPrChange>
              </w:rPr>
              <w:instrText xml:space="preserve"> </w:instrText>
            </w:r>
            <w:r w:rsidRPr="00DB0B10">
              <w:rPr>
                <w:sz w:val="20"/>
                <w:rPrChange w:id="645" w:author="HURR MEHDI" w:date="2025-03-27T02:00:00Z">
                  <w:rPr>
                    <w:noProof/>
                  </w:rPr>
                </w:rPrChange>
              </w:rPr>
              <w:instrText>HYPERLINK \l "_Toc193933044"</w:instrText>
            </w:r>
            <w:r w:rsidRPr="00DB0B10">
              <w:rPr>
                <w:rStyle w:val="Hyperlink"/>
                <w:sz w:val="20"/>
                <w:rPrChange w:id="646" w:author="HURR MEHDI" w:date="2025-03-27T02:00:00Z">
                  <w:rPr>
                    <w:rStyle w:val="Hyperlink"/>
                    <w:noProof/>
                  </w:rPr>
                </w:rPrChange>
              </w:rPr>
              <w:instrText xml:space="preserve"> </w:instrText>
            </w:r>
            <w:r w:rsidRPr="00DB0B10">
              <w:rPr>
                <w:rStyle w:val="Hyperlink"/>
                <w:sz w:val="20"/>
                <w:rPrChange w:id="647" w:author="HURR MEHDI" w:date="2025-03-27T02:00:00Z">
                  <w:rPr>
                    <w:rStyle w:val="Hyperlink"/>
                    <w:noProof/>
                  </w:rPr>
                </w:rPrChange>
              </w:rPr>
            </w:r>
            <w:r w:rsidRPr="00DB0B10">
              <w:rPr>
                <w:rStyle w:val="Hyperlink"/>
                <w:sz w:val="20"/>
                <w:rPrChange w:id="648" w:author="HURR MEHDI" w:date="2025-03-27T02:00:00Z">
                  <w:rPr>
                    <w:rStyle w:val="Hyperlink"/>
                    <w:noProof/>
                  </w:rPr>
                </w:rPrChange>
              </w:rPr>
              <w:fldChar w:fldCharType="separate"/>
            </w:r>
            <w:r w:rsidRPr="00DB0B10">
              <w:rPr>
                <w:rStyle w:val="Hyperlink"/>
                <w:b w:val="0"/>
                <w:sz w:val="20"/>
                <w:rPrChange w:id="649" w:author="HURR MEHDI" w:date="2025-03-27T02:00:00Z">
                  <w:rPr>
                    <w:rStyle w:val="Hyperlink"/>
                    <w:rFonts w:ascii="Arial" w:eastAsia="Arial" w:hAnsi="Arial" w:cs="Times New Roman (Body CS)"/>
                    <w:b/>
                    <w:bCs/>
                    <w:noProof/>
                    <w:spacing w:val="10"/>
                    <w:lang w:eastAsia="ja-JP"/>
                  </w:rPr>
                </w:rPrChange>
              </w:rPr>
              <w:t>1.2</w:t>
            </w:r>
            <w:r w:rsidRPr="00DB0B10">
              <w:rPr>
                <w:rFonts w:eastAsiaTheme="minorEastAsia"/>
                <w:b w:val="0"/>
                <w:kern w:val="0"/>
                <w:sz w:val="20"/>
                <w14:ligatures w14:val="none"/>
                <w:rPrChange w:id="650" w:author="HURR MEHDI" w:date="2025-03-27T02:00:00Z">
                  <w:rPr>
                    <w:rFonts w:eastAsiaTheme="minorEastAsia"/>
                    <w:noProof/>
                    <w:kern w:val="0"/>
                    <w14:ligatures w14:val="none"/>
                  </w:rPr>
                </w:rPrChange>
              </w:rPr>
              <w:tab/>
            </w:r>
            <w:r w:rsidRPr="00DB0B10">
              <w:rPr>
                <w:rStyle w:val="Hyperlink"/>
                <w:b w:val="0"/>
                <w:sz w:val="20"/>
                <w:rPrChange w:id="651" w:author="HURR MEHDI" w:date="2025-03-27T02:00:00Z">
                  <w:rPr>
                    <w:rStyle w:val="Hyperlink"/>
                    <w:rFonts w:ascii="Arial" w:eastAsia="Arial" w:hAnsi="Arial" w:cs="Times New Roman (Body CS)"/>
                    <w:b/>
                    <w:bCs/>
                    <w:noProof/>
                    <w:spacing w:val="10"/>
                    <w:lang w:eastAsia="ja-JP"/>
                  </w:rPr>
                </w:rPrChange>
              </w:rPr>
              <w:t>Purpose</w:t>
            </w:r>
            <w:r w:rsidRPr="00DB0B10">
              <w:rPr>
                <w:webHidden/>
                <w:sz w:val="20"/>
                <w:rPrChange w:id="652" w:author="HURR MEHDI" w:date="2025-03-27T02:00:00Z">
                  <w:rPr>
                    <w:noProof/>
                    <w:webHidden/>
                  </w:rPr>
                </w:rPrChange>
              </w:rPr>
              <w:tab/>
            </w:r>
            <w:r w:rsidRPr="00DB0B10">
              <w:rPr>
                <w:webHidden/>
                <w:sz w:val="20"/>
                <w:rPrChange w:id="653" w:author="HURR MEHDI" w:date="2025-03-27T02:00:00Z">
                  <w:rPr>
                    <w:noProof/>
                    <w:webHidden/>
                  </w:rPr>
                </w:rPrChange>
              </w:rPr>
              <w:fldChar w:fldCharType="begin"/>
            </w:r>
            <w:r w:rsidRPr="00DB0B10">
              <w:rPr>
                <w:webHidden/>
                <w:sz w:val="20"/>
                <w:rPrChange w:id="654" w:author="HURR MEHDI" w:date="2025-03-27T02:00:00Z">
                  <w:rPr>
                    <w:noProof/>
                    <w:webHidden/>
                  </w:rPr>
                </w:rPrChange>
              </w:rPr>
              <w:instrText xml:space="preserve"> PAGEREF _Toc193933044 \h </w:instrText>
            </w:r>
            <w:r w:rsidRPr="00DB0B10">
              <w:rPr>
                <w:webHidden/>
                <w:sz w:val="20"/>
                <w:rPrChange w:id="655" w:author="HURR MEHDI" w:date="2025-03-27T02:00:00Z">
                  <w:rPr>
                    <w:noProof/>
                    <w:webHidden/>
                  </w:rPr>
                </w:rPrChange>
              </w:rPr>
            </w:r>
          </w:ins>
          <w:r w:rsidRPr="00DB0B10">
            <w:rPr>
              <w:webHidden/>
              <w:sz w:val="20"/>
              <w:rPrChange w:id="656" w:author="HURR MEHDI" w:date="2025-03-27T02:00:00Z">
                <w:rPr>
                  <w:noProof/>
                  <w:webHidden/>
                </w:rPr>
              </w:rPrChange>
            </w:rPr>
            <w:fldChar w:fldCharType="separate"/>
          </w:r>
          <w:ins w:id="657" w:author="HURR MEHDI" w:date="2025-03-27T01:56:00Z">
            <w:r w:rsidRPr="00DB0B10">
              <w:rPr>
                <w:webHidden/>
                <w:sz w:val="20"/>
                <w:rPrChange w:id="658" w:author="HURR MEHDI" w:date="2025-03-27T02:00:00Z">
                  <w:rPr>
                    <w:noProof/>
                    <w:webHidden/>
                  </w:rPr>
                </w:rPrChange>
              </w:rPr>
              <w:t>8</w:t>
            </w:r>
            <w:r w:rsidRPr="00DB0B10">
              <w:rPr>
                <w:webHidden/>
                <w:sz w:val="20"/>
                <w:rPrChange w:id="659" w:author="HURR MEHDI" w:date="2025-03-27T02:00:00Z">
                  <w:rPr>
                    <w:noProof/>
                    <w:webHidden/>
                  </w:rPr>
                </w:rPrChange>
              </w:rPr>
              <w:fldChar w:fldCharType="end"/>
            </w:r>
            <w:r w:rsidRPr="00DB0B10">
              <w:rPr>
                <w:rStyle w:val="Hyperlink"/>
                <w:sz w:val="20"/>
                <w:rPrChange w:id="660" w:author="HURR MEHDI" w:date="2025-03-27T02:00:00Z">
                  <w:rPr>
                    <w:rStyle w:val="Hyperlink"/>
                    <w:noProof/>
                  </w:rPr>
                </w:rPrChange>
              </w:rPr>
              <w:fldChar w:fldCharType="end"/>
            </w:r>
          </w:ins>
        </w:p>
        <w:p w:rsidR="00DB0B10" w:rsidRPr="00DB0B10" w:rsidRDefault="00DB0B10" w:rsidP="00DB0B10">
          <w:pPr>
            <w:pStyle w:val="TOC2"/>
            <w:rPr>
              <w:ins w:id="661" w:author="HURR MEHDI" w:date="2025-03-27T01:56:00Z"/>
              <w:rFonts w:eastAsiaTheme="minorEastAsia"/>
              <w:kern w:val="0"/>
              <w:sz w:val="20"/>
              <w14:ligatures w14:val="none"/>
              <w:rPrChange w:id="662" w:author="HURR MEHDI" w:date="2025-03-27T02:00:00Z">
                <w:rPr>
                  <w:ins w:id="663" w:author="HURR MEHDI" w:date="2025-03-27T01:56:00Z"/>
                  <w:rFonts w:eastAsiaTheme="minorEastAsia"/>
                  <w:noProof/>
                  <w:kern w:val="0"/>
                  <w14:ligatures w14:val="none"/>
                </w:rPr>
              </w:rPrChange>
            </w:rPr>
            <w:pPrChange w:id="664" w:author="HURR MEHDI" w:date="2025-03-27T01:56:00Z">
              <w:pPr>
                <w:pStyle w:val="TOC2"/>
                <w:tabs>
                  <w:tab w:val="left" w:pos="880"/>
                  <w:tab w:val="right" w:leader="dot" w:pos="9350"/>
                </w:tabs>
              </w:pPr>
            </w:pPrChange>
          </w:pPr>
          <w:ins w:id="665" w:author="HURR MEHDI" w:date="2025-03-27T01:56:00Z">
            <w:r w:rsidRPr="00DB0B10">
              <w:rPr>
                <w:rStyle w:val="Hyperlink"/>
                <w:sz w:val="20"/>
                <w:rPrChange w:id="666" w:author="HURR MEHDI" w:date="2025-03-27T02:00:00Z">
                  <w:rPr>
                    <w:rStyle w:val="Hyperlink"/>
                    <w:noProof/>
                  </w:rPr>
                </w:rPrChange>
              </w:rPr>
              <w:fldChar w:fldCharType="begin"/>
            </w:r>
            <w:r w:rsidRPr="00DB0B10">
              <w:rPr>
                <w:rStyle w:val="Hyperlink"/>
                <w:sz w:val="20"/>
                <w:rPrChange w:id="667" w:author="HURR MEHDI" w:date="2025-03-27T02:00:00Z">
                  <w:rPr>
                    <w:rStyle w:val="Hyperlink"/>
                    <w:noProof/>
                  </w:rPr>
                </w:rPrChange>
              </w:rPr>
              <w:instrText xml:space="preserve"> </w:instrText>
            </w:r>
            <w:r w:rsidRPr="00DB0B10">
              <w:rPr>
                <w:sz w:val="20"/>
                <w:rPrChange w:id="668" w:author="HURR MEHDI" w:date="2025-03-27T02:00:00Z">
                  <w:rPr>
                    <w:noProof/>
                  </w:rPr>
                </w:rPrChange>
              </w:rPr>
              <w:instrText>HYPERLINK \l "_Toc193933049"</w:instrText>
            </w:r>
            <w:r w:rsidRPr="00DB0B10">
              <w:rPr>
                <w:rStyle w:val="Hyperlink"/>
                <w:sz w:val="20"/>
                <w:rPrChange w:id="669" w:author="HURR MEHDI" w:date="2025-03-27T02:00:00Z">
                  <w:rPr>
                    <w:rStyle w:val="Hyperlink"/>
                    <w:noProof/>
                  </w:rPr>
                </w:rPrChange>
              </w:rPr>
              <w:instrText xml:space="preserve"> </w:instrText>
            </w:r>
            <w:r w:rsidRPr="00DB0B10">
              <w:rPr>
                <w:rStyle w:val="Hyperlink"/>
                <w:sz w:val="20"/>
                <w:rPrChange w:id="670" w:author="HURR MEHDI" w:date="2025-03-27T02:00:00Z">
                  <w:rPr>
                    <w:rStyle w:val="Hyperlink"/>
                    <w:noProof/>
                  </w:rPr>
                </w:rPrChange>
              </w:rPr>
            </w:r>
            <w:r w:rsidRPr="00DB0B10">
              <w:rPr>
                <w:rStyle w:val="Hyperlink"/>
                <w:sz w:val="20"/>
                <w:rPrChange w:id="671" w:author="HURR MEHDI" w:date="2025-03-27T02:00:00Z">
                  <w:rPr>
                    <w:rStyle w:val="Hyperlink"/>
                    <w:noProof/>
                  </w:rPr>
                </w:rPrChange>
              </w:rPr>
              <w:fldChar w:fldCharType="separate"/>
            </w:r>
            <w:r w:rsidRPr="00DB0B10">
              <w:rPr>
                <w:rStyle w:val="Hyperlink"/>
                <w:b w:val="0"/>
                <w:sz w:val="20"/>
                <w:rPrChange w:id="672" w:author="HURR MEHDI" w:date="2025-03-27T02:00:00Z">
                  <w:rPr>
                    <w:rStyle w:val="Hyperlink"/>
                    <w:rFonts w:ascii="Arial" w:eastAsia="Arial" w:hAnsi="Arial" w:cs="Times New Roman (Body CS)"/>
                    <w:b/>
                    <w:bCs/>
                    <w:noProof/>
                    <w:spacing w:val="10"/>
                    <w:lang w:eastAsia="ja-JP"/>
                  </w:rPr>
                </w:rPrChange>
              </w:rPr>
              <w:t>1.3</w:t>
            </w:r>
            <w:r w:rsidRPr="00DB0B10">
              <w:rPr>
                <w:rFonts w:eastAsiaTheme="minorEastAsia"/>
                <w:b w:val="0"/>
                <w:kern w:val="0"/>
                <w:sz w:val="20"/>
                <w14:ligatures w14:val="none"/>
                <w:rPrChange w:id="673" w:author="HURR MEHDI" w:date="2025-03-27T02:00:00Z">
                  <w:rPr>
                    <w:rFonts w:eastAsiaTheme="minorEastAsia"/>
                    <w:noProof/>
                    <w:kern w:val="0"/>
                    <w14:ligatures w14:val="none"/>
                  </w:rPr>
                </w:rPrChange>
              </w:rPr>
              <w:tab/>
            </w:r>
            <w:r w:rsidRPr="00DB0B10">
              <w:rPr>
                <w:rStyle w:val="Hyperlink"/>
                <w:b w:val="0"/>
                <w:sz w:val="20"/>
                <w:rPrChange w:id="674" w:author="HURR MEHDI" w:date="2025-03-27T02:00:00Z">
                  <w:rPr>
                    <w:rStyle w:val="Hyperlink"/>
                    <w:rFonts w:ascii="Arial" w:eastAsia="Arial" w:hAnsi="Arial" w:cs="Times New Roman (Body CS)"/>
                    <w:b/>
                    <w:bCs/>
                    <w:noProof/>
                    <w:spacing w:val="10"/>
                    <w:lang w:eastAsia="ja-JP"/>
                  </w:rPr>
                </w:rPrChange>
              </w:rPr>
              <w:t>Scope</w:t>
            </w:r>
            <w:r w:rsidRPr="00DB0B10">
              <w:rPr>
                <w:webHidden/>
                <w:sz w:val="20"/>
                <w:rPrChange w:id="675" w:author="HURR MEHDI" w:date="2025-03-27T02:00:00Z">
                  <w:rPr>
                    <w:noProof/>
                    <w:webHidden/>
                  </w:rPr>
                </w:rPrChange>
              </w:rPr>
              <w:tab/>
            </w:r>
            <w:r w:rsidRPr="00DB0B10">
              <w:rPr>
                <w:webHidden/>
                <w:sz w:val="20"/>
                <w:rPrChange w:id="676" w:author="HURR MEHDI" w:date="2025-03-27T02:00:00Z">
                  <w:rPr>
                    <w:noProof/>
                    <w:webHidden/>
                  </w:rPr>
                </w:rPrChange>
              </w:rPr>
              <w:fldChar w:fldCharType="begin"/>
            </w:r>
            <w:r w:rsidRPr="00DB0B10">
              <w:rPr>
                <w:webHidden/>
                <w:sz w:val="20"/>
                <w:rPrChange w:id="677" w:author="HURR MEHDI" w:date="2025-03-27T02:00:00Z">
                  <w:rPr>
                    <w:noProof/>
                    <w:webHidden/>
                  </w:rPr>
                </w:rPrChange>
              </w:rPr>
              <w:instrText xml:space="preserve"> PAGEREF _Toc193933049 \h </w:instrText>
            </w:r>
            <w:r w:rsidRPr="00DB0B10">
              <w:rPr>
                <w:webHidden/>
                <w:sz w:val="20"/>
                <w:rPrChange w:id="678" w:author="HURR MEHDI" w:date="2025-03-27T02:00:00Z">
                  <w:rPr>
                    <w:noProof/>
                    <w:webHidden/>
                  </w:rPr>
                </w:rPrChange>
              </w:rPr>
            </w:r>
          </w:ins>
          <w:r w:rsidRPr="00DB0B10">
            <w:rPr>
              <w:webHidden/>
              <w:sz w:val="20"/>
              <w:rPrChange w:id="679" w:author="HURR MEHDI" w:date="2025-03-27T02:00:00Z">
                <w:rPr>
                  <w:noProof/>
                  <w:webHidden/>
                </w:rPr>
              </w:rPrChange>
            </w:rPr>
            <w:fldChar w:fldCharType="separate"/>
          </w:r>
          <w:ins w:id="680" w:author="HURR MEHDI" w:date="2025-03-27T01:56:00Z">
            <w:r w:rsidRPr="00DB0B10">
              <w:rPr>
                <w:webHidden/>
                <w:sz w:val="20"/>
                <w:rPrChange w:id="681" w:author="HURR MEHDI" w:date="2025-03-27T02:00:00Z">
                  <w:rPr>
                    <w:noProof/>
                    <w:webHidden/>
                  </w:rPr>
                </w:rPrChange>
              </w:rPr>
              <w:t>8</w:t>
            </w:r>
            <w:r w:rsidRPr="00DB0B10">
              <w:rPr>
                <w:webHidden/>
                <w:sz w:val="20"/>
                <w:rPrChange w:id="682" w:author="HURR MEHDI" w:date="2025-03-27T02:00:00Z">
                  <w:rPr>
                    <w:noProof/>
                    <w:webHidden/>
                  </w:rPr>
                </w:rPrChange>
              </w:rPr>
              <w:fldChar w:fldCharType="end"/>
            </w:r>
            <w:r w:rsidRPr="00DB0B10">
              <w:rPr>
                <w:rStyle w:val="Hyperlink"/>
                <w:sz w:val="20"/>
                <w:rPrChange w:id="683" w:author="HURR MEHDI" w:date="2025-03-27T02:00:00Z">
                  <w:rPr>
                    <w:rStyle w:val="Hyperlink"/>
                    <w:noProof/>
                  </w:rPr>
                </w:rPrChange>
              </w:rPr>
              <w:fldChar w:fldCharType="end"/>
            </w:r>
          </w:ins>
        </w:p>
        <w:p w:rsidR="00DB0B10" w:rsidRPr="00DB0B10" w:rsidRDefault="00DB0B10" w:rsidP="00DB0B10">
          <w:pPr>
            <w:pStyle w:val="TOC2"/>
            <w:rPr>
              <w:ins w:id="684" w:author="HURR MEHDI" w:date="2025-03-27T01:56:00Z"/>
              <w:rFonts w:eastAsiaTheme="minorEastAsia"/>
              <w:kern w:val="0"/>
              <w:sz w:val="20"/>
              <w14:ligatures w14:val="none"/>
              <w:rPrChange w:id="685" w:author="HURR MEHDI" w:date="2025-03-27T02:00:00Z">
                <w:rPr>
                  <w:ins w:id="686" w:author="HURR MEHDI" w:date="2025-03-27T01:56:00Z"/>
                  <w:rFonts w:eastAsiaTheme="minorEastAsia"/>
                  <w:noProof/>
                  <w:kern w:val="0"/>
                  <w14:ligatures w14:val="none"/>
                </w:rPr>
              </w:rPrChange>
            </w:rPr>
            <w:pPrChange w:id="687" w:author="HURR MEHDI" w:date="2025-03-27T01:56:00Z">
              <w:pPr>
                <w:pStyle w:val="TOC2"/>
                <w:tabs>
                  <w:tab w:val="left" w:pos="880"/>
                  <w:tab w:val="right" w:leader="dot" w:pos="9350"/>
                </w:tabs>
              </w:pPr>
            </w:pPrChange>
          </w:pPr>
          <w:ins w:id="688" w:author="HURR MEHDI" w:date="2025-03-27T01:56:00Z">
            <w:r w:rsidRPr="00DB0B10">
              <w:rPr>
                <w:rStyle w:val="Hyperlink"/>
                <w:sz w:val="20"/>
                <w:rPrChange w:id="689" w:author="HURR MEHDI" w:date="2025-03-27T02:00:00Z">
                  <w:rPr>
                    <w:rStyle w:val="Hyperlink"/>
                    <w:noProof/>
                  </w:rPr>
                </w:rPrChange>
              </w:rPr>
              <w:fldChar w:fldCharType="begin"/>
            </w:r>
            <w:r w:rsidRPr="00DB0B10">
              <w:rPr>
                <w:rStyle w:val="Hyperlink"/>
                <w:sz w:val="20"/>
                <w:rPrChange w:id="690" w:author="HURR MEHDI" w:date="2025-03-27T02:00:00Z">
                  <w:rPr>
                    <w:rStyle w:val="Hyperlink"/>
                    <w:noProof/>
                  </w:rPr>
                </w:rPrChange>
              </w:rPr>
              <w:instrText xml:space="preserve"> </w:instrText>
            </w:r>
            <w:r w:rsidRPr="00DB0B10">
              <w:rPr>
                <w:sz w:val="20"/>
                <w:rPrChange w:id="691" w:author="HURR MEHDI" w:date="2025-03-27T02:00:00Z">
                  <w:rPr>
                    <w:noProof/>
                  </w:rPr>
                </w:rPrChange>
              </w:rPr>
              <w:instrText>HYPERLINK \l "_Toc193933053"</w:instrText>
            </w:r>
            <w:r w:rsidRPr="00DB0B10">
              <w:rPr>
                <w:rStyle w:val="Hyperlink"/>
                <w:sz w:val="20"/>
                <w:rPrChange w:id="692" w:author="HURR MEHDI" w:date="2025-03-27T02:00:00Z">
                  <w:rPr>
                    <w:rStyle w:val="Hyperlink"/>
                    <w:noProof/>
                  </w:rPr>
                </w:rPrChange>
              </w:rPr>
              <w:instrText xml:space="preserve"> </w:instrText>
            </w:r>
            <w:r w:rsidRPr="00DB0B10">
              <w:rPr>
                <w:rStyle w:val="Hyperlink"/>
                <w:sz w:val="20"/>
                <w:rPrChange w:id="693" w:author="HURR MEHDI" w:date="2025-03-27T02:00:00Z">
                  <w:rPr>
                    <w:rStyle w:val="Hyperlink"/>
                    <w:noProof/>
                  </w:rPr>
                </w:rPrChange>
              </w:rPr>
            </w:r>
            <w:r w:rsidRPr="00DB0B10">
              <w:rPr>
                <w:rStyle w:val="Hyperlink"/>
                <w:sz w:val="20"/>
                <w:rPrChange w:id="694" w:author="HURR MEHDI" w:date="2025-03-27T02:00:00Z">
                  <w:rPr>
                    <w:rStyle w:val="Hyperlink"/>
                    <w:noProof/>
                  </w:rPr>
                </w:rPrChange>
              </w:rPr>
              <w:fldChar w:fldCharType="separate"/>
            </w:r>
            <w:r w:rsidRPr="00DB0B10">
              <w:rPr>
                <w:rStyle w:val="Hyperlink"/>
                <w:b w:val="0"/>
                <w:sz w:val="20"/>
                <w:rPrChange w:id="695" w:author="HURR MEHDI" w:date="2025-03-27T02:00:00Z">
                  <w:rPr>
                    <w:rStyle w:val="Hyperlink"/>
                    <w:rFonts w:ascii="Arial" w:eastAsia="Arial" w:hAnsi="Arial" w:cs="Times New Roman (Body CS)"/>
                    <w:b/>
                    <w:bCs/>
                    <w:noProof/>
                    <w:spacing w:val="10"/>
                    <w:lang w:eastAsia="ja-JP"/>
                  </w:rPr>
                </w:rPrChange>
              </w:rPr>
              <w:t>1.4</w:t>
            </w:r>
            <w:r w:rsidRPr="00DB0B10">
              <w:rPr>
                <w:rFonts w:eastAsiaTheme="minorEastAsia"/>
                <w:b w:val="0"/>
                <w:kern w:val="0"/>
                <w:sz w:val="20"/>
                <w14:ligatures w14:val="none"/>
                <w:rPrChange w:id="696" w:author="HURR MEHDI" w:date="2025-03-27T02:00:00Z">
                  <w:rPr>
                    <w:rFonts w:eastAsiaTheme="minorEastAsia"/>
                    <w:noProof/>
                    <w:kern w:val="0"/>
                    <w14:ligatures w14:val="none"/>
                  </w:rPr>
                </w:rPrChange>
              </w:rPr>
              <w:tab/>
            </w:r>
            <w:r w:rsidRPr="00DB0B10">
              <w:rPr>
                <w:rStyle w:val="Hyperlink"/>
                <w:b w:val="0"/>
                <w:sz w:val="20"/>
                <w:rPrChange w:id="697" w:author="HURR MEHDI" w:date="2025-03-27T02:00:00Z">
                  <w:rPr>
                    <w:rStyle w:val="Hyperlink"/>
                    <w:rFonts w:ascii="Arial" w:eastAsia="Arial" w:hAnsi="Arial" w:cs="Times New Roman (Body CS)"/>
                    <w:b/>
                    <w:bCs/>
                    <w:noProof/>
                    <w:spacing w:val="10"/>
                    <w:lang w:eastAsia="ja-JP"/>
                  </w:rPr>
                </w:rPrChange>
              </w:rPr>
              <w:t>Definitions, Acronyms, and Abbreviations</w:t>
            </w:r>
            <w:r w:rsidRPr="00DB0B10">
              <w:rPr>
                <w:webHidden/>
                <w:sz w:val="20"/>
                <w:rPrChange w:id="698" w:author="HURR MEHDI" w:date="2025-03-27T02:00:00Z">
                  <w:rPr>
                    <w:noProof/>
                    <w:webHidden/>
                  </w:rPr>
                </w:rPrChange>
              </w:rPr>
              <w:tab/>
            </w:r>
            <w:r w:rsidRPr="00DB0B10">
              <w:rPr>
                <w:webHidden/>
                <w:sz w:val="20"/>
                <w:rPrChange w:id="699" w:author="HURR MEHDI" w:date="2025-03-27T02:00:00Z">
                  <w:rPr>
                    <w:noProof/>
                    <w:webHidden/>
                  </w:rPr>
                </w:rPrChange>
              </w:rPr>
              <w:fldChar w:fldCharType="begin"/>
            </w:r>
            <w:r w:rsidRPr="00DB0B10">
              <w:rPr>
                <w:webHidden/>
                <w:sz w:val="20"/>
                <w:rPrChange w:id="700" w:author="HURR MEHDI" w:date="2025-03-27T02:00:00Z">
                  <w:rPr>
                    <w:noProof/>
                    <w:webHidden/>
                  </w:rPr>
                </w:rPrChange>
              </w:rPr>
              <w:instrText xml:space="preserve"> PAGEREF _Toc193933053 \h </w:instrText>
            </w:r>
            <w:r w:rsidRPr="00DB0B10">
              <w:rPr>
                <w:webHidden/>
                <w:sz w:val="20"/>
                <w:rPrChange w:id="701" w:author="HURR MEHDI" w:date="2025-03-27T02:00:00Z">
                  <w:rPr>
                    <w:noProof/>
                    <w:webHidden/>
                  </w:rPr>
                </w:rPrChange>
              </w:rPr>
            </w:r>
          </w:ins>
          <w:r w:rsidRPr="00DB0B10">
            <w:rPr>
              <w:webHidden/>
              <w:sz w:val="20"/>
              <w:rPrChange w:id="702" w:author="HURR MEHDI" w:date="2025-03-27T02:00:00Z">
                <w:rPr>
                  <w:noProof/>
                  <w:webHidden/>
                </w:rPr>
              </w:rPrChange>
            </w:rPr>
            <w:fldChar w:fldCharType="separate"/>
          </w:r>
          <w:ins w:id="703" w:author="HURR MEHDI" w:date="2025-03-27T01:56:00Z">
            <w:r w:rsidRPr="00DB0B10">
              <w:rPr>
                <w:webHidden/>
                <w:sz w:val="20"/>
                <w:rPrChange w:id="704" w:author="HURR MEHDI" w:date="2025-03-27T02:00:00Z">
                  <w:rPr>
                    <w:noProof/>
                    <w:webHidden/>
                  </w:rPr>
                </w:rPrChange>
              </w:rPr>
              <w:t>8</w:t>
            </w:r>
            <w:r w:rsidRPr="00DB0B10">
              <w:rPr>
                <w:webHidden/>
                <w:sz w:val="20"/>
                <w:rPrChange w:id="705" w:author="HURR MEHDI" w:date="2025-03-27T02:00:00Z">
                  <w:rPr>
                    <w:noProof/>
                    <w:webHidden/>
                  </w:rPr>
                </w:rPrChange>
              </w:rPr>
              <w:fldChar w:fldCharType="end"/>
            </w:r>
            <w:r w:rsidRPr="00DB0B10">
              <w:rPr>
                <w:rStyle w:val="Hyperlink"/>
                <w:sz w:val="20"/>
                <w:rPrChange w:id="706" w:author="HURR MEHDI" w:date="2025-03-27T02:00:00Z">
                  <w:rPr>
                    <w:rStyle w:val="Hyperlink"/>
                    <w:noProof/>
                  </w:rPr>
                </w:rPrChange>
              </w:rPr>
              <w:fldChar w:fldCharType="end"/>
            </w:r>
          </w:ins>
        </w:p>
        <w:p w:rsidR="00DB0B10" w:rsidRPr="00DB0B10" w:rsidRDefault="00DB0B10" w:rsidP="00DB0B10">
          <w:pPr>
            <w:pStyle w:val="TOC2"/>
            <w:rPr>
              <w:ins w:id="707" w:author="HURR MEHDI" w:date="2025-03-27T01:56:00Z"/>
              <w:rFonts w:eastAsiaTheme="minorEastAsia"/>
              <w:kern w:val="0"/>
              <w:sz w:val="20"/>
              <w14:ligatures w14:val="none"/>
              <w:rPrChange w:id="708" w:author="HURR MEHDI" w:date="2025-03-27T02:00:00Z">
                <w:rPr>
                  <w:ins w:id="709" w:author="HURR MEHDI" w:date="2025-03-27T01:56:00Z"/>
                  <w:rFonts w:eastAsiaTheme="minorEastAsia"/>
                  <w:noProof/>
                  <w:kern w:val="0"/>
                  <w14:ligatures w14:val="none"/>
                </w:rPr>
              </w:rPrChange>
            </w:rPr>
            <w:pPrChange w:id="710" w:author="HURR MEHDI" w:date="2025-03-27T01:56:00Z">
              <w:pPr>
                <w:pStyle w:val="TOC2"/>
                <w:tabs>
                  <w:tab w:val="left" w:pos="880"/>
                  <w:tab w:val="right" w:leader="dot" w:pos="9350"/>
                </w:tabs>
              </w:pPr>
            </w:pPrChange>
          </w:pPr>
          <w:ins w:id="711" w:author="HURR MEHDI" w:date="2025-03-27T01:56:00Z">
            <w:r w:rsidRPr="00DB0B10">
              <w:rPr>
                <w:rStyle w:val="Hyperlink"/>
                <w:sz w:val="20"/>
                <w:rPrChange w:id="712" w:author="HURR MEHDI" w:date="2025-03-27T02:00:00Z">
                  <w:rPr>
                    <w:rStyle w:val="Hyperlink"/>
                    <w:noProof/>
                  </w:rPr>
                </w:rPrChange>
              </w:rPr>
              <w:fldChar w:fldCharType="begin"/>
            </w:r>
            <w:r w:rsidRPr="00DB0B10">
              <w:rPr>
                <w:rStyle w:val="Hyperlink"/>
                <w:sz w:val="20"/>
                <w:rPrChange w:id="713" w:author="HURR MEHDI" w:date="2025-03-27T02:00:00Z">
                  <w:rPr>
                    <w:rStyle w:val="Hyperlink"/>
                    <w:noProof/>
                  </w:rPr>
                </w:rPrChange>
              </w:rPr>
              <w:instrText xml:space="preserve"> </w:instrText>
            </w:r>
            <w:r w:rsidRPr="00DB0B10">
              <w:rPr>
                <w:sz w:val="20"/>
                <w:rPrChange w:id="714" w:author="HURR MEHDI" w:date="2025-03-27T02:00:00Z">
                  <w:rPr>
                    <w:noProof/>
                  </w:rPr>
                </w:rPrChange>
              </w:rPr>
              <w:instrText>HYPERLINK \l "_Toc193933057"</w:instrText>
            </w:r>
            <w:r w:rsidRPr="00DB0B10">
              <w:rPr>
                <w:rStyle w:val="Hyperlink"/>
                <w:sz w:val="20"/>
                <w:rPrChange w:id="715" w:author="HURR MEHDI" w:date="2025-03-27T02:00:00Z">
                  <w:rPr>
                    <w:rStyle w:val="Hyperlink"/>
                    <w:noProof/>
                  </w:rPr>
                </w:rPrChange>
              </w:rPr>
              <w:instrText xml:space="preserve"> </w:instrText>
            </w:r>
            <w:r w:rsidRPr="00DB0B10">
              <w:rPr>
                <w:rStyle w:val="Hyperlink"/>
                <w:sz w:val="20"/>
                <w:rPrChange w:id="716" w:author="HURR MEHDI" w:date="2025-03-27T02:00:00Z">
                  <w:rPr>
                    <w:rStyle w:val="Hyperlink"/>
                    <w:noProof/>
                  </w:rPr>
                </w:rPrChange>
              </w:rPr>
            </w:r>
            <w:r w:rsidRPr="00DB0B10">
              <w:rPr>
                <w:rStyle w:val="Hyperlink"/>
                <w:sz w:val="20"/>
                <w:rPrChange w:id="717" w:author="HURR MEHDI" w:date="2025-03-27T02:00:00Z">
                  <w:rPr>
                    <w:rStyle w:val="Hyperlink"/>
                    <w:noProof/>
                  </w:rPr>
                </w:rPrChange>
              </w:rPr>
              <w:fldChar w:fldCharType="separate"/>
            </w:r>
            <w:r w:rsidRPr="00DB0B10">
              <w:rPr>
                <w:rStyle w:val="Hyperlink"/>
                <w:b w:val="0"/>
                <w:sz w:val="20"/>
                <w:rPrChange w:id="718" w:author="HURR MEHDI" w:date="2025-03-27T02:00:00Z">
                  <w:rPr>
                    <w:rStyle w:val="Hyperlink"/>
                    <w:rFonts w:ascii="Arial" w:eastAsia="Arial" w:hAnsi="Arial" w:cs="Times New Roman (Body CS)"/>
                    <w:b/>
                    <w:bCs/>
                    <w:noProof/>
                    <w:spacing w:val="10"/>
                    <w:lang w:eastAsia="ja-JP"/>
                  </w:rPr>
                </w:rPrChange>
              </w:rPr>
              <w:t>1.5</w:t>
            </w:r>
            <w:r w:rsidRPr="00DB0B10">
              <w:rPr>
                <w:rFonts w:eastAsiaTheme="minorEastAsia"/>
                <w:b w:val="0"/>
                <w:kern w:val="0"/>
                <w:sz w:val="20"/>
                <w14:ligatures w14:val="none"/>
                <w:rPrChange w:id="719" w:author="HURR MEHDI" w:date="2025-03-27T02:00:00Z">
                  <w:rPr>
                    <w:rFonts w:eastAsiaTheme="minorEastAsia"/>
                    <w:noProof/>
                    <w:kern w:val="0"/>
                    <w14:ligatures w14:val="none"/>
                  </w:rPr>
                </w:rPrChange>
              </w:rPr>
              <w:tab/>
            </w:r>
            <w:r w:rsidRPr="00DB0B10">
              <w:rPr>
                <w:rStyle w:val="Hyperlink"/>
                <w:b w:val="0"/>
                <w:sz w:val="20"/>
                <w:rPrChange w:id="720" w:author="HURR MEHDI" w:date="2025-03-27T02:00:00Z">
                  <w:rPr>
                    <w:rStyle w:val="Hyperlink"/>
                    <w:rFonts w:ascii="Arial" w:eastAsia="Arial" w:hAnsi="Arial" w:cs="Times New Roman (Body CS)"/>
                    <w:b/>
                    <w:bCs/>
                    <w:noProof/>
                    <w:spacing w:val="10"/>
                    <w:lang w:eastAsia="ja-JP"/>
                  </w:rPr>
                </w:rPrChange>
              </w:rPr>
              <w:t>References</w:t>
            </w:r>
            <w:r w:rsidRPr="00DB0B10">
              <w:rPr>
                <w:webHidden/>
                <w:sz w:val="20"/>
                <w:rPrChange w:id="721" w:author="HURR MEHDI" w:date="2025-03-27T02:00:00Z">
                  <w:rPr>
                    <w:noProof/>
                    <w:webHidden/>
                  </w:rPr>
                </w:rPrChange>
              </w:rPr>
              <w:tab/>
            </w:r>
            <w:r w:rsidRPr="00DB0B10">
              <w:rPr>
                <w:webHidden/>
                <w:sz w:val="20"/>
                <w:rPrChange w:id="722" w:author="HURR MEHDI" w:date="2025-03-27T02:00:00Z">
                  <w:rPr>
                    <w:noProof/>
                    <w:webHidden/>
                  </w:rPr>
                </w:rPrChange>
              </w:rPr>
              <w:fldChar w:fldCharType="begin"/>
            </w:r>
            <w:r w:rsidRPr="00DB0B10">
              <w:rPr>
                <w:webHidden/>
                <w:sz w:val="20"/>
                <w:rPrChange w:id="723" w:author="HURR MEHDI" w:date="2025-03-27T02:00:00Z">
                  <w:rPr>
                    <w:noProof/>
                    <w:webHidden/>
                  </w:rPr>
                </w:rPrChange>
              </w:rPr>
              <w:instrText xml:space="preserve"> PAGEREF _Toc193933057 \h </w:instrText>
            </w:r>
            <w:r w:rsidRPr="00DB0B10">
              <w:rPr>
                <w:webHidden/>
                <w:sz w:val="20"/>
                <w:rPrChange w:id="724" w:author="HURR MEHDI" w:date="2025-03-27T02:00:00Z">
                  <w:rPr>
                    <w:noProof/>
                    <w:webHidden/>
                  </w:rPr>
                </w:rPrChange>
              </w:rPr>
            </w:r>
          </w:ins>
          <w:r w:rsidRPr="00DB0B10">
            <w:rPr>
              <w:webHidden/>
              <w:sz w:val="20"/>
              <w:rPrChange w:id="725" w:author="HURR MEHDI" w:date="2025-03-27T02:00:00Z">
                <w:rPr>
                  <w:noProof/>
                  <w:webHidden/>
                </w:rPr>
              </w:rPrChange>
            </w:rPr>
            <w:fldChar w:fldCharType="separate"/>
          </w:r>
          <w:ins w:id="726" w:author="HURR MEHDI" w:date="2025-03-27T01:56:00Z">
            <w:r w:rsidRPr="00DB0B10">
              <w:rPr>
                <w:webHidden/>
                <w:sz w:val="20"/>
                <w:rPrChange w:id="727" w:author="HURR MEHDI" w:date="2025-03-27T02:00:00Z">
                  <w:rPr>
                    <w:noProof/>
                    <w:webHidden/>
                  </w:rPr>
                </w:rPrChange>
              </w:rPr>
              <w:t>9</w:t>
            </w:r>
            <w:r w:rsidRPr="00DB0B10">
              <w:rPr>
                <w:webHidden/>
                <w:sz w:val="20"/>
                <w:rPrChange w:id="728" w:author="HURR MEHDI" w:date="2025-03-27T02:00:00Z">
                  <w:rPr>
                    <w:noProof/>
                    <w:webHidden/>
                  </w:rPr>
                </w:rPrChange>
              </w:rPr>
              <w:fldChar w:fldCharType="end"/>
            </w:r>
            <w:r w:rsidRPr="00DB0B10">
              <w:rPr>
                <w:rStyle w:val="Hyperlink"/>
                <w:sz w:val="20"/>
                <w:rPrChange w:id="729" w:author="HURR MEHDI" w:date="2025-03-27T02:00:00Z">
                  <w:rPr>
                    <w:rStyle w:val="Hyperlink"/>
                    <w:noProof/>
                  </w:rPr>
                </w:rPrChange>
              </w:rPr>
              <w:fldChar w:fldCharType="end"/>
            </w:r>
          </w:ins>
        </w:p>
        <w:p w:rsidR="00DB0B10" w:rsidRPr="00DB0B10" w:rsidRDefault="00DB0B10" w:rsidP="00DB0B10">
          <w:pPr>
            <w:pStyle w:val="TOC2"/>
            <w:rPr>
              <w:ins w:id="730" w:author="HURR MEHDI" w:date="2025-03-27T01:56:00Z"/>
              <w:rFonts w:eastAsiaTheme="minorEastAsia"/>
              <w:kern w:val="0"/>
              <w:sz w:val="20"/>
              <w14:ligatures w14:val="none"/>
              <w:rPrChange w:id="731" w:author="HURR MEHDI" w:date="2025-03-27T02:00:00Z">
                <w:rPr>
                  <w:ins w:id="732" w:author="HURR MEHDI" w:date="2025-03-27T01:56:00Z"/>
                  <w:rFonts w:eastAsiaTheme="minorEastAsia"/>
                  <w:noProof/>
                  <w:kern w:val="0"/>
                  <w14:ligatures w14:val="none"/>
                </w:rPr>
              </w:rPrChange>
            </w:rPr>
            <w:pPrChange w:id="733" w:author="HURR MEHDI" w:date="2025-03-27T01:56:00Z">
              <w:pPr>
                <w:pStyle w:val="TOC2"/>
                <w:tabs>
                  <w:tab w:val="left" w:pos="880"/>
                  <w:tab w:val="right" w:leader="dot" w:pos="9350"/>
                </w:tabs>
              </w:pPr>
            </w:pPrChange>
          </w:pPr>
          <w:ins w:id="734" w:author="HURR MEHDI" w:date="2025-03-27T01:56:00Z">
            <w:r w:rsidRPr="00DB0B10">
              <w:rPr>
                <w:rStyle w:val="Hyperlink"/>
                <w:sz w:val="20"/>
                <w:rPrChange w:id="735" w:author="HURR MEHDI" w:date="2025-03-27T02:00:00Z">
                  <w:rPr>
                    <w:rStyle w:val="Hyperlink"/>
                    <w:noProof/>
                  </w:rPr>
                </w:rPrChange>
              </w:rPr>
              <w:fldChar w:fldCharType="begin"/>
            </w:r>
            <w:r w:rsidRPr="00DB0B10">
              <w:rPr>
                <w:rStyle w:val="Hyperlink"/>
                <w:sz w:val="20"/>
                <w:rPrChange w:id="736" w:author="HURR MEHDI" w:date="2025-03-27T02:00:00Z">
                  <w:rPr>
                    <w:rStyle w:val="Hyperlink"/>
                    <w:noProof/>
                  </w:rPr>
                </w:rPrChange>
              </w:rPr>
              <w:instrText xml:space="preserve"> </w:instrText>
            </w:r>
            <w:r w:rsidRPr="00DB0B10">
              <w:rPr>
                <w:sz w:val="20"/>
                <w:rPrChange w:id="737" w:author="HURR MEHDI" w:date="2025-03-27T02:00:00Z">
                  <w:rPr>
                    <w:noProof/>
                  </w:rPr>
                </w:rPrChange>
              </w:rPr>
              <w:instrText>HYPERLINK \l "_Toc193933058"</w:instrText>
            </w:r>
            <w:r w:rsidRPr="00DB0B10">
              <w:rPr>
                <w:rStyle w:val="Hyperlink"/>
                <w:sz w:val="20"/>
                <w:rPrChange w:id="738" w:author="HURR MEHDI" w:date="2025-03-27T02:00:00Z">
                  <w:rPr>
                    <w:rStyle w:val="Hyperlink"/>
                    <w:noProof/>
                  </w:rPr>
                </w:rPrChange>
              </w:rPr>
              <w:instrText xml:space="preserve"> </w:instrText>
            </w:r>
            <w:r w:rsidRPr="00DB0B10">
              <w:rPr>
                <w:rStyle w:val="Hyperlink"/>
                <w:sz w:val="20"/>
                <w:rPrChange w:id="739" w:author="HURR MEHDI" w:date="2025-03-27T02:00:00Z">
                  <w:rPr>
                    <w:rStyle w:val="Hyperlink"/>
                    <w:noProof/>
                  </w:rPr>
                </w:rPrChange>
              </w:rPr>
            </w:r>
            <w:r w:rsidRPr="00DB0B10">
              <w:rPr>
                <w:rStyle w:val="Hyperlink"/>
                <w:sz w:val="20"/>
                <w:rPrChange w:id="740" w:author="HURR MEHDI" w:date="2025-03-27T02:00:00Z">
                  <w:rPr>
                    <w:rStyle w:val="Hyperlink"/>
                    <w:noProof/>
                  </w:rPr>
                </w:rPrChange>
              </w:rPr>
              <w:fldChar w:fldCharType="separate"/>
            </w:r>
            <w:r w:rsidRPr="00DB0B10">
              <w:rPr>
                <w:rStyle w:val="Hyperlink"/>
                <w:b w:val="0"/>
                <w:sz w:val="20"/>
                <w:rPrChange w:id="741" w:author="HURR MEHDI" w:date="2025-03-27T02:00:00Z">
                  <w:rPr>
                    <w:rStyle w:val="Hyperlink"/>
                    <w:rFonts w:ascii="Arial" w:eastAsia="Arial" w:hAnsi="Arial" w:cs="Times New Roman (Body CS)"/>
                    <w:b/>
                    <w:bCs/>
                    <w:noProof/>
                    <w:spacing w:val="10"/>
                    <w:lang w:eastAsia="ja-JP"/>
                  </w:rPr>
                </w:rPrChange>
              </w:rPr>
              <w:t>1.6</w:t>
            </w:r>
            <w:r w:rsidRPr="00DB0B10">
              <w:rPr>
                <w:rFonts w:eastAsiaTheme="minorEastAsia"/>
                <w:b w:val="0"/>
                <w:kern w:val="0"/>
                <w:sz w:val="20"/>
                <w14:ligatures w14:val="none"/>
                <w:rPrChange w:id="742" w:author="HURR MEHDI" w:date="2025-03-27T02:00:00Z">
                  <w:rPr>
                    <w:rFonts w:eastAsiaTheme="minorEastAsia"/>
                    <w:noProof/>
                    <w:kern w:val="0"/>
                    <w14:ligatures w14:val="none"/>
                  </w:rPr>
                </w:rPrChange>
              </w:rPr>
              <w:tab/>
            </w:r>
            <w:r w:rsidRPr="00DB0B10">
              <w:rPr>
                <w:rStyle w:val="Hyperlink"/>
                <w:b w:val="0"/>
                <w:sz w:val="20"/>
                <w:rPrChange w:id="743" w:author="HURR MEHDI" w:date="2025-03-27T02:00:00Z">
                  <w:rPr>
                    <w:rStyle w:val="Hyperlink"/>
                    <w:rFonts w:ascii="Arial" w:eastAsia="Arial" w:hAnsi="Arial" w:cs="Times New Roman (Body CS)"/>
                    <w:b/>
                    <w:bCs/>
                    <w:noProof/>
                    <w:spacing w:val="10"/>
                    <w:lang w:eastAsia="ja-JP"/>
                  </w:rPr>
                </w:rPrChange>
              </w:rPr>
              <w:t>Overview</w:t>
            </w:r>
            <w:r w:rsidRPr="00DB0B10">
              <w:rPr>
                <w:webHidden/>
                <w:sz w:val="20"/>
                <w:rPrChange w:id="744" w:author="HURR MEHDI" w:date="2025-03-27T02:00:00Z">
                  <w:rPr>
                    <w:noProof/>
                    <w:webHidden/>
                  </w:rPr>
                </w:rPrChange>
              </w:rPr>
              <w:tab/>
            </w:r>
            <w:r w:rsidRPr="00DB0B10">
              <w:rPr>
                <w:webHidden/>
                <w:sz w:val="20"/>
                <w:rPrChange w:id="745" w:author="HURR MEHDI" w:date="2025-03-27T02:00:00Z">
                  <w:rPr>
                    <w:noProof/>
                    <w:webHidden/>
                  </w:rPr>
                </w:rPrChange>
              </w:rPr>
              <w:fldChar w:fldCharType="begin"/>
            </w:r>
            <w:r w:rsidRPr="00DB0B10">
              <w:rPr>
                <w:webHidden/>
                <w:sz w:val="20"/>
                <w:rPrChange w:id="746" w:author="HURR MEHDI" w:date="2025-03-27T02:00:00Z">
                  <w:rPr>
                    <w:noProof/>
                    <w:webHidden/>
                  </w:rPr>
                </w:rPrChange>
              </w:rPr>
              <w:instrText xml:space="preserve"> PAGEREF _Toc193933058 \h </w:instrText>
            </w:r>
            <w:r w:rsidRPr="00DB0B10">
              <w:rPr>
                <w:webHidden/>
                <w:sz w:val="20"/>
                <w:rPrChange w:id="747" w:author="HURR MEHDI" w:date="2025-03-27T02:00:00Z">
                  <w:rPr>
                    <w:noProof/>
                    <w:webHidden/>
                  </w:rPr>
                </w:rPrChange>
              </w:rPr>
            </w:r>
          </w:ins>
          <w:r w:rsidRPr="00DB0B10">
            <w:rPr>
              <w:webHidden/>
              <w:sz w:val="20"/>
              <w:rPrChange w:id="748" w:author="HURR MEHDI" w:date="2025-03-27T02:00:00Z">
                <w:rPr>
                  <w:noProof/>
                  <w:webHidden/>
                </w:rPr>
              </w:rPrChange>
            </w:rPr>
            <w:fldChar w:fldCharType="separate"/>
          </w:r>
          <w:ins w:id="749" w:author="HURR MEHDI" w:date="2025-03-27T01:56:00Z">
            <w:r w:rsidRPr="00DB0B10">
              <w:rPr>
                <w:webHidden/>
                <w:sz w:val="20"/>
                <w:rPrChange w:id="750" w:author="HURR MEHDI" w:date="2025-03-27T02:00:00Z">
                  <w:rPr>
                    <w:noProof/>
                    <w:webHidden/>
                  </w:rPr>
                </w:rPrChange>
              </w:rPr>
              <w:t>9</w:t>
            </w:r>
            <w:r w:rsidRPr="00DB0B10">
              <w:rPr>
                <w:webHidden/>
                <w:sz w:val="20"/>
                <w:rPrChange w:id="751" w:author="HURR MEHDI" w:date="2025-03-27T02:00:00Z">
                  <w:rPr>
                    <w:noProof/>
                    <w:webHidden/>
                  </w:rPr>
                </w:rPrChange>
              </w:rPr>
              <w:fldChar w:fldCharType="end"/>
            </w:r>
            <w:r w:rsidRPr="00DB0B10">
              <w:rPr>
                <w:rStyle w:val="Hyperlink"/>
                <w:sz w:val="20"/>
                <w:rPrChange w:id="752" w:author="HURR MEHDI" w:date="2025-03-27T02:00:00Z">
                  <w:rPr>
                    <w:rStyle w:val="Hyperlink"/>
                    <w:noProof/>
                  </w:rPr>
                </w:rPrChange>
              </w:rPr>
              <w:fldChar w:fldCharType="end"/>
            </w:r>
          </w:ins>
        </w:p>
        <w:p w:rsidR="00DB0B10" w:rsidRPr="00DB0B10" w:rsidRDefault="00DB0B10" w:rsidP="00DB0B10">
          <w:pPr>
            <w:pStyle w:val="TOC2"/>
            <w:rPr>
              <w:ins w:id="753" w:author="HURR MEHDI" w:date="2025-03-27T01:56:00Z"/>
              <w:rFonts w:eastAsiaTheme="minorEastAsia"/>
              <w:kern w:val="0"/>
              <w:sz w:val="20"/>
              <w14:ligatures w14:val="none"/>
              <w:rPrChange w:id="754" w:author="HURR MEHDI" w:date="2025-03-27T02:00:00Z">
                <w:rPr>
                  <w:ins w:id="755" w:author="HURR MEHDI" w:date="2025-03-27T01:56:00Z"/>
                  <w:rFonts w:eastAsiaTheme="minorEastAsia"/>
                  <w:noProof/>
                  <w:kern w:val="0"/>
                  <w14:ligatures w14:val="none"/>
                </w:rPr>
              </w:rPrChange>
            </w:rPr>
            <w:pPrChange w:id="756" w:author="HURR MEHDI" w:date="2025-03-27T01:56:00Z">
              <w:pPr>
                <w:pStyle w:val="TOC2"/>
                <w:tabs>
                  <w:tab w:val="left" w:pos="660"/>
                  <w:tab w:val="right" w:leader="dot" w:pos="9350"/>
                </w:tabs>
              </w:pPr>
            </w:pPrChange>
          </w:pPr>
          <w:ins w:id="757" w:author="HURR MEHDI" w:date="2025-03-27T01:56:00Z">
            <w:r w:rsidRPr="00DB0B10">
              <w:rPr>
                <w:rStyle w:val="Hyperlink"/>
                <w:sz w:val="20"/>
                <w:rPrChange w:id="758" w:author="HURR MEHDI" w:date="2025-03-27T02:00:00Z">
                  <w:rPr>
                    <w:rStyle w:val="Hyperlink"/>
                    <w:noProof/>
                  </w:rPr>
                </w:rPrChange>
              </w:rPr>
              <w:fldChar w:fldCharType="begin"/>
            </w:r>
            <w:r w:rsidRPr="00DB0B10">
              <w:rPr>
                <w:rStyle w:val="Hyperlink"/>
                <w:sz w:val="20"/>
                <w:rPrChange w:id="759" w:author="HURR MEHDI" w:date="2025-03-27T02:00:00Z">
                  <w:rPr>
                    <w:rStyle w:val="Hyperlink"/>
                    <w:noProof/>
                  </w:rPr>
                </w:rPrChange>
              </w:rPr>
              <w:instrText xml:space="preserve"> </w:instrText>
            </w:r>
            <w:r w:rsidRPr="00DB0B10">
              <w:rPr>
                <w:sz w:val="20"/>
                <w:rPrChange w:id="760" w:author="HURR MEHDI" w:date="2025-03-27T02:00:00Z">
                  <w:rPr>
                    <w:noProof/>
                  </w:rPr>
                </w:rPrChange>
              </w:rPr>
              <w:instrText>HYPERLINK \l "_Toc193933059"</w:instrText>
            </w:r>
            <w:r w:rsidRPr="00DB0B10">
              <w:rPr>
                <w:rStyle w:val="Hyperlink"/>
                <w:sz w:val="20"/>
                <w:rPrChange w:id="761" w:author="HURR MEHDI" w:date="2025-03-27T02:00:00Z">
                  <w:rPr>
                    <w:rStyle w:val="Hyperlink"/>
                    <w:noProof/>
                  </w:rPr>
                </w:rPrChange>
              </w:rPr>
              <w:instrText xml:space="preserve"> </w:instrText>
            </w:r>
            <w:r w:rsidRPr="00DB0B10">
              <w:rPr>
                <w:rStyle w:val="Hyperlink"/>
                <w:sz w:val="20"/>
                <w:rPrChange w:id="762" w:author="HURR MEHDI" w:date="2025-03-27T02:00:00Z">
                  <w:rPr>
                    <w:rStyle w:val="Hyperlink"/>
                    <w:noProof/>
                  </w:rPr>
                </w:rPrChange>
              </w:rPr>
            </w:r>
            <w:r w:rsidRPr="00DB0B10">
              <w:rPr>
                <w:rStyle w:val="Hyperlink"/>
                <w:sz w:val="20"/>
                <w:rPrChange w:id="763" w:author="HURR MEHDI" w:date="2025-03-27T02:00:00Z">
                  <w:rPr>
                    <w:rStyle w:val="Hyperlink"/>
                    <w:noProof/>
                  </w:rPr>
                </w:rPrChange>
              </w:rPr>
              <w:fldChar w:fldCharType="separate"/>
            </w:r>
            <w:r w:rsidRPr="00DB0B10">
              <w:rPr>
                <w:rStyle w:val="Hyperlink"/>
                <w:rFonts w:cs="Arial"/>
                <w:sz w:val="20"/>
                <w:rPrChange w:id="764" w:author="HURR MEHDI" w:date="2025-03-27T02:00:00Z">
                  <w:rPr>
                    <w:rStyle w:val="Hyperlink"/>
                    <w:rFonts w:ascii="Arial" w:hAnsi="Arial" w:cs="Arial"/>
                    <w:noProof/>
                  </w:rPr>
                </w:rPrChange>
              </w:rPr>
              <w:t>2.</w:t>
            </w:r>
            <w:r w:rsidRPr="00DB0B10">
              <w:rPr>
                <w:rFonts w:eastAsiaTheme="minorEastAsia"/>
                <w:kern w:val="0"/>
                <w:sz w:val="20"/>
                <w14:ligatures w14:val="none"/>
                <w:rPrChange w:id="765" w:author="HURR MEHDI" w:date="2025-03-27T02:00:00Z">
                  <w:rPr>
                    <w:rFonts w:eastAsiaTheme="minorEastAsia"/>
                    <w:noProof/>
                    <w:kern w:val="0"/>
                    <w14:ligatures w14:val="none"/>
                  </w:rPr>
                </w:rPrChange>
              </w:rPr>
              <w:tab/>
            </w:r>
            <w:r w:rsidRPr="00DB0B10">
              <w:rPr>
                <w:rStyle w:val="Hyperlink"/>
                <w:rFonts w:cs="Arial"/>
                <w:sz w:val="20"/>
                <w:rPrChange w:id="766" w:author="HURR MEHDI" w:date="2025-03-27T02:00:00Z">
                  <w:rPr>
                    <w:rStyle w:val="Hyperlink"/>
                    <w:rFonts w:ascii="Arial" w:hAnsi="Arial" w:cs="Arial"/>
                    <w:noProof/>
                  </w:rPr>
                </w:rPrChange>
              </w:rPr>
              <w:t>Overall Description</w:t>
            </w:r>
            <w:r w:rsidRPr="00DB0B10">
              <w:rPr>
                <w:webHidden/>
                <w:sz w:val="20"/>
                <w:rPrChange w:id="767" w:author="HURR MEHDI" w:date="2025-03-27T02:00:00Z">
                  <w:rPr>
                    <w:noProof/>
                    <w:webHidden/>
                  </w:rPr>
                </w:rPrChange>
              </w:rPr>
              <w:tab/>
            </w:r>
            <w:r w:rsidRPr="00DB0B10">
              <w:rPr>
                <w:webHidden/>
                <w:sz w:val="20"/>
                <w:rPrChange w:id="768" w:author="HURR MEHDI" w:date="2025-03-27T02:00:00Z">
                  <w:rPr>
                    <w:noProof/>
                    <w:webHidden/>
                  </w:rPr>
                </w:rPrChange>
              </w:rPr>
              <w:fldChar w:fldCharType="begin"/>
            </w:r>
            <w:r w:rsidRPr="00DB0B10">
              <w:rPr>
                <w:webHidden/>
                <w:sz w:val="20"/>
                <w:rPrChange w:id="769" w:author="HURR MEHDI" w:date="2025-03-27T02:00:00Z">
                  <w:rPr>
                    <w:noProof/>
                    <w:webHidden/>
                  </w:rPr>
                </w:rPrChange>
              </w:rPr>
              <w:instrText xml:space="preserve"> PAGEREF _Toc193933059 \h </w:instrText>
            </w:r>
            <w:r w:rsidRPr="00DB0B10">
              <w:rPr>
                <w:webHidden/>
                <w:sz w:val="20"/>
                <w:rPrChange w:id="770" w:author="HURR MEHDI" w:date="2025-03-27T02:00:00Z">
                  <w:rPr>
                    <w:noProof/>
                    <w:webHidden/>
                  </w:rPr>
                </w:rPrChange>
              </w:rPr>
            </w:r>
          </w:ins>
          <w:r w:rsidRPr="00DB0B10">
            <w:rPr>
              <w:webHidden/>
              <w:sz w:val="20"/>
              <w:rPrChange w:id="771" w:author="HURR MEHDI" w:date="2025-03-27T02:00:00Z">
                <w:rPr>
                  <w:noProof/>
                  <w:webHidden/>
                </w:rPr>
              </w:rPrChange>
            </w:rPr>
            <w:fldChar w:fldCharType="separate"/>
          </w:r>
          <w:ins w:id="772" w:author="HURR MEHDI" w:date="2025-03-27T01:56:00Z">
            <w:r w:rsidRPr="00DB0B10">
              <w:rPr>
                <w:webHidden/>
                <w:sz w:val="20"/>
                <w:rPrChange w:id="773" w:author="HURR MEHDI" w:date="2025-03-27T02:00:00Z">
                  <w:rPr>
                    <w:noProof/>
                    <w:webHidden/>
                  </w:rPr>
                </w:rPrChange>
              </w:rPr>
              <w:t>9</w:t>
            </w:r>
            <w:r w:rsidRPr="00DB0B10">
              <w:rPr>
                <w:webHidden/>
                <w:sz w:val="20"/>
                <w:rPrChange w:id="774" w:author="HURR MEHDI" w:date="2025-03-27T02:00:00Z">
                  <w:rPr>
                    <w:noProof/>
                    <w:webHidden/>
                  </w:rPr>
                </w:rPrChange>
              </w:rPr>
              <w:fldChar w:fldCharType="end"/>
            </w:r>
            <w:r w:rsidRPr="00DB0B10">
              <w:rPr>
                <w:rStyle w:val="Hyperlink"/>
                <w:sz w:val="20"/>
                <w:rPrChange w:id="775" w:author="HURR MEHDI" w:date="2025-03-27T02:00:00Z">
                  <w:rPr>
                    <w:rStyle w:val="Hyperlink"/>
                    <w:noProof/>
                  </w:rPr>
                </w:rPrChange>
              </w:rPr>
              <w:fldChar w:fldCharType="end"/>
            </w:r>
          </w:ins>
        </w:p>
        <w:p w:rsidR="00DB0B10" w:rsidRPr="00DB0B10" w:rsidRDefault="00DB0B10" w:rsidP="00DB0B10">
          <w:pPr>
            <w:pStyle w:val="TOC2"/>
            <w:rPr>
              <w:ins w:id="776" w:author="HURR MEHDI" w:date="2025-03-27T01:56:00Z"/>
              <w:rFonts w:eastAsiaTheme="minorEastAsia"/>
              <w:kern w:val="0"/>
              <w:sz w:val="20"/>
              <w14:ligatures w14:val="none"/>
              <w:rPrChange w:id="777" w:author="HURR MEHDI" w:date="2025-03-27T02:00:00Z">
                <w:rPr>
                  <w:ins w:id="778" w:author="HURR MEHDI" w:date="2025-03-27T01:56:00Z"/>
                  <w:rFonts w:eastAsiaTheme="minorEastAsia"/>
                  <w:noProof/>
                  <w:kern w:val="0"/>
                  <w14:ligatures w14:val="none"/>
                </w:rPr>
              </w:rPrChange>
            </w:rPr>
            <w:pPrChange w:id="779" w:author="HURR MEHDI" w:date="2025-03-27T01:56:00Z">
              <w:pPr>
                <w:pStyle w:val="TOC2"/>
                <w:tabs>
                  <w:tab w:val="left" w:pos="880"/>
                  <w:tab w:val="right" w:leader="dot" w:pos="9350"/>
                </w:tabs>
              </w:pPr>
            </w:pPrChange>
          </w:pPr>
          <w:ins w:id="780" w:author="HURR MEHDI" w:date="2025-03-27T01:56:00Z">
            <w:r w:rsidRPr="00DB0B10">
              <w:rPr>
                <w:rStyle w:val="Hyperlink"/>
                <w:b w:val="0"/>
                <w:sz w:val="20"/>
                <w:rPrChange w:id="781" w:author="HURR MEHDI" w:date="2025-03-27T02:00:00Z">
                  <w:rPr>
                    <w:rStyle w:val="Hyperlink"/>
                    <w:noProof/>
                  </w:rPr>
                </w:rPrChange>
              </w:rPr>
              <w:fldChar w:fldCharType="begin"/>
            </w:r>
            <w:r w:rsidRPr="00DB0B10">
              <w:rPr>
                <w:rStyle w:val="Hyperlink"/>
                <w:b w:val="0"/>
                <w:sz w:val="20"/>
                <w:rPrChange w:id="782" w:author="HURR MEHDI" w:date="2025-03-27T02:00:00Z">
                  <w:rPr>
                    <w:rStyle w:val="Hyperlink"/>
                    <w:noProof/>
                  </w:rPr>
                </w:rPrChange>
              </w:rPr>
              <w:instrText xml:space="preserve"> </w:instrText>
            </w:r>
            <w:r w:rsidRPr="00DB0B10">
              <w:rPr>
                <w:sz w:val="20"/>
                <w:rPrChange w:id="783" w:author="HURR MEHDI" w:date="2025-03-27T02:00:00Z">
                  <w:rPr>
                    <w:noProof/>
                  </w:rPr>
                </w:rPrChange>
              </w:rPr>
              <w:instrText>HYPERLINK \l "_Toc193933060"</w:instrText>
            </w:r>
            <w:r w:rsidRPr="00DB0B10">
              <w:rPr>
                <w:rStyle w:val="Hyperlink"/>
                <w:b w:val="0"/>
                <w:sz w:val="20"/>
                <w:rPrChange w:id="784" w:author="HURR MEHDI" w:date="2025-03-27T02:00:00Z">
                  <w:rPr>
                    <w:rStyle w:val="Hyperlink"/>
                    <w:noProof/>
                  </w:rPr>
                </w:rPrChange>
              </w:rPr>
              <w:instrText xml:space="preserve"> </w:instrText>
            </w:r>
            <w:r w:rsidRPr="00DB0B10">
              <w:rPr>
                <w:rStyle w:val="Hyperlink"/>
                <w:b w:val="0"/>
                <w:sz w:val="20"/>
                <w:rPrChange w:id="785" w:author="HURR MEHDI" w:date="2025-03-27T02:00:00Z">
                  <w:rPr>
                    <w:rStyle w:val="Hyperlink"/>
                    <w:noProof/>
                  </w:rPr>
                </w:rPrChange>
              </w:rPr>
            </w:r>
            <w:r w:rsidRPr="00DB0B10">
              <w:rPr>
                <w:rStyle w:val="Hyperlink"/>
                <w:b w:val="0"/>
                <w:sz w:val="20"/>
                <w:rPrChange w:id="786" w:author="HURR MEHDI" w:date="2025-03-27T02:00:00Z">
                  <w:rPr>
                    <w:rStyle w:val="Hyperlink"/>
                    <w:noProof/>
                  </w:rPr>
                </w:rPrChange>
              </w:rPr>
              <w:fldChar w:fldCharType="separate"/>
            </w:r>
            <w:r w:rsidRPr="00DB0B10">
              <w:rPr>
                <w:rStyle w:val="Hyperlink"/>
                <w:b w:val="0"/>
                <w:sz w:val="20"/>
                <w:rPrChange w:id="787" w:author="HURR MEHDI" w:date="2025-03-27T02:00:00Z">
                  <w:rPr>
                    <w:rStyle w:val="Hyperlink"/>
                    <w:rFonts w:ascii="Arial" w:eastAsia="Arial" w:hAnsi="Arial" w:cs="Times New Roman (Body CS)"/>
                    <w:b/>
                    <w:bCs/>
                    <w:noProof/>
                    <w:spacing w:val="10"/>
                    <w:lang w:eastAsia="ja-JP"/>
                  </w:rPr>
                </w:rPrChange>
              </w:rPr>
              <w:t>2.1</w:t>
            </w:r>
            <w:r w:rsidRPr="00DB0B10">
              <w:rPr>
                <w:rFonts w:eastAsiaTheme="minorEastAsia"/>
                <w:kern w:val="0"/>
                <w:sz w:val="20"/>
                <w14:ligatures w14:val="none"/>
                <w:rPrChange w:id="788" w:author="HURR MEHDI" w:date="2025-03-27T02:00:00Z">
                  <w:rPr>
                    <w:rFonts w:eastAsiaTheme="minorEastAsia"/>
                    <w:noProof/>
                    <w:kern w:val="0"/>
                    <w14:ligatures w14:val="none"/>
                  </w:rPr>
                </w:rPrChange>
              </w:rPr>
              <w:tab/>
            </w:r>
            <w:r w:rsidRPr="00DB0B10">
              <w:rPr>
                <w:rStyle w:val="Hyperlink"/>
                <w:b w:val="0"/>
                <w:sz w:val="20"/>
                <w:rPrChange w:id="789" w:author="HURR MEHDI" w:date="2025-03-27T02:00:00Z">
                  <w:rPr>
                    <w:rStyle w:val="Hyperlink"/>
                    <w:rFonts w:ascii="Arial" w:eastAsia="Arial" w:hAnsi="Arial" w:cs="Times New Roman (Body CS)"/>
                    <w:b/>
                    <w:bCs/>
                    <w:noProof/>
                    <w:spacing w:val="10"/>
                    <w:lang w:eastAsia="ja-JP"/>
                  </w:rPr>
                </w:rPrChange>
              </w:rPr>
              <w:t>Product Perspective</w:t>
            </w:r>
            <w:r w:rsidRPr="00DB0B10">
              <w:rPr>
                <w:webHidden/>
                <w:sz w:val="20"/>
                <w:rPrChange w:id="790" w:author="HURR MEHDI" w:date="2025-03-27T02:00:00Z">
                  <w:rPr>
                    <w:noProof/>
                    <w:webHidden/>
                  </w:rPr>
                </w:rPrChange>
              </w:rPr>
              <w:tab/>
            </w:r>
            <w:r w:rsidRPr="00DB0B10">
              <w:rPr>
                <w:webHidden/>
                <w:sz w:val="20"/>
                <w:rPrChange w:id="791" w:author="HURR MEHDI" w:date="2025-03-27T02:00:00Z">
                  <w:rPr>
                    <w:noProof/>
                    <w:webHidden/>
                  </w:rPr>
                </w:rPrChange>
              </w:rPr>
              <w:fldChar w:fldCharType="begin"/>
            </w:r>
            <w:r w:rsidRPr="00DB0B10">
              <w:rPr>
                <w:webHidden/>
                <w:sz w:val="20"/>
                <w:rPrChange w:id="792" w:author="HURR MEHDI" w:date="2025-03-27T02:00:00Z">
                  <w:rPr>
                    <w:noProof/>
                    <w:webHidden/>
                  </w:rPr>
                </w:rPrChange>
              </w:rPr>
              <w:instrText xml:space="preserve"> PAGEREF _Toc193933060 \h </w:instrText>
            </w:r>
            <w:r w:rsidRPr="00DB0B10">
              <w:rPr>
                <w:webHidden/>
                <w:sz w:val="20"/>
                <w:rPrChange w:id="793" w:author="HURR MEHDI" w:date="2025-03-27T02:00:00Z">
                  <w:rPr>
                    <w:noProof/>
                    <w:webHidden/>
                  </w:rPr>
                </w:rPrChange>
              </w:rPr>
            </w:r>
          </w:ins>
          <w:r w:rsidRPr="00DB0B10">
            <w:rPr>
              <w:webHidden/>
              <w:sz w:val="20"/>
              <w:rPrChange w:id="794" w:author="HURR MEHDI" w:date="2025-03-27T02:00:00Z">
                <w:rPr>
                  <w:noProof/>
                  <w:webHidden/>
                </w:rPr>
              </w:rPrChange>
            </w:rPr>
            <w:fldChar w:fldCharType="separate"/>
          </w:r>
          <w:ins w:id="795" w:author="HURR MEHDI" w:date="2025-03-27T01:56:00Z">
            <w:r w:rsidRPr="00DB0B10">
              <w:rPr>
                <w:webHidden/>
                <w:sz w:val="20"/>
                <w:rPrChange w:id="796" w:author="HURR MEHDI" w:date="2025-03-27T02:00:00Z">
                  <w:rPr>
                    <w:noProof/>
                    <w:webHidden/>
                  </w:rPr>
                </w:rPrChange>
              </w:rPr>
              <w:t>9</w:t>
            </w:r>
            <w:r w:rsidRPr="00DB0B10">
              <w:rPr>
                <w:webHidden/>
                <w:sz w:val="20"/>
                <w:rPrChange w:id="797" w:author="HURR MEHDI" w:date="2025-03-27T02:00:00Z">
                  <w:rPr>
                    <w:noProof/>
                    <w:webHidden/>
                  </w:rPr>
                </w:rPrChange>
              </w:rPr>
              <w:fldChar w:fldCharType="end"/>
            </w:r>
            <w:r w:rsidRPr="00DB0B10">
              <w:rPr>
                <w:rStyle w:val="Hyperlink"/>
                <w:b w:val="0"/>
                <w:sz w:val="20"/>
                <w:rPrChange w:id="798" w:author="HURR MEHDI" w:date="2025-03-27T02:00:00Z">
                  <w:rPr>
                    <w:rStyle w:val="Hyperlink"/>
                    <w:noProof/>
                  </w:rPr>
                </w:rPrChange>
              </w:rPr>
              <w:fldChar w:fldCharType="end"/>
            </w:r>
          </w:ins>
        </w:p>
        <w:p w:rsidR="00DB0B10" w:rsidRPr="00DB0B10" w:rsidRDefault="00DB0B10" w:rsidP="00DB0B10">
          <w:pPr>
            <w:pStyle w:val="TOC2"/>
            <w:rPr>
              <w:ins w:id="799" w:author="HURR MEHDI" w:date="2025-03-27T01:56:00Z"/>
              <w:rFonts w:eastAsiaTheme="minorEastAsia"/>
              <w:kern w:val="0"/>
              <w:sz w:val="20"/>
              <w14:ligatures w14:val="none"/>
              <w:rPrChange w:id="800" w:author="HURR MEHDI" w:date="2025-03-27T02:00:00Z">
                <w:rPr>
                  <w:ins w:id="801" w:author="HURR MEHDI" w:date="2025-03-27T01:56:00Z"/>
                  <w:rFonts w:eastAsiaTheme="minorEastAsia"/>
                  <w:noProof/>
                  <w:kern w:val="0"/>
                  <w14:ligatures w14:val="none"/>
                </w:rPr>
              </w:rPrChange>
            </w:rPr>
            <w:pPrChange w:id="802" w:author="HURR MEHDI" w:date="2025-03-27T01:56:00Z">
              <w:pPr>
                <w:pStyle w:val="TOC2"/>
                <w:tabs>
                  <w:tab w:val="left" w:pos="880"/>
                  <w:tab w:val="right" w:leader="dot" w:pos="9350"/>
                </w:tabs>
              </w:pPr>
            </w:pPrChange>
          </w:pPr>
          <w:ins w:id="803" w:author="HURR MEHDI" w:date="2025-03-27T01:56:00Z">
            <w:r w:rsidRPr="00DB0B10">
              <w:rPr>
                <w:rStyle w:val="Hyperlink"/>
                <w:sz w:val="20"/>
                <w:rPrChange w:id="804" w:author="HURR MEHDI" w:date="2025-03-27T02:00:00Z">
                  <w:rPr>
                    <w:rStyle w:val="Hyperlink"/>
                    <w:noProof/>
                  </w:rPr>
                </w:rPrChange>
              </w:rPr>
              <w:fldChar w:fldCharType="begin"/>
            </w:r>
            <w:r w:rsidRPr="00DB0B10">
              <w:rPr>
                <w:rStyle w:val="Hyperlink"/>
                <w:sz w:val="20"/>
                <w:rPrChange w:id="805" w:author="HURR MEHDI" w:date="2025-03-27T02:00:00Z">
                  <w:rPr>
                    <w:rStyle w:val="Hyperlink"/>
                    <w:noProof/>
                  </w:rPr>
                </w:rPrChange>
              </w:rPr>
              <w:instrText xml:space="preserve"> </w:instrText>
            </w:r>
            <w:r w:rsidRPr="00DB0B10">
              <w:rPr>
                <w:sz w:val="20"/>
                <w:rPrChange w:id="806" w:author="HURR MEHDI" w:date="2025-03-27T02:00:00Z">
                  <w:rPr>
                    <w:noProof/>
                  </w:rPr>
                </w:rPrChange>
              </w:rPr>
              <w:instrText>HYPERLINK \l "_Toc193933061"</w:instrText>
            </w:r>
            <w:r w:rsidRPr="00DB0B10">
              <w:rPr>
                <w:rStyle w:val="Hyperlink"/>
                <w:sz w:val="20"/>
                <w:rPrChange w:id="807" w:author="HURR MEHDI" w:date="2025-03-27T02:00:00Z">
                  <w:rPr>
                    <w:rStyle w:val="Hyperlink"/>
                    <w:noProof/>
                  </w:rPr>
                </w:rPrChange>
              </w:rPr>
              <w:instrText xml:space="preserve"> </w:instrText>
            </w:r>
            <w:r w:rsidRPr="00DB0B10">
              <w:rPr>
                <w:rStyle w:val="Hyperlink"/>
                <w:sz w:val="20"/>
                <w:rPrChange w:id="808" w:author="HURR MEHDI" w:date="2025-03-27T02:00:00Z">
                  <w:rPr>
                    <w:rStyle w:val="Hyperlink"/>
                    <w:noProof/>
                  </w:rPr>
                </w:rPrChange>
              </w:rPr>
            </w:r>
            <w:r w:rsidRPr="00DB0B10">
              <w:rPr>
                <w:rStyle w:val="Hyperlink"/>
                <w:sz w:val="20"/>
                <w:rPrChange w:id="809" w:author="HURR MEHDI" w:date="2025-03-27T02:00:00Z">
                  <w:rPr>
                    <w:rStyle w:val="Hyperlink"/>
                    <w:noProof/>
                  </w:rPr>
                </w:rPrChange>
              </w:rPr>
              <w:fldChar w:fldCharType="separate"/>
            </w:r>
            <w:r w:rsidRPr="00DB0B10">
              <w:rPr>
                <w:rStyle w:val="Hyperlink"/>
                <w:b w:val="0"/>
                <w:sz w:val="20"/>
                <w:rPrChange w:id="810" w:author="HURR MEHDI" w:date="2025-03-27T02:00:00Z">
                  <w:rPr>
                    <w:rStyle w:val="Hyperlink"/>
                    <w:rFonts w:ascii="Arial" w:eastAsia="Arial" w:hAnsi="Arial" w:cs="Times New Roman (Body CS)"/>
                    <w:b/>
                    <w:bCs/>
                    <w:noProof/>
                    <w:spacing w:val="10"/>
                    <w:lang w:eastAsia="ja-JP"/>
                  </w:rPr>
                </w:rPrChange>
              </w:rPr>
              <w:t>2.2</w:t>
            </w:r>
            <w:r w:rsidRPr="00DB0B10">
              <w:rPr>
                <w:rFonts w:eastAsiaTheme="minorEastAsia"/>
                <w:b w:val="0"/>
                <w:kern w:val="0"/>
                <w:sz w:val="20"/>
                <w14:ligatures w14:val="none"/>
                <w:rPrChange w:id="811" w:author="HURR MEHDI" w:date="2025-03-27T02:00:00Z">
                  <w:rPr>
                    <w:rFonts w:eastAsiaTheme="minorEastAsia"/>
                    <w:noProof/>
                    <w:kern w:val="0"/>
                    <w14:ligatures w14:val="none"/>
                  </w:rPr>
                </w:rPrChange>
              </w:rPr>
              <w:tab/>
            </w:r>
            <w:r w:rsidRPr="00DB0B10">
              <w:rPr>
                <w:rStyle w:val="Hyperlink"/>
                <w:b w:val="0"/>
                <w:sz w:val="20"/>
                <w:rPrChange w:id="812" w:author="HURR MEHDI" w:date="2025-03-27T02:00:00Z">
                  <w:rPr>
                    <w:rStyle w:val="Hyperlink"/>
                    <w:rFonts w:ascii="Arial" w:eastAsia="Arial" w:hAnsi="Arial" w:cs="Times New Roman (Body CS)"/>
                    <w:b/>
                    <w:bCs/>
                    <w:noProof/>
                    <w:spacing w:val="10"/>
                    <w:lang w:eastAsia="ja-JP"/>
                  </w:rPr>
                </w:rPrChange>
              </w:rPr>
              <w:t>Product Functions</w:t>
            </w:r>
            <w:r w:rsidRPr="00DB0B10">
              <w:rPr>
                <w:webHidden/>
                <w:sz w:val="20"/>
                <w:rPrChange w:id="813" w:author="HURR MEHDI" w:date="2025-03-27T02:00:00Z">
                  <w:rPr>
                    <w:noProof/>
                    <w:webHidden/>
                  </w:rPr>
                </w:rPrChange>
              </w:rPr>
              <w:tab/>
            </w:r>
            <w:r w:rsidRPr="00DB0B10">
              <w:rPr>
                <w:webHidden/>
                <w:sz w:val="20"/>
                <w:rPrChange w:id="814" w:author="HURR MEHDI" w:date="2025-03-27T02:00:00Z">
                  <w:rPr>
                    <w:noProof/>
                    <w:webHidden/>
                  </w:rPr>
                </w:rPrChange>
              </w:rPr>
              <w:fldChar w:fldCharType="begin"/>
            </w:r>
            <w:r w:rsidRPr="00DB0B10">
              <w:rPr>
                <w:webHidden/>
                <w:sz w:val="20"/>
                <w:rPrChange w:id="815" w:author="HURR MEHDI" w:date="2025-03-27T02:00:00Z">
                  <w:rPr>
                    <w:noProof/>
                    <w:webHidden/>
                  </w:rPr>
                </w:rPrChange>
              </w:rPr>
              <w:instrText xml:space="preserve"> PAGEREF _Toc193933061 \h </w:instrText>
            </w:r>
            <w:r w:rsidRPr="00DB0B10">
              <w:rPr>
                <w:webHidden/>
                <w:sz w:val="20"/>
                <w:rPrChange w:id="816" w:author="HURR MEHDI" w:date="2025-03-27T02:00:00Z">
                  <w:rPr>
                    <w:noProof/>
                    <w:webHidden/>
                  </w:rPr>
                </w:rPrChange>
              </w:rPr>
            </w:r>
          </w:ins>
          <w:r w:rsidRPr="00DB0B10">
            <w:rPr>
              <w:webHidden/>
              <w:sz w:val="20"/>
              <w:rPrChange w:id="817" w:author="HURR MEHDI" w:date="2025-03-27T02:00:00Z">
                <w:rPr>
                  <w:noProof/>
                  <w:webHidden/>
                </w:rPr>
              </w:rPrChange>
            </w:rPr>
            <w:fldChar w:fldCharType="separate"/>
          </w:r>
          <w:ins w:id="818" w:author="HURR MEHDI" w:date="2025-03-27T01:56:00Z">
            <w:r w:rsidRPr="00DB0B10">
              <w:rPr>
                <w:webHidden/>
                <w:sz w:val="20"/>
                <w:rPrChange w:id="819" w:author="HURR MEHDI" w:date="2025-03-27T02:00:00Z">
                  <w:rPr>
                    <w:noProof/>
                    <w:webHidden/>
                  </w:rPr>
                </w:rPrChange>
              </w:rPr>
              <w:t>9</w:t>
            </w:r>
            <w:r w:rsidRPr="00DB0B10">
              <w:rPr>
                <w:webHidden/>
                <w:sz w:val="20"/>
                <w:rPrChange w:id="820" w:author="HURR MEHDI" w:date="2025-03-27T02:00:00Z">
                  <w:rPr>
                    <w:noProof/>
                    <w:webHidden/>
                  </w:rPr>
                </w:rPrChange>
              </w:rPr>
              <w:fldChar w:fldCharType="end"/>
            </w:r>
            <w:r w:rsidRPr="00DB0B10">
              <w:rPr>
                <w:rStyle w:val="Hyperlink"/>
                <w:sz w:val="20"/>
                <w:rPrChange w:id="821" w:author="HURR MEHDI" w:date="2025-03-27T02:00:00Z">
                  <w:rPr>
                    <w:rStyle w:val="Hyperlink"/>
                    <w:noProof/>
                  </w:rPr>
                </w:rPrChange>
              </w:rPr>
              <w:fldChar w:fldCharType="end"/>
            </w:r>
          </w:ins>
        </w:p>
        <w:p w:rsidR="00DB0B10" w:rsidRPr="00DB0B10" w:rsidRDefault="00DB0B10" w:rsidP="00DB0B10">
          <w:pPr>
            <w:pStyle w:val="TOC2"/>
            <w:rPr>
              <w:ins w:id="822" w:author="HURR MEHDI" w:date="2025-03-27T01:56:00Z"/>
              <w:rFonts w:eastAsiaTheme="minorEastAsia"/>
              <w:kern w:val="0"/>
              <w:sz w:val="20"/>
              <w14:ligatures w14:val="none"/>
              <w:rPrChange w:id="823" w:author="HURR MEHDI" w:date="2025-03-27T02:00:00Z">
                <w:rPr>
                  <w:ins w:id="824" w:author="HURR MEHDI" w:date="2025-03-27T01:56:00Z"/>
                  <w:rFonts w:eastAsiaTheme="minorEastAsia"/>
                  <w:noProof/>
                  <w:kern w:val="0"/>
                  <w14:ligatures w14:val="none"/>
                </w:rPr>
              </w:rPrChange>
            </w:rPr>
            <w:pPrChange w:id="825" w:author="HURR MEHDI" w:date="2025-03-27T01:56:00Z">
              <w:pPr>
                <w:pStyle w:val="TOC2"/>
                <w:tabs>
                  <w:tab w:val="left" w:pos="880"/>
                  <w:tab w:val="right" w:leader="dot" w:pos="9350"/>
                </w:tabs>
              </w:pPr>
            </w:pPrChange>
          </w:pPr>
          <w:ins w:id="826" w:author="HURR MEHDI" w:date="2025-03-27T01:56:00Z">
            <w:r w:rsidRPr="00DB0B10">
              <w:rPr>
                <w:rStyle w:val="Hyperlink"/>
                <w:sz w:val="20"/>
                <w:rPrChange w:id="827" w:author="HURR MEHDI" w:date="2025-03-27T02:00:00Z">
                  <w:rPr>
                    <w:rStyle w:val="Hyperlink"/>
                    <w:noProof/>
                  </w:rPr>
                </w:rPrChange>
              </w:rPr>
              <w:fldChar w:fldCharType="begin"/>
            </w:r>
            <w:r w:rsidRPr="00DB0B10">
              <w:rPr>
                <w:rStyle w:val="Hyperlink"/>
                <w:sz w:val="20"/>
                <w:rPrChange w:id="828" w:author="HURR MEHDI" w:date="2025-03-27T02:00:00Z">
                  <w:rPr>
                    <w:rStyle w:val="Hyperlink"/>
                    <w:noProof/>
                  </w:rPr>
                </w:rPrChange>
              </w:rPr>
              <w:instrText xml:space="preserve"> </w:instrText>
            </w:r>
            <w:r w:rsidRPr="00DB0B10">
              <w:rPr>
                <w:sz w:val="20"/>
                <w:rPrChange w:id="829" w:author="HURR MEHDI" w:date="2025-03-27T02:00:00Z">
                  <w:rPr>
                    <w:noProof/>
                  </w:rPr>
                </w:rPrChange>
              </w:rPr>
              <w:instrText>HYPERLINK \l "_Toc193933062"</w:instrText>
            </w:r>
            <w:r w:rsidRPr="00DB0B10">
              <w:rPr>
                <w:rStyle w:val="Hyperlink"/>
                <w:sz w:val="20"/>
                <w:rPrChange w:id="830" w:author="HURR MEHDI" w:date="2025-03-27T02:00:00Z">
                  <w:rPr>
                    <w:rStyle w:val="Hyperlink"/>
                    <w:noProof/>
                  </w:rPr>
                </w:rPrChange>
              </w:rPr>
              <w:instrText xml:space="preserve"> </w:instrText>
            </w:r>
            <w:r w:rsidRPr="00DB0B10">
              <w:rPr>
                <w:rStyle w:val="Hyperlink"/>
                <w:sz w:val="20"/>
                <w:rPrChange w:id="831" w:author="HURR MEHDI" w:date="2025-03-27T02:00:00Z">
                  <w:rPr>
                    <w:rStyle w:val="Hyperlink"/>
                    <w:noProof/>
                  </w:rPr>
                </w:rPrChange>
              </w:rPr>
            </w:r>
            <w:r w:rsidRPr="00DB0B10">
              <w:rPr>
                <w:rStyle w:val="Hyperlink"/>
                <w:sz w:val="20"/>
                <w:rPrChange w:id="832" w:author="HURR MEHDI" w:date="2025-03-27T02:00:00Z">
                  <w:rPr>
                    <w:rStyle w:val="Hyperlink"/>
                    <w:noProof/>
                  </w:rPr>
                </w:rPrChange>
              </w:rPr>
              <w:fldChar w:fldCharType="separate"/>
            </w:r>
            <w:r w:rsidRPr="00DB0B10">
              <w:rPr>
                <w:rStyle w:val="Hyperlink"/>
                <w:b w:val="0"/>
                <w:sz w:val="20"/>
                <w:rPrChange w:id="833" w:author="HURR MEHDI" w:date="2025-03-27T02:00:00Z">
                  <w:rPr>
                    <w:rStyle w:val="Hyperlink"/>
                    <w:rFonts w:ascii="Arial" w:eastAsia="Arial" w:hAnsi="Arial" w:cs="Times New Roman (Body CS)"/>
                    <w:b/>
                    <w:bCs/>
                    <w:noProof/>
                    <w:spacing w:val="10"/>
                    <w:lang w:eastAsia="ja-JP"/>
                  </w:rPr>
                </w:rPrChange>
              </w:rPr>
              <w:t>2.3</w:t>
            </w:r>
            <w:r w:rsidRPr="00DB0B10">
              <w:rPr>
                <w:rFonts w:eastAsiaTheme="minorEastAsia"/>
                <w:b w:val="0"/>
                <w:kern w:val="0"/>
                <w:sz w:val="20"/>
                <w14:ligatures w14:val="none"/>
                <w:rPrChange w:id="834" w:author="HURR MEHDI" w:date="2025-03-27T02:00:00Z">
                  <w:rPr>
                    <w:rFonts w:eastAsiaTheme="minorEastAsia"/>
                    <w:noProof/>
                    <w:kern w:val="0"/>
                    <w14:ligatures w14:val="none"/>
                  </w:rPr>
                </w:rPrChange>
              </w:rPr>
              <w:tab/>
            </w:r>
            <w:r w:rsidRPr="00DB0B10">
              <w:rPr>
                <w:rStyle w:val="Hyperlink"/>
                <w:b w:val="0"/>
                <w:sz w:val="20"/>
                <w:rPrChange w:id="835" w:author="HURR MEHDI" w:date="2025-03-27T02:00:00Z">
                  <w:rPr>
                    <w:rStyle w:val="Hyperlink"/>
                    <w:rFonts w:ascii="Arial" w:eastAsia="Arial" w:hAnsi="Arial" w:cs="Times New Roman (Body CS)"/>
                    <w:b/>
                    <w:bCs/>
                    <w:noProof/>
                    <w:spacing w:val="10"/>
                    <w:lang w:eastAsia="ja-JP"/>
                  </w:rPr>
                </w:rPrChange>
              </w:rPr>
              <w:t>User Characteristics</w:t>
            </w:r>
            <w:r w:rsidRPr="00DB0B10">
              <w:rPr>
                <w:webHidden/>
                <w:sz w:val="20"/>
                <w:rPrChange w:id="836" w:author="HURR MEHDI" w:date="2025-03-27T02:00:00Z">
                  <w:rPr>
                    <w:noProof/>
                    <w:webHidden/>
                  </w:rPr>
                </w:rPrChange>
              </w:rPr>
              <w:tab/>
            </w:r>
            <w:r w:rsidRPr="00DB0B10">
              <w:rPr>
                <w:webHidden/>
                <w:sz w:val="20"/>
                <w:rPrChange w:id="837" w:author="HURR MEHDI" w:date="2025-03-27T02:00:00Z">
                  <w:rPr>
                    <w:noProof/>
                    <w:webHidden/>
                  </w:rPr>
                </w:rPrChange>
              </w:rPr>
              <w:fldChar w:fldCharType="begin"/>
            </w:r>
            <w:r w:rsidRPr="00DB0B10">
              <w:rPr>
                <w:webHidden/>
                <w:sz w:val="20"/>
                <w:rPrChange w:id="838" w:author="HURR MEHDI" w:date="2025-03-27T02:00:00Z">
                  <w:rPr>
                    <w:noProof/>
                    <w:webHidden/>
                  </w:rPr>
                </w:rPrChange>
              </w:rPr>
              <w:instrText xml:space="preserve"> PAGEREF _Toc193933062 \h </w:instrText>
            </w:r>
            <w:r w:rsidRPr="00DB0B10">
              <w:rPr>
                <w:webHidden/>
                <w:sz w:val="20"/>
                <w:rPrChange w:id="839" w:author="HURR MEHDI" w:date="2025-03-27T02:00:00Z">
                  <w:rPr>
                    <w:noProof/>
                    <w:webHidden/>
                  </w:rPr>
                </w:rPrChange>
              </w:rPr>
            </w:r>
          </w:ins>
          <w:r w:rsidRPr="00DB0B10">
            <w:rPr>
              <w:webHidden/>
              <w:sz w:val="20"/>
              <w:rPrChange w:id="840" w:author="HURR MEHDI" w:date="2025-03-27T02:00:00Z">
                <w:rPr>
                  <w:noProof/>
                  <w:webHidden/>
                </w:rPr>
              </w:rPrChange>
            </w:rPr>
            <w:fldChar w:fldCharType="separate"/>
          </w:r>
          <w:ins w:id="841" w:author="HURR MEHDI" w:date="2025-03-27T01:56:00Z">
            <w:r w:rsidRPr="00DB0B10">
              <w:rPr>
                <w:webHidden/>
                <w:sz w:val="20"/>
                <w:rPrChange w:id="842" w:author="HURR MEHDI" w:date="2025-03-27T02:00:00Z">
                  <w:rPr>
                    <w:noProof/>
                    <w:webHidden/>
                  </w:rPr>
                </w:rPrChange>
              </w:rPr>
              <w:t>10</w:t>
            </w:r>
            <w:r w:rsidRPr="00DB0B10">
              <w:rPr>
                <w:webHidden/>
                <w:sz w:val="20"/>
                <w:rPrChange w:id="843" w:author="HURR MEHDI" w:date="2025-03-27T02:00:00Z">
                  <w:rPr>
                    <w:noProof/>
                    <w:webHidden/>
                  </w:rPr>
                </w:rPrChange>
              </w:rPr>
              <w:fldChar w:fldCharType="end"/>
            </w:r>
            <w:r w:rsidRPr="00DB0B10">
              <w:rPr>
                <w:rStyle w:val="Hyperlink"/>
                <w:sz w:val="20"/>
                <w:rPrChange w:id="844" w:author="HURR MEHDI" w:date="2025-03-27T02:00:00Z">
                  <w:rPr>
                    <w:rStyle w:val="Hyperlink"/>
                    <w:noProof/>
                  </w:rPr>
                </w:rPrChange>
              </w:rPr>
              <w:fldChar w:fldCharType="end"/>
            </w:r>
          </w:ins>
        </w:p>
        <w:p w:rsidR="00DB0B10" w:rsidRPr="00DB0B10" w:rsidRDefault="00DB0B10" w:rsidP="00DB0B10">
          <w:pPr>
            <w:pStyle w:val="TOC2"/>
            <w:rPr>
              <w:ins w:id="845" w:author="HURR MEHDI" w:date="2025-03-27T01:56:00Z"/>
              <w:rFonts w:eastAsiaTheme="minorEastAsia"/>
              <w:kern w:val="0"/>
              <w:sz w:val="20"/>
              <w14:ligatures w14:val="none"/>
              <w:rPrChange w:id="846" w:author="HURR MEHDI" w:date="2025-03-27T02:00:00Z">
                <w:rPr>
                  <w:ins w:id="847" w:author="HURR MEHDI" w:date="2025-03-27T01:56:00Z"/>
                  <w:rFonts w:eastAsiaTheme="minorEastAsia"/>
                  <w:noProof/>
                  <w:kern w:val="0"/>
                  <w14:ligatures w14:val="none"/>
                </w:rPr>
              </w:rPrChange>
            </w:rPr>
            <w:pPrChange w:id="848" w:author="HURR MEHDI" w:date="2025-03-27T01:56:00Z">
              <w:pPr>
                <w:pStyle w:val="TOC2"/>
                <w:tabs>
                  <w:tab w:val="left" w:pos="880"/>
                  <w:tab w:val="right" w:leader="dot" w:pos="9350"/>
                </w:tabs>
              </w:pPr>
            </w:pPrChange>
          </w:pPr>
          <w:ins w:id="849" w:author="HURR MEHDI" w:date="2025-03-27T01:56:00Z">
            <w:r w:rsidRPr="00DB0B10">
              <w:rPr>
                <w:rStyle w:val="Hyperlink"/>
                <w:sz w:val="20"/>
                <w:rPrChange w:id="850" w:author="HURR MEHDI" w:date="2025-03-27T02:00:00Z">
                  <w:rPr>
                    <w:rStyle w:val="Hyperlink"/>
                    <w:noProof/>
                  </w:rPr>
                </w:rPrChange>
              </w:rPr>
              <w:fldChar w:fldCharType="begin"/>
            </w:r>
            <w:r w:rsidRPr="00DB0B10">
              <w:rPr>
                <w:rStyle w:val="Hyperlink"/>
                <w:sz w:val="20"/>
                <w:rPrChange w:id="851" w:author="HURR MEHDI" w:date="2025-03-27T02:00:00Z">
                  <w:rPr>
                    <w:rStyle w:val="Hyperlink"/>
                    <w:noProof/>
                  </w:rPr>
                </w:rPrChange>
              </w:rPr>
              <w:instrText xml:space="preserve"> </w:instrText>
            </w:r>
            <w:r w:rsidRPr="00DB0B10">
              <w:rPr>
                <w:sz w:val="20"/>
                <w:rPrChange w:id="852" w:author="HURR MEHDI" w:date="2025-03-27T02:00:00Z">
                  <w:rPr>
                    <w:noProof/>
                  </w:rPr>
                </w:rPrChange>
              </w:rPr>
              <w:instrText>HYPERLINK \l "_Toc193933063"</w:instrText>
            </w:r>
            <w:r w:rsidRPr="00DB0B10">
              <w:rPr>
                <w:rStyle w:val="Hyperlink"/>
                <w:sz w:val="20"/>
                <w:rPrChange w:id="853" w:author="HURR MEHDI" w:date="2025-03-27T02:00:00Z">
                  <w:rPr>
                    <w:rStyle w:val="Hyperlink"/>
                    <w:noProof/>
                  </w:rPr>
                </w:rPrChange>
              </w:rPr>
              <w:instrText xml:space="preserve"> </w:instrText>
            </w:r>
            <w:r w:rsidRPr="00DB0B10">
              <w:rPr>
                <w:rStyle w:val="Hyperlink"/>
                <w:sz w:val="20"/>
                <w:rPrChange w:id="854" w:author="HURR MEHDI" w:date="2025-03-27T02:00:00Z">
                  <w:rPr>
                    <w:rStyle w:val="Hyperlink"/>
                    <w:noProof/>
                  </w:rPr>
                </w:rPrChange>
              </w:rPr>
            </w:r>
            <w:r w:rsidRPr="00DB0B10">
              <w:rPr>
                <w:rStyle w:val="Hyperlink"/>
                <w:sz w:val="20"/>
                <w:rPrChange w:id="855" w:author="HURR MEHDI" w:date="2025-03-27T02:00:00Z">
                  <w:rPr>
                    <w:rStyle w:val="Hyperlink"/>
                    <w:noProof/>
                  </w:rPr>
                </w:rPrChange>
              </w:rPr>
              <w:fldChar w:fldCharType="separate"/>
            </w:r>
            <w:r w:rsidRPr="00DB0B10">
              <w:rPr>
                <w:rStyle w:val="Hyperlink"/>
                <w:b w:val="0"/>
                <w:sz w:val="20"/>
                <w:rPrChange w:id="856" w:author="HURR MEHDI" w:date="2025-03-27T02:00:00Z">
                  <w:rPr>
                    <w:rStyle w:val="Hyperlink"/>
                    <w:rFonts w:ascii="Arial" w:eastAsia="Arial" w:hAnsi="Arial" w:cs="Times New Roman (Body CS)"/>
                    <w:b/>
                    <w:bCs/>
                    <w:noProof/>
                    <w:spacing w:val="10"/>
                    <w:lang w:eastAsia="ja-JP"/>
                  </w:rPr>
                </w:rPrChange>
              </w:rPr>
              <w:t>2.4</w:t>
            </w:r>
            <w:r w:rsidRPr="00DB0B10">
              <w:rPr>
                <w:rFonts w:eastAsiaTheme="minorEastAsia"/>
                <w:b w:val="0"/>
                <w:kern w:val="0"/>
                <w:sz w:val="20"/>
                <w14:ligatures w14:val="none"/>
                <w:rPrChange w:id="857" w:author="HURR MEHDI" w:date="2025-03-27T02:00:00Z">
                  <w:rPr>
                    <w:rFonts w:eastAsiaTheme="minorEastAsia"/>
                    <w:noProof/>
                    <w:kern w:val="0"/>
                    <w14:ligatures w14:val="none"/>
                  </w:rPr>
                </w:rPrChange>
              </w:rPr>
              <w:tab/>
            </w:r>
            <w:r w:rsidRPr="00DB0B10">
              <w:rPr>
                <w:rStyle w:val="Hyperlink"/>
                <w:b w:val="0"/>
                <w:sz w:val="20"/>
                <w:rPrChange w:id="858" w:author="HURR MEHDI" w:date="2025-03-27T02:00:00Z">
                  <w:rPr>
                    <w:rStyle w:val="Hyperlink"/>
                    <w:rFonts w:ascii="Arial" w:eastAsia="Arial" w:hAnsi="Arial" w:cs="Times New Roman (Body CS)"/>
                    <w:b/>
                    <w:bCs/>
                    <w:noProof/>
                    <w:spacing w:val="10"/>
                    <w:lang w:eastAsia="ja-JP"/>
                  </w:rPr>
                </w:rPrChange>
              </w:rPr>
              <w:t>Constraints</w:t>
            </w:r>
            <w:r w:rsidRPr="00DB0B10">
              <w:rPr>
                <w:webHidden/>
                <w:sz w:val="20"/>
                <w:rPrChange w:id="859" w:author="HURR MEHDI" w:date="2025-03-27T02:00:00Z">
                  <w:rPr>
                    <w:noProof/>
                    <w:webHidden/>
                  </w:rPr>
                </w:rPrChange>
              </w:rPr>
              <w:tab/>
            </w:r>
            <w:r w:rsidRPr="00DB0B10">
              <w:rPr>
                <w:webHidden/>
                <w:sz w:val="20"/>
                <w:rPrChange w:id="860" w:author="HURR MEHDI" w:date="2025-03-27T02:00:00Z">
                  <w:rPr>
                    <w:noProof/>
                    <w:webHidden/>
                  </w:rPr>
                </w:rPrChange>
              </w:rPr>
              <w:fldChar w:fldCharType="begin"/>
            </w:r>
            <w:r w:rsidRPr="00DB0B10">
              <w:rPr>
                <w:webHidden/>
                <w:sz w:val="20"/>
                <w:rPrChange w:id="861" w:author="HURR MEHDI" w:date="2025-03-27T02:00:00Z">
                  <w:rPr>
                    <w:noProof/>
                    <w:webHidden/>
                  </w:rPr>
                </w:rPrChange>
              </w:rPr>
              <w:instrText xml:space="preserve"> PAGEREF _Toc193933063 \h </w:instrText>
            </w:r>
            <w:r w:rsidRPr="00DB0B10">
              <w:rPr>
                <w:webHidden/>
                <w:sz w:val="20"/>
                <w:rPrChange w:id="862" w:author="HURR MEHDI" w:date="2025-03-27T02:00:00Z">
                  <w:rPr>
                    <w:noProof/>
                    <w:webHidden/>
                  </w:rPr>
                </w:rPrChange>
              </w:rPr>
            </w:r>
          </w:ins>
          <w:r w:rsidRPr="00DB0B10">
            <w:rPr>
              <w:webHidden/>
              <w:sz w:val="20"/>
              <w:rPrChange w:id="863" w:author="HURR MEHDI" w:date="2025-03-27T02:00:00Z">
                <w:rPr>
                  <w:noProof/>
                  <w:webHidden/>
                </w:rPr>
              </w:rPrChange>
            </w:rPr>
            <w:fldChar w:fldCharType="separate"/>
          </w:r>
          <w:ins w:id="864" w:author="HURR MEHDI" w:date="2025-03-27T01:56:00Z">
            <w:r w:rsidRPr="00DB0B10">
              <w:rPr>
                <w:webHidden/>
                <w:sz w:val="20"/>
                <w:rPrChange w:id="865" w:author="HURR MEHDI" w:date="2025-03-27T02:00:00Z">
                  <w:rPr>
                    <w:noProof/>
                    <w:webHidden/>
                  </w:rPr>
                </w:rPrChange>
              </w:rPr>
              <w:t>10</w:t>
            </w:r>
            <w:r w:rsidRPr="00DB0B10">
              <w:rPr>
                <w:webHidden/>
                <w:sz w:val="20"/>
                <w:rPrChange w:id="866" w:author="HURR MEHDI" w:date="2025-03-27T02:00:00Z">
                  <w:rPr>
                    <w:noProof/>
                    <w:webHidden/>
                  </w:rPr>
                </w:rPrChange>
              </w:rPr>
              <w:fldChar w:fldCharType="end"/>
            </w:r>
            <w:r w:rsidRPr="00DB0B10">
              <w:rPr>
                <w:rStyle w:val="Hyperlink"/>
                <w:sz w:val="20"/>
                <w:rPrChange w:id="867" w:author="HURR MEHDI" w:date="2025-03-27T02:00:00Z">
                  <w:rPr>
                    <w:rStyle w:val="Hyperlink"/>
                    <w:noProof/>
                  </w:rPr>
                </w:rPrChange>
              </w:rPr>
              <w:fldChar w:fldCharType="end"/>
            </w:r>
          </w:ins>
        </w:p>
        <w:p w:rsidR="00DB0B10" w:rsidRPr="00DB0B10" w:rsidRDefault="00DB0B10" w:rsidP="00DB0B10">
          <w:pPr>
            <w:pStyle w:val="TOC2"/>
            <w:rPr>
              <w:ins w:id="868" w:author="HURR MEHDI" w:date="2025-03-27T01:56:00Z"/>
              <w:rFonts w:eastAsiaTheme="minorEastAsia"/>
              <w:kern w:val="0"/>
              <w:sz w:val="20"/>
              <w14:ligatures w14:val="none"/>
              <w:rPrChange w:id="869" w:author="HURR MEHDI" w:date="2025-03-27T02:00:00Z">
                <w:rPr>
                  <w:ins w:id="870" w:author="HURR MEHDI" w:date="2025-03-27T01:56:00Z"/>
                  <w:rFonts w:eastAsiaTheme="minorEastAsia"/>
                  <w:noProof/>
                  <w:kern w:val="0"/>
                  <w14:ligatures w14:val="none"/>
                </w:rPr>
              </w:rPrChange>
            </w:rPr>
            <w:pPrChange w:id="871" w:author="HURR MEHDI" w:date="2025-03-27T01:56:00Z">
              <w:pPr>
                <w:pStyle w:val="TOC2"/>
                <w:tabs>
                  <w:tab w:val="left" w:pos="880"/>
                  <w:tab w:val="right" w:leader="dot" w:pos="9350"/>
                </w:tabs>
              </w:pPr>
            </w:pPrChange>
          </w:pPr>
          <w:ins w:id="872" w:author="HURR MEHDI" w:date="2025-03-27T01:56:00Z">
            <w:r w:rsidRPr="00DB0B10">
              <w:rPr>
                <w:rStyle w:val="Hyperlink"/>
                <w:sz w:val="20"/>
                <w:rPrChange w:id="873" w:author="HURR MEHDI" w:date="2025-03-27T02:00:00Z">
                  <w:rPr>
                    <w:rStyle w:val="Hyperlink"/>
                    <w:noProof/>
                  </w:rPr>
                </w:rPrChange>
              </w:rPr>
              <w:fldChar w:fldCharType="begin"/>
            </w:r>
            <w:r w:rsidRPr="00DB0B10">
              <w:rPr>
                <w:rStyle w:val="Hyperlink"/>
                <w:sz w:val="20"/>
                <w:rPrChange w:id="874" w:author="HURR MEHDI" w:date="2025-03-27T02:00:00Z">
                  <w:rPr>
                    <w:rStyle w:val="Hyperlink"/>
                    <w:noProof/>
                  </w:rPr>
                </w:rPrChange>
              </w:rPr>
              <w:instrText xml:space="preserve"> </w:instrText>
            </w:r>
            <w:r w:rsidRPr="00DB0B10">
              <w:rPr>
                <w:sz w:val="20"/>
                <w:rPrChange w:id="875" w:author="HURR MEHDI" w:date="2025-03-27T02:00:00Z">
                  <w:rPr>
                    <w:noProof/>
                  </w:rPr>
                </w:rPrChange>
              </w:rPr>
              <w:instrText>HYPERLINK \l "_Toc193933064"</w:instrText>
            </w:r>
            <w:r w:rsidRPr="00DB0B10">
              <w:rPr>
                <w:rStyle w:val="Hyperlink"/>
                <w:sz w:val="20"/>
                <w:rPrChange w:id="876" w:author="HURR MEHDI" w:date="2025-03-27T02:00:00Z">
                  <w:rPr>
                    <w:rStyle w:val="Hyperlink"/>
                    <w:noProof/>
                  </w:rPr>
                </w:rPrChange>
              </w:rPr>
              <w:instrText xml:space="preserve"> </w:instrText>
            </w:r>
            <w:r w:rsidRPr="00DB0B10">
              <w:rPr>
                <w:rStyle w:val="Hyperlink"/>
                <w:sz w:val="20"/>
                <w:rPrChange w:id="877" w:author="HURR MEHDI" w:date="2025-03-27T02:00:00Z">
                  <w:rPr>
                    <w:rStyle w:val="Hyperlink"/>
                    <w:noProof/>
                  </w:rPr>
                </w:rPrChange>
              </w:rPr>
            </w:r>
            <w:r w:rsidRPr="00DB0B10">
              <w:rPr>
                <w:rStyle w:val="Hyperlink"/>
                <w:sz w:val="20"/>
                <w:rPrChange w:id="878" w:author="HURR MEHDI" w:date="2025-03-27T02:00:00Z">
                  <w:rPr>
                    <w:rStyle w:val="Hyperlink"/>
                    <w:noProof/>
                  </w:rPr>
                </w:rPrChange>
              </w:rPr>
              <w:fldChar w:fldCharType="separate"/>
            </w:r>
            <w:r w:rsidRPr="00DB0B10">
              <w:rPr>
                <w:rStyle w:val="Hyperlink"/>
                <w:b w:val="0"/>
                <w:sz w:val="20"/>
                <w:rPrChange w:id="879" w:author="HURR MEHDI" w:date="2025-03-27T02:00:00Z">
                  <w:rPr>
                    <w:rStyle w:val="Hyperlink"/>
                    <w:rFonts w:ascii="Arial" w:eastAsia="Arial" w:hAnsi="Arial" w:cs="Times New Roman (Body CS)"/>
                    <w:b/>
                    <w:bCs/>
                    <w:noProof/>
                    <w:spacing w:val="10"/>
                    <w:lang w:eastAsia="ja-JP"/>
                  </w:rPr>
                </w:rPrChange>
              </w:rPr>
              <w:t>2.5</w:t>
            </w:r>
            <w:r w:rsidRPr="00DB0B10">
              <w:rPr>
                <w:rFonts w:eastAsiaTheme="minorEastAsia"/>
                <w:b w:val="0"/>
                <w:kern w:val="0"/>
                <w:sz w:val="20"/>
                <w14:ligatures w14:val="none"/>
                <w:rPrChange w:id="880" w:author="HURR MEHDI" w:date="2025-03-27T02:00:00Z">
                  <w:rPr>
                    <w:rFonts w:eastAsiaTheme="minorEastAsia"/>
                    <w:noProof/>
                    <w:kern w:val="0"/>
                    <w14:ligatures w14:val="none"/>
                  </w:rPr>
                </w:rPrChange>
              </w:rPr>
              <w:tab/>
            </w:r>
            <w:r w:rsidRPr="00DB0B10">
              <w:rPr>
                <w:rStyle w:val="Hyperlink"/>
                <w:b w:val="0"/>
                <w:sz w:val="20"/>
                <w:rPrChange w:id="881" w:author="HURR MEHDI" w:date="2025-03-27T02:00:00Z">
                  <w:rPr>
                    <w:rStyle w:val="Hyperlink"/>
                    <w:rFonts w:ascii="Arial" w:eastAsia="Arial" w:hAnsi="Arial" w:cs="Times New Roman (Body CS)"/>
                    <w:b/>
                    <w:bCs/>
                    <w:noProof/>
                    <w:spacing w:val="10"/>
                    <w:lang w:eastAsia="ja-JP"/>
                  </w:rPr>
                </w:rPrChange>
              </w:rPr>
              <w:t>Assumptions and Dependencies</w:t>
            </w:r>
            <w:r w:rsidRPr="00DB0B10">
              <w:rPr>
                <w:webHidden/>
                <w:sz w:val="20"/>
                <w:rPrChange w:id="882" w:author="HURR MEHDI" w:date="2025-03-27T02:00:00Z">
                  <w:rPr>
                    <w:noProof/>
                    <w:webHidden/>
                  </w:rPr>
                </w:rPrChange>
              </w:rPr>
              <w:tab/>
            </w:r>
            <w:r w:rsidRPr="00DB0B10">
              <w:rPr>
                <w:webHidden/>
                <w:sz w:val="20"/>
                <w:rPrChange w:id="883" w:author="HURR MEHDI" w:date="2025-03-27T02:00:00Z">
                  <w:rPr>
                    <w:noProof/>
                    <w:webHidden/>
                  </w:rPr>
                </w:rPrChange>
              </w:rPr>
              <w:fldChar w:fldCharType="begin"/>
            </w:r>
            <w:r w:rsidRPr="00DB0B10">
              <w:rPr>
                <w:webHidden/>
                <w:sz w:val="20"/>
                <w:rPrChange w:id="884" w:author="HURR MEHDI" w:date="2025-03-27T02:00:00Z">
                  <w:rPr>
                    <w:noProof/>
                    <w:webHidden/>
                  </w:rPr>
                </w:rPrChange>
              </w:rPr>
              <w:instrText xml:space="preserve"> PAGEREF _Toc193933064 \h </w:instrText>
            </w:r>
            <w:r w:rsidRPr="00DB0B10">
              <w:rPr>
                <w:webHidden/>
                <w:sz w:val="20"/>
                <w:rPrChange w:id="885" w:author="HURR MEHDI" w:date="2025-03-27T02:00:00Z">
                  <w:rPr>
                    <w:noProof/>
                    <w:webHidden/>
                  </w:rPr>
                </w:rPrChange>
              </w:rPr>
            </w:r>
          </w:ins>
          <w:r w:rsidRPr="00DB0B10">
            <w:rPr>
              <w:webHidden/>
              <w:sz w:val="20"/>
              <w:rPrChange w:id="886" w:author="HURR MEHDI" w:date="2025-03-27T02:00:00Z">
                <w:rPr>
                  <w:noProof/>
                  <w:webHidden/>
                </w:rPr>
              </w:rPrChange>
            </w:rPr>
            <w:fldChar w:fldCharType="separate"/>
          </w:r>
          <w:ins w:id="887" w:author="HURR MEHDI" w:date="2025-03-27T01:56:00Z">
            <w:r w:rsidRPr="00DB0B10">
              <w:rPr>
                <w:webHidden/>
                <w:sz w:val="20"/>
                <w:rPrChange w:id="888" w:author="HURR MEHDI" w:date="2025-03-27T02:00:00Z">
                  <w:rPr>
                    <w:noProof/>
                    <w:webHidden/>
                  </w:rPr>
                </w:rPrChange>
              </w:rPr>
              <w:t>10</w:t>
            </w:r>
            <w:r w:rsidRPr="00DB0B10">
              <w:rPr>
                <w:webHidden/>
                <w:sz w:val="20"/>
                <w:rPrChange w:id="889" w:author="HURR MEHDI" w:date="2025-03-27T02:00:00Z">
                  <w:rPr>
                    <w:noProof/>
                    <w:webHidden/>
                  </w:rPr>
                </w:rPrChange>
              </w:rPr>
              <w:fldChar w:fldCharType="end"/>
            </w:r>
            <w:r w:rsidRPr="00DB0B10">
              <w:rPr>
                <w:rStyle w:val="Hyperlink"/>
                <w:sz w:val="20"/>
                <w:rPrChange w:id="890" w:author="HURR MEHDI" w:date="2025-03-27T02:00:00Z">
                  <w:rPr>
                    <w:rStyle w:val="Hyperlink"/>
                    <w:noProof/>
                  </w:rPr>
                </w:rPrChange>
              </w:rPr>
              <w:fldChar w:fldCharType="end"/>
            </w:r>
          </w:ins>
        </w:p>
        <w:p w:rsidR="00DB0B10" w:rsidRPr="00DB0B10" w:rsidRDefault="00DB0B10" w:rsidP="00DB0B10">
          <w:pPr>
            <w:pStyle w:val="TOC2"/>
            <w:rPr>
              <w:ins w:id="891" w:author="HURR MEHDI" w:date="2025-03-27T01:56:00Z"/>
              <w:rFonts w:eastAsiaTheme="minorEastAsia"/>
              <w:kern w:val="0"/>
              <w:sz w:val="20"/>
              <w14:ligatures w14:val="none"/>
              <w:rPrChange w:id="892" w:author="HURR MEHDI" w:date="2025-03-27T02:00:00Z">
                <w:rPr>
                  <w:ins w:id="893" w:author="HURR MEHDI" w:date="2025-03-27T01:56:00Z"/>
                  <w:rFonts w:eastAsiaTheme="minorEastAsia"/>
                  <w:noProof/>
                  <w:kern w:val="0"/>
                  <w14:ligatures w14:val="none"/>
                </w:rPr>
              </w:rPrChange>
            </w:rPr>
            <w:pPrChange w:id="894" w:author="HURR MEHDI" w:date="2025-03-27T01:56:00Z">
              <w:pPr>
                <w:pStyle w:val="TOC2"/>
                <w:tabs>
                  <w:tab w:val="left" w:pos="880"/>
                  <w:tab w:val="right" w:leader="dot" w:pos="9350"/>
                </w:tabs>
              </w:pPr>
            </w:pPrChange>
          </w:pPr>
          <w:ins w:id="895" w:author="HURR MEHDI" w:date="2025-03-27T01:56:00Z">
            <w:r w:rsidRPr="00DB0B10">
              <w:rPr>
                <w:rStyle w:val="Hyperlink"/>
                <w:sz w:val="20"/>
                <w:rPrChange w:id="896" w:author="HURR MEHDI" w:date="2025-03-27T02:00:00Z">
                  <w:rPr>
                    <w:rStyle w:val="Hyperlink"/>
                    <w:noProof/>
                  </w:rPr>
                </w:rPrChange>
              </w:rPr>
              <w:fldChar w:fldCharType="begin"/>
            </w:r>
            <w:r w:rsidRPr="00DB0B10">
              <w:rPr>
                <w:rStyle w:val="Hyperlink"/>
                <w:sz w:val="20"/>
                <w:rPrChange w:id="897" w:author="HURR MEHDI" w:date="2025-03-27T02:00:00Z">
                  <w:rPr>
                    <w:rStyle w:val="Hyperlink"/>
                    <w:noProof/>
                  </w:rPr>
                </w:rPrChange>
              </w:rPr>
              <w:instrText xml:space="preserve"> </w:instrText>
            </w:r>
            <w:r w:rsidRPr="00DB0B10">
              <w:rPr>
                <w:sz w:val="20"/>
                <w:rPrChange w:id="898" w:author="HURR MEHDI" w:date="2025-03-27T02:00:00Z">
                  <w:rPr>
                    <w:noProof/>
                  </w:rPr>
                </w:rPrChange>
              </w:rPr>
              <w:instrText>HYPERLINK \l "_Toc193933065"</w:instrText>
            </w:r>
            <w:r w:rsidRPr="00DB0B10">
              <w:rPr>
                <w:rStyle w:val="Hyperlink"/>
                <w:sz w:val="20"/>
                <w:rPrChange w:id="899" w:author="HURR MEHDI" w:date="2025-03-27T02:00:00Z">
                  <w:rPr>
                    <w:rStyle w:val="Hyperlink"/>
                    <w:noProof/>
                  </w:rPr>
                </w:rPrChange>
              </w:rPr>
              <w:instrText xml:space="preserve"> </w:instrText>
            </w:r>
            <w:r w:rsidRPr="00DB0B10">
              <w:rPr>
                <w:rStyle w:val="Hyperlink"/>
                <w:sz w:val="20"/>
                <w:rPrChange w:id="900" w:author="HURR MEHDI" w:date="2025-03-27T02:00:00Z">
                  <w:rPr>
                    <w:rStyle w:val="Hyperlink"/>
                    <w:noProof/>
                  </w:rPr>
                </w:rPrChange>
              </w:rPr>
            </w:r>
            <w:r w:rsidRPr="00DB0B10">
              <w:rPr>
                <w:rStyle w:val="Hyperlink"/>
                <w:sz w:val="20"/>
                <w:rPrChange w:id="901" w:author="HURR MEHDI" w:date="2025-03-27T02:00:00Z">
                  <w:rPr>
                    <w:rStyle w:val="Hyperlink"/>
                    <w:noProof/>
                  </w:rPr>
                </w:rPrChange>
              </w:rPr>
              <w:fldChar w:fldCharType="separate"/>
            </w:r>
            <w:r w:rsidRPr="00DB0B10">
              <w:rPr>
                <w:rStyle w:val="Hyperlink"/>
                <w:rFonts w:cs="Arial"/>
                <w:b w:val="0"/>
                <w:sz w:val="20"/>
                <w:rPrChange w:id="902" w:author="HURR MEHDI" w:date="2025-03-27T02:00:00Z">
                  <w:rPr>
                    <w:rStyle w:val="Hyperlink"/>
                    <w:rFonts w:ascii="Arial" w:hAnsi="Arial" w:cs="Arial"/>
                    <w:noProof/>
                  </w:rPr>
                </w:rPrChange>
              </w:rPr>
              <w:t>2.6</w:t>
            </w:r>
            <w:r w:rsidRPr="00DB0B10">
              <w:rPr>
                <w:rFonts w:eastAsiaTheme="minorEastAsia"/>
                <w:kern w:val="0"/>
                <w:sz w:val="20"/>
                <w14:ligatures w14:val="none"/>
                <w:rPrChange w:id="903" w:author="HURR MEHDI" w:date="2025-03-27T02:00:00Z">
                  <w:rPr>
                    <w:rFonts w:eastAsiaTheme="minorEastAsia"/>
                    <w:noProof/>
                    <w:kern w:val="0"/>
                    <w14:ligatures w14:val="none"/>
                  </w:rPr>
                </w:rPrChange>
              </w:rPr>
              <w:tab/>
            </w:r>
            <w:r w:rsidRPr="00DB0B10">
              <w:rPr>
                <w:rStyle w:val="Hyperlink"/>
                <w:rFonts w:cs="Arial"/>
                <w:b w:val="0"/>
                <w:sz w:val="20"/>
                <w:rPrChange w:id="904" w:author="HURR MEHDI" w:date="2025-03-27T02:00:00Z">
                  <w:rPr>
                    <w:rStyle w:val="Hyperlink"/>
                    <w:rFonts w:ascii="Arial" w:hAnsi="Arial" w:cs="Arial"/>
                    <w:noProof/>
                  </w:rPr>
                </w:rPrChange>
              </w:rPr>
              <w:t>Project Deliverables</w:t>
            </w:r>
            <w:r w:rsidRPr="00DB0B10">
              <w:rPr>
                <w:webHidden/>
                <w:sz w:val="20"/>
                <w:rPrChange w:id="905" w:author="HURR MEHDI" w:date="2025-03-27T02:00:00Z">
                  <w:rPr>
                    <w:noProof/>
                    <w:webHidden/>
                  </w:rPr>
                </w:rPrChange>
              </w:rPr>
              <w:tab/>
            </w:r>
            <w:r w:rsidRPr="00DB0B10">
              <w:rPr>
                <w:webHidden/>
                <w:sz w:val="20"/>
                <w:rPrChange w:id="906" w:author="HURR MEHDI" w:date="2025-03-27T02:00:00Z">
                  <w:rPr>
                    <w:noProof/>
                    <w:webHidden/>
                  </w:rPr>
                </w:rPrChange>
              </w:rPr>
              <w:fldChar w:fldCharType="begin"/>
            </w:r>
            <w:r w:rsidRPr="00DB0B10">
              <w:rPr>
                <w:webHidden/>
                <w:sz w:val="20"/>
                <w:rPrChange w:id="907" w:author="HURR MEHDI" w:date="2025-03-27T02:00:00Z">
                  <w:rPr>
                    <w:noProof/>
                    <w:webHidden/>
                  </w:rPr>
                </w:rPrChange>
              </w:rPr>
              <w:instrText xml:space="preserve"> PAGEREF _Toc193933065 \h </w:instrText>
            </w:r>
            <w:r w:rsidRPr="00DB0B10">
              <w:rPr>
                <w:webHidden/>
                <w:sz w:val="20"/>
                <w:rPrChange w:id="908" w:author="HURR MEHDI" w:date="2025-03-27T02:00:00Z">
                  <w:rPr>
                    <w:noProof/>
                    <w:webHidden/>
                  </w:rPr>
                </w:rPrChange>
              </w:rPr>
            </w:r>
          </w:ins>
          <w:r w:rsidRPr="00DB0B10">
            <w:rPr>
              <w:webHidden/>
              <w:sz w:val="20"/>
              <w:rPrChange w:id="909" w:author="HURR MEHDI" w:date="2025-03-27T02:00:00Z">
                <w:rPr>
                  <w:noProof/>
                  <w:webHidden/>
                </w:rPr>
              </w:rPrChange>
            </w:rPr>
            <w:fldChar w:fldCharType="separate"/>
          </w:r>
          <w:ins w:id="910" w:author="HURR MEHDI" w:date="2025-03-27T01:56:00Z">
            <w:r w:rsidRPr="00DB0B10">
              <w:rPr>
                <w:webHidden/>
                <w:sz w:val="20"/>
                <w:rPrChange w:id="911" w:author="HURR MEHDI" w:date="2025-03-27T02:00:00Z">
                  <w:rPr>
                    <w:noProof/>
                    <w:webHidden/>
                  </w:rPr>
                </w:rPrChange>
              </w:rPr>
              <w:t>10</w:t>
            </w:r>
            <w:r w:rsidRPr="00DB0B10">
              <w:rPr>
                <w:webHidden/>
                <w:sz w:val="20"/>
                <w:rPrChange w:id="912" w:author="HURR MEHDI" w:date="2025-03-27T02:00:00Z">
                  <w:rPr>
                    <w:noProof/>
                    <w:webHidden/>
                  </w:rPr>
                </w:rPrChange>
              </w:rPr>
              <w:fldChar w:fldCharType="end"/>
            </w:r>
            <w:r w:rsidRPr="00DB0B10">
              <w:rPr>
                <w:rStyle w:val="Hyperlink"/>
                <w:sz w:val="20"/>
                <w:rPrChange w:id="913" w:author="HURR MEHDI" w:date="2025-03-27T02:00:00Z">
                  <w:rPr>
                    <w:rStyle w:val="Hyperlink"/>
                    <w:noProof/>
                  </w:rPr>
                </w:rPrChange>
              </w:rPr>
              <w:fldChar w:fldCharType="end"/>
            </w:r>
          </w:ins>
        </w:p>
        <w:p w:rsidR="00DB0B10" w:rsidRPr="00DB0B10" w:rsidRDefault="00DB0B10" w:rsidP="00DB0B10">
          <w:pPr>
            <w:pStyle w:val="TOC2"/>
            <w:rPr>
              <w:ins w:id="914" w:author="HURR MEHDI" w:date="2025-03-27T01:56:00Z"/>
              <w:rFonts w:eastAsiaTheme="minorEastAsia"/>
              <w:kern w:val="0"/>
              <w:sz w:val="20"/>
              <w14:ligatures w14:val="none"/>
              <w:rPrChange w:id="915" w:author="HURR MEHDI" w:date="2025-03-27T02:00:00Z">
                <w:rPr>
                  <w:ins w:id="916" w:author="HURR MEHDI" w:date="2025-03-27T01:56:00Z"/>
                  <w:rFonts w:eastAsiaTheme="minorEastAsia"/>
                  <w:noProof/>
                  <w:kern w:val="0"/>
                  <w14:ligatures w14:val="none"/>
                </w:rPr>
              </w:rPrChange>
            </w:rPr>
            <w:pPrChange w:id="917" w:author="HURR MEHDI" w:date="2025-03-27T01:56:00Z">
              <w:pPr>
                <w:pStyle w:val="TOC2"/>
                <w:tabs>
                  <w:tab w:val="left" w:pos="880"/>
                  <w:tab w:val="right" w:leader="dot" w:pos="9350"/>
                </w:tabs>
              </w:pPr>
            </w:pPrChange>
          </w:pPr>
          <w:ins w:id="918" w:author="HURR MEHDI" w:date="2025-03-27T01:56:00Z">
            <w:r w:rsidRPr="00DB0B10">
              <w:rPr>
                <w:rStyle w:val="Hyperlink"/>
                <w:sz w:val="20"/>
                <w:rPrChange w:id="919" w:author="HURR MEHDI" w:date="2025-03-27T02:00:00Z">
                  <w:rPr>
                    <w:rStyle w:val="Hyperlink"/>
                    <w:noProof/>
                  </w:rPr>
                </w:rPrChange>
              </w:rPr>
              <w:fldChar w:fldCharType="begin"/>
            </w:r>
            <w:r w:rsidRPr="00DB0B10">
              <w:rPr>
                <w:rStyle w:val="Hyperlink"/>
                <w:sz w:val="20"/>
                <w:rPrChange w:id="920" w:author="HURR MEHDI" w:date="2025-03-27T02:00:00Z">
                  <w:rPr>
                    <w:rStyle w:val="Hyperlink"/>
                    <w:noProof/>
                  </w:rPr>
                </w:rPrChange>
              </w:rPr>
              <w:instrText xml:space="preserve"> </w:instrText>
            </w:r>
            <w:r w:rsidRPr="00DB0B10">
              <w:rPr>
                <w:sz w:val="20"/>
                <w:rPrChange w:id="921" w:author="HURR MEHDI" w:date="2025-03-27T02:00:00Z">
                  <w:rPr>
                    <w:noProof/>
                  </w:rPr>
                </w:rPrChange>
              </w:rPr>
              <w:instrText>HYPERLINK \l "_Toc193933066"</w:instrText>
            </w:r>
            <w:r w:rsidRPr="00DB0B10">
              <w:rPr>
                <w:rStyle w:val="Hyperlink"/>
                <w:sz w:val="20"/>
                <w:rPrChange w:id="922" w:author="HURR MEHDI" w:date="2025-03-27T02:00:00Z">
                  <w:rPr>
                    <w:rStyle w:val="Hyperlink"/>
                    <w:noProof/>
                  </w:rPr>
                </w:rPrChange>
              </w:rPr>
              <w:instrText xml:space="preserve"> </w:instrText>
            </w:r>
            <w:r w:rsidRPr="00DB0B10">
              <w:rPr>
                <w:rStyle w:val="Hyperlink"/>
                <w:sz w:val="20"/>
                <w:rPrChange w:id="923" w:author="HURR MEHDI" w:date="2025-03-27T02:00:00Z">
                  <w:rPr>
                    <w:rStyle w:val="Hyperlink"/>
                    <w:noProof/>
                  </w:rPr>
                </w:rPrChange>
              </w:rPr>
            </w:r>
            <w:r w:rsidRPr="00DB0B10">
              <w:rPr>
                <w:rStyle w:val="Hyperlink"/>
                <w:sz w:val="20"/>
                <w:rPrChange w:id="924" w:author="HURR MEHDI" w:date="2025-03-27T02:00:00Z">
                  <w:rPr>
                    <w:rStyle w:val="Hyperlink"/>
                    <w:noProof/>
                  </w:rPr>
                </w:rPrChange>
              </w:rPr>
              <w:fldChar w:fldCharType="separate"/>
            </w:r>
            <w:r w:rsidRPr="00DB0B10">
              <w:rPr>
                <w:rStyle w:val="Hyperlink"/>
                <w:rFonts w:cs="Arial"/>
                <w:b w:val="0"/>
                <w:sz w:val="20"/>
                <w:rPrChange w:id="925" w:author="HURR MEHDI" w:date="2025-03-27T02:00:00Z">
                  <w:rPr>
                    <w:rStyle w:val="Hyperlink"/>
                    <w:rFonts w:ascii="Arial" w:hAnsi="Arial" w:cs="Arial"/>
                    <w:noProof/>
                  </w:rPr>
                </w:rPrChange>
              </w:rPr>
              <w:t>2.7</w:t>
            </w:r>
            <w:r w:rsidRPr="00DB0B10">
              <w:rPr>
                <w:rFonts w:eastAsiaTheme="minorEastAsia"/>
                <w:kern w:val="0"/>
                <w:sz w:val="20"/>
                <w14:ligatures w14:val="none"/>
                <w:rPrChange w:id="926" w:author="HURR MEHDI" w:date="2025-03-27T02:00:00Z">
                  <w:rPr>
                    <w:rFonts w:eastAsiaTheme="minorEastAsia"/>
                    <w:noProof/>
                    <w:kern w:val="0"/>
                    <w14:ligatures w14:val="none"/>
                  </w:rPr>
                </w:rPrChange>
              </w:rPr>
              <w:tab/>
            </w:r>
            <w:r w:rsidRPr="00DB0B10">
              <w:rPr>
                <w:rStyle w:val="Hyperlink"/>
                <w:rFonts w:cs="Arial"/>
                <w:b w:val="0"/>
                <w:sz w:val="20"/>
                <w:rPrChange w:id="927" w:author="HURR MEHDI" w:date="2025-03-27T02:00:00Z">
                  <w:rPr>
                    <w:rStyle w:val="Hyperlink"/>
                    <w:rFonts w:ascii="Arial" w:hAnsi="Arial" w:cs="Arial"/>
                    <w:noProof/>
                  </w:rPr>
                </w:rPrChange>
              </w:rPr>
              <w:t>Schedule Summary</w:t>
            </w:r>
            <w:r w:rsidRPr="00DB0B10">
              <w:rPr>
                <w:webHidden/>
                <w:sz w:val="20"/>
                <w:rPrChange w:id="928" w:author="HURR MEHDI" w:date="2025-03-27T02:00:00Z">
                  <w:rPr>
                    <w:noProof/>
                    <w:webHidden/>
                  </w:rPr>
                </w:rPrChange>
              </w:rPr>
              <w:tab/>
            </w:r>
            <w:r w:rsidRPr="00DB0B10">
              <w:rPr>
                <w:webHidden/>
                <w:sz w:val="20"/>
                <w:rPrChange w:id="929" w:author="HURR MEHDI" w:date="2025-03-27T02:00:00Z">
                  <w:rPr>
                    <w:noProof/>
                    <w:webHidden/>
                  </w:rPr>
                </w:rPrChange>
              </w:rPr>
              <w:fldChar w:fldCharType="begin"/>
            </w:r>
            <w:r w:rsidRPr="00DB0B10">
              <w:rPr>
                <w:webHidden/>
                <w:sz w:val="20"/>
                <w:rPrChange w:id="930" w:author="HURR MEHDI" w:date="2025-03-27T02:00:00Z">
                  <w:rPr>
                    <w:noProof/>
                    <w:webHidden/>
                  </w:rPr>
                </w:rPrChange>
              </w:rPr>
              <w:instrText xml:space="preserve"> PAGEREF _Toc193933066 \h </w:instrText>
            </w:r>
            <w:r w:rsidRPr="00DB0B10">
              <w:rPr>
                <w:webHidden/>
                <w:sz w:val="20"/>
                <w:rPrChange w:id="931" w:author="HURR MEHDI" w:date="2025-03-27T02:00:00Z">
                  <w:rPr>
                    <w:noProof/>
                    <w:webHidden/>
                  </w:rPr>
                </w:rPrChange>
              </w:rPr>
            </w:r>
          </w:ins>
          <w:r w:rsidRPr="00DB0B10">
            <w:rPr>
              <w:webHidden/>
              <w:sz w:val="20"/>
              <w:rPrChange w:id="932" w:author="HURR MEHDI" w:date="2025-03-27T02:00:00Z">
                <w:rPr>
                  <w:noProof/>
                  <w:webHidden/>
                </w:rPr>
              </w:rPrChange>
            </w:rPr>
            <w:fldChar w:fldCharType="separate"/>
          </w:r>
          <w:ins w:id="933" w:author="HURR MEHDI" w:date="2025-03-27T01:56:00Z">
            <w:r w:rsidRPr="00DB0B10">
              <w:rPr>
                <w:webHidden/>
                <w:sz w:val="20"/>
                <w:rPrChange w:id="934" w:author="HURR MEHDI" w:date="2025-03-27T02:00:00Z">
                  <w:rPr>
                    <w:noProof/>
                    <w:webHidden/>
                  </w:rPr>
                </w:rPrChange>
              </w:rPr>
              <w:t>11</w:t>
            </w:r>
            <w:r w:rsidRPr="00DB0B10">
              <w:rPr>
                <w:webHidden/>
                <w:sz w:val="20"/>
                <w:rPrChange w:id="935" w:author="HURR MEHDI" w:date="2025-03-27T02:00:00Z">
                  <w:rPr>
                    <w:noProof/>
                    <w:webHidden/>
                  </w:rPr>
                </w:rPrChange>
              </w:rPr>
              <w:fldChar w:fldCharType="end"/>
            </w:r>
            <w:r w:rsidRPr="00DB0B10">
              <w:rPr>
                <w:rStyle w:val="Hyperlink"/>
                <w:sz w:val="20"/>
                <w:rPrChange w:id="936" w:author="HURR MEHDI" w:date="2025-03-27T02:00:00Z">
                  <w:rPr>
                    <w:rStyle w:val="Hyperlink"/>
                    <w:noProof/>
                  </w:rPr>
                </w:rPrChange>
              </w:rPr>
              <w:fldChar w:fldCharType="end"/>
            </w:r>
          </w:ins>
        </w:p>
        <w:p w:rsidR="00DB0B10" w:rsidRPr="00DB0B10" w:rsidRDefault="00DB0B10" w:rsidP="00DB0B10">
          <w:pPr>
            <w:pStyle w:val="TOC2"/>
            <w:rPr>
              <w:ins w:id="937" w:author="HURR MEHDI" w:date="2025-03-27T01:56:00Z"/>
              <w:rFonts w:eastAsiaTheme="minorEastAsia"/>
              <w:kern w:val="0"/>
              <w:sz w:val="20"/>
              <w14:ligatures w14:val="none"/>
              <w:rPrChange w:id="938" w:author="HURR MEHDI" w:date="2025-03-27T02:00:00Z">
                <w:rPr>
                  <w:ins w:id="939" w:author="HURR MEHDI" w:date="2025-03-27T01:56:00Z"/>
                  <w:rFonts w:eastAsiaTheme="minorEastAsia"/>
                  <w:noProof/>
                  <w:kern w:val="0"/>
                  <w14:ligatures w14:val="none"/>
                </w:rPr>
              </w:rPrChange>
            </w:rPr>
            <w:pPrChange w:id="940" w:author="HURR MEHDI" w:date="2025-03-27T01:56:00Z">
              <w:pPr>
                <w:pStyle w:val="TOC2"/>
                <w:tabs>
                  <w:tab w:val="left" w:pos="660"/>
                  <w:tab w:val="right" w:leader="dot" w:pos="9350"/>
                </w:tabs>
              </w:pPr>
            </w:pPrChange>
          </w:pPr>
          <w:ins w:id="941" w:author="HURR MEHDI" w:date="2025-03-27T01:56:00Z">
            <w:r w:rsidRPr="00DB0B10">
              <w:rPr>
                <w:rStyle w:val="Hyperlink"/>
                <w:sz w:val="20"/>
                <w:rPrChange w:id="942" w:author="HURR MEHDI" w:date="2025-03-27T02:00:00Z">
                  <w:rPr>
                    <w:rStyle w:val="Hyperlink"/>
                    <w:noProof/>
                  </w:rPr>
                </w:rPrChange>
              </w:rPr>
              <w:fldChar w:fldCharType="begin"/>
            </w:r>
            <w:r w:rsidRPr="00DB0B10">
              <w:rPr>
                <w:rStyle w:val="Hyperlink"/>
                <w:sz w:val="20"/>
                <w:rPrChange w:id="943" w:author="HURR MEHDI" w:date="2025-03-27T02:00:00Z">
                  <w:rPr>
                    <w:rStyle w:val="Hyperlink"/>
                    <w:noProof/>
                  </w:rPr>
                </w:rPrChange>
              </w:rPr>
              <w:instrText xml:space="preserve"> </w:instrText>
            </w:r>
            <w:r w:rsidRPr="00DB0B10">
              <w:rPr>
                <w:sz w:val="20"/>
                <w:rPrChange w:id="944" w:author="HURR MEHDI" w:date="2025-03-27T02:00:00Z">
                  <w:rPr>
                    <w:noProof/>
                  </w:rPr>
                </w:rPrChange>
              </w:rPr>
              <w:instrText>HYPERLINK \l "_Toc193933067"</w:instrText>
            </w:r>
            <w:r w:rsidRPr="00DB0B10">
              <w:rPr>
                <w:rStyle w:val="Hyperlink"/>
                <w:sz w:val="20"/>
                <w:rPrChange w:id="945" w:author="HURR MEHDI" w:date="2025-03-27T02:00:00Z">
                  <w:rPr>
                    <w:rStyle w:val="Hyperlink"/>
                    <w:noProof/>
                  </w:rPr>
                </w:rPrChange>
              </w:rPr>
              <w:instrText xml:space="preserve"> </w:instrText>
            </w:r>
            <w:r w:rsidRPr="00DB0B10">
              <w:rPr>
                <w:rStyle w:val="Hyperlink"/>
                <w:sz w:val="20"/>
                <w:rPrChange w:id="946" w:author="HURR MEHDI" w:date="2025-03-27T02:00:00Z">
                  <w:rPr>
                    <w:rStyle w:val="Hyperlink"/>
                    <w:noProof/>
                  </w:rPr>
                </w:rPrChange>
              </w:rPr>
            </w:r>
            <w:r w:rsidRPr="00DB0B10">
              <w:rPr>
                <w:rStyle w:val="Hyperlink"/>
                <w:sz w:val="20"/>
                <w:rPrChange w:id="947" w:author="HURR MEHDI" w:date="2025-03-27T02:00:00Z">
                  <w:rPr>
                    <w:rStyle w:val="Hyperlink"/>
                    <w:noProof/>
                  </w:rPr>
                </w:rPrChange>
              </w:rPr>
              <w:fldChar w:fldCharType="separate"/>
            </w:r>
            <w:r w:rsidRPr="00DB0B10">
              <w:rPr>
                <w:rStyle w:val="Hyperlink"/>
                <w:rFonts w:cs="Arial"/>
                <w:sz w:val="20"/>
                <w:rPrChange w:id="948" w:author="HURR MEHDI" w:date="2025-03-27T02:00:00Z">
                  <w:rPr>
                    <w:rStyle w:val="Hyperlink"/>
                    <w:rFonts w:ascii="Arial" w:hAnsi="Arial" w:cs="Arial"/>
                    <w:noProof/>
                  </w:rPr>
                </w:rPrChange>
              </w:rPr>
              <w:t>3.</w:t>
            </w:r>
            <w:r w:rsidRPr="00DB0B10">
              <w:rPr>
                <w:rFonts w:eastAsiaTheme="minorEastAsia"/>
                <w:kern w:val="0"/>
                <w:sz w:val="20"/>
                <w14:ligatures w14:val="none"/>
                <w:rPrChange w:id="949" w:author="HURR MEHDI" w:date="2025-03-27T02:00:00Z">
                  <w:rPr>
                    <w:rFonts w:eastAsiaTheme="minorEastAsia"/>
                    <w:noProof/>
                    <w:kern w:val="0"/>
                    <w14:ligatures w14:val="none"/>
                  </w:rPr>
                </w:rPrChange>
              </w:rPr>
              <w:tab/>
            </w:r>
            <w:r w:rsidRPr="00DB0B10">
              <w:rPr>
                <w:rStyle w:val="Hyperlink"/>
                <w:rFonts w:cs="Arial"/>
                <w:sz w:val="20"/>
                <w:rPrChange w:id="950" w:author="HURR MEHDI" w:date="2025-03-27T02:00:00Z">
                  <w:rPr>
                    <w:rStyle w:val="Hyperlink"/>
                    <w:rFonts w:ascii="Arial" w:hAnsi="Arial" w:cs="Arial"/>
                    <w:noProof/>
                  </w:rPr>
                </w:rPrChange>
              </w:rPr>
              <w:t>PROJECT CONTEXT</w:t>
            </w:r>
            <w:r w:rsidRPr="00DB0B10">
              <w:rPr>
                <w:webHidden/>
                <w:sz w:val="20"/>
                <w:rPrChange w:id="951" w:author="HURR MEHDI" w:date="2025-03-27T02:00:00Z">
                  <w:rPr>
                    <w:noProof/>
                    <w:webHidden/>
                  </w:rPr>
                </w:rPrChange>
              </w:rPr>
              <w:tab/>
            </w:r>
            <w:r w:rsidRPr="00DB0B10">
              <w:rPr>
                <w:webHidden/>
                <w:sz w:val="20"/>
                <w:rPrChange w:id="952" w:author="HURR MEHDI" w:date="2025-03-27T02:00:00Z">
                  <w:rPr>
                    <w:noProof/>
                    <w:webHidden/>
                  </w:rPr>
                </w:rPrChange>
              </w:rPr>
              <w:fldChar w:fldCharType="begin"/>
            </w:r>
            <w:r w:rsidRPr="00DB0B10">
              <w:rPr>
                <w:webHidden/>
                <w:sz w:val="20"/>
                <w:rPrChange w:id="953" w:author="HURR MEHDI" w:date="2025-03-27T02:00:00Z">
                  <w:rPr>
                    <w:noProof/>
                    <w:webHidden/>
                  </w:rPr>
                </w:rPrChange>
              </w:rPr>
              <w:instrText xml:space="preserve"> PAGEREF _Toc193933067 \h </w:instrText>
            </w:r>
            <w:r w:rsidRPr="00DB0B10">
              <w:rPr>
                <w:webHidden/>
                <w:sz w:val="20"/>
                <w:rPrChange w:id="954" w:author="HURR MEHDI" w:date="2025-03-27T02:00:00Z">
                  <w:rPr>
                    <w:noProof/>
                    <w:webHidden/>
                  </w:rPr>
                </w:rPrChange>
              </w:rPr>
            </w:r>
          </w:ins>
          <w:r w:rsidRPr="00DB0B10">
            <w:rPr>
              <w:webHidden/>
              <w:sz w:val="20"/>
              <w:rPrChange w:id="955" w:author="HURR MEHDI" w:date="2025-03-27T02:00:00Z">
                <w:rPr>
                  <w:noProof/>
                  <w:webHidden/>
                </w:rPr>
              </w:rPrChange>
            </w:rPr>
            <w:fldChar w:fldCharType="separate"/>
          </w:r>
          <w:ins w:id="956" w:author="HURR MEHDI" w:date="2025-03-27T01:56:00Z">
            <w:r w:rsidRPr="00DB0B10">
              <w:rPr>
                <w:webHidden/>
                <w:sz w:val="20"/>
                <w:rPrChange w:id="957" w:author="HURR MEHDI" w:date="2025-03-27T02:00:00Z">
                  <w:rPr>
                    <w:noProof/>
                    <w:webHidden/>
                  </w:rPr>
                </w:rPrChange>
              </w:rPr>
              <w:t>11</w:t>
            </w:r>
            <w:r w:rsidRPr="00DB0B10">
              <w:rPr>
                <w:webHidden/>
                <w:sz w:val="20"/>
                <w:rPrChange w:id="958" w:author="HURR MEHDI" w:date="2025-03-27T02:00:00Z">
                  <w:rPr>
                    <w:noProof/>
                    <w:webHidden/>
                  </w:rPr>
                </w:rPrChange>
              </w:rPr>
              <w:fldChar w:fldCharType="end"/>
            </w:r>
            <w:r w:rsidRPr="00DB0B10">
              <w:rPr>
                <w:rStyle w:val="Hyperlink"/>
                <w:sz w:val="20"/>
                <w:rPrChange w:id="959" w:author="HURR MEHDI" w:date="2025-03-27T02:00:00Z">
                  <w:rPr>
                    <w:rStyle w:val="Hyperlink"/>
                    <w:noProof/>
                  </w:rPr>
                </w:rPrChange>
              </w:rPr>
              <w:fldChar w:fldCharType="end"/>
            </w:r>
          </w:ins>
        </w:p>
        <w:p w:rsidR="00DB0B10" w:rsidRPr="00DB0B10" w:rsidRDefault="00DB0B10" w:rsidP="00DB0B10">
          <w:pPr>
            <w:pStyle w:val="TOC2"/>
            <w:rPr>
              <w:ins w:id="960" w:author="HURR MEHDI" w:date="2025-03-27T01:56:00Z"/>
              <w:rFonts w:eastAsiaTheme="minorEastAsia"/>
              <w:b w:val="0"/>
              <w:kern w:val="0"/>
              <w:sz w:val="20"/>
              <w14:ligatures w14:val="none"/>
              <w:rPrChange w:id="961" w:author="HURR MEHDI" w:date="2025-03-27T02:00:00Z">
                <w:rPr>
                  <w:ins w:id="962" w:author="HURR MEHDI" w:date="2025-03-27T01:56:00Z"/>
                  <w:rFonts w:eastAsiaTheme="minorEastAsia"/>
                  <w:noProof/>
                  <w:kern w:val="0"/>
                  <w14:ligatures w14:val="none"/>
                </w:rPr>
              </w:rPrChange>
            </w:rPr>
            <w:pPrChange w:id="963" w:author="HURR MEHDI" w:date="2025-03-27T01:56:00Z">
              <w:pPr>
                <w:pStyle w:val="TOC2"/>
                <w:tabs>
                  <w:tab w:val="left" w:pos="880"/>
                  <w:tab w:val="right" w:leader="dot" w:pos="9350"/>
                </w:tabs>
              </w:pPr>
            </w:pPrChange>
          </w:pPr>
          <w:ins w:id="964" w:author="HURR MEHDI" w:date="2025-03-27T01:56:00Z">
            <w:r w:rsidRPr="00DB0B10">
              <w:rPr>
                <w:rStyle w:val="Hyperlink"/>
                <w:b w:val="0"/>
                <w:sz w:val="20"/>
                <w:rPrChange w:id="965" w:author="HURR MEHDI" w:date="2025-03-27T02:00:00Z">
                  <w:rPr>
                    <w:rStyle w:val="Hyperlink"/>
                    <w:noProof/>
                  </w:rPr>
                </w:rPrChange>
              </w:rPr>
              <w:fldChar w:fldCharType="begin"/>
            </w:r>
            <w:r w:rsidRPr="00DB0B10">
              <w:rPr>
                <w:rStyle w:val="Hyperlink"/>
                <w:b w:val="0"/>
                <w:sz w:val="20"/>
                <w:rPrChange w:id="966" w:author="HURR MEHDI" w:date="2025-03-27T02:00:00Z">
                  <w:rPr>
                    <w:rStyle w:val="Hyperlink"/>
                    <w:noProof/>
                  </w:rPr>
                </w:rPrChange>
              </w:rPr>
              <w:instrText xml:space="preserve"> </w:instrText>
            </w:r>
            <w:r w:rsidRPr="00DB0B10">
              <w:rPr>
                <w:b w:val="0"/>
                <w:sz w:val="20"/>
                <w:rPrChange w:id="967" w:author="HURR MEHDI" w:date="2025-03-27T02:00:00Z">
                  <w:rPr>
                    <w:noProof/>
                  </w:rPr>
                </w:rPrChange>
              </w:rPr>
              <w:instrText>HYPERLINK \l "_Toc193933068"</w:instrText>
            </w:r>
            <w:r w:rsidRPr="00DB0B10">
              <w:rPr>
                <w:rStyle w:val="Hyperlink"/>
                <w:b w:val="0"/>
                <w:sz w:val="20"/>
                <w:rPrChange w:id="968" w:author="HURR MEHDI" w:date="2025-03-27T02:00:00Z">
                  <w:rPr>
                    <w:rStyle w:val="Hyperlink"/>
                    <w:noProof/>
                  </w:rPr>
                </w:rPrChange>
              </w:rPr>
              <w:instrText xml:space="preserve"> </w:instrText>
            </w:r>
            <w:r w:rsidRPr="00DB0B10">
              <w:rPr>
                <w:rStyle w:val="Hyperlink"/>
                <w:b w:val="0"/>
                <w:sz w:val="20"/>
                <w:rPrChange w:id="969" w:author="HURR MEHDI" w:date="2025-03-27T02:00:00Z">
                  <w:rPr>
                    <w:rStyle w:val="Hyperlink"/>
                    <w:noProof/>
                  </w:rPr>
                </w:rPrChange>
              </w:rPr>
            </w:r>
            <w:r w:rsidRPr="00DB0B10">
              <w:rPr>
                <w:rStyle w:val="Hyperlink"/>
                <w:b w:val="0"/>
                <w:sz w:val="20"/>
                <w:rPrChange w:id="970" w:author="HURR MEHDI" w:date="2025-03-27T02:00:00Z">
                  <w:rPr>
                    <w:rStyle w:val="Hyperlink"/>
                    <w:noProof/>
                  </w:rPr>
                </w:rPrChange>
              </w:rPr>
              <w:fldChar w:fldCharType="separate"/>
            </w:r>
            <w:r w:rsidRPr="00DB0B10">
              <w:rPr>
                <w:rStyle w:val="Hyperlink"/>
                <w:b w:val="0"/>
                <w:sz w:val="20"/>
                <w:rPrChange w:id="971" w:author="HURR MEHDI" w:date="2025-03-27T02:00:00Z">
                  <w:rPr>
                    <w:rStyle w:val="Hyperlink"/>
                    <w:rFonts w:ascii="Arial" w:eastAsia="Arial" w:hAnsi="Arial" w:cs="Times New Roman (Body CS)"/>
                    <w:b/>
                    <w:bCs/>
                    <w:noProof/>
                    <w:spacing w:val="10"/>
                    <w:lang w:eastAsia="ja-JP"/>
                  </w:rPr>
                </w:rPrChange>
              </w:rPr>
              <w:t>3.1</w:t>
            </w:r>
            <w:r w:rsidRPr="00DB0B10">
              <w:rPr>
                <w:rFonts w:eastAsiaTheme="minorEastAsia"/>
                <w:b w:val="0"/>
                <w:kern w:val="0"/>
                <w:sz w:val="20"/>
                <w14:ligatures w14:val="none"/>
                <w:rPrChange w:id="972" w:author="HURR MEHDI" w:date="2025-03-27T02:00:00Z">
                  <w:rPr>
                    <w:rFonts w:eastAsiaTheme="minorEastAsia"/>
                    <w:noProof/>
                    <w:kern w:val="0"/>
                    <w14:ligatures w14:val="none"/>
                  </w:rPr>
                </w:rPrChange>
              </w:rPr>
              <w:tab/>
            </w:r>
            <w:r w:rsidRPr="00DB0B10">
              <w:rPr>
                <w:rStyle w:val="Hyperlink"/>
                <w:b w:val="0"/>
                <w:sz w:val="20"/>
                <w:rPrChange w:id="973" w:author="HURR MEHDI" w:date="2025-03-27T02:00:00Z">
                  <w:rPr>
                    <w:rStyle w:val="Hyperlink"/>
                    <w:rFonts w:ascii="Arial" w:eastAsia="Arial" w:hAnsi="Arial" w:cs="Times New Roman (Body CS)"/>
                    <w:b/>
                    <w:bCs/>
                    <w:noProof/>
                    <w:spacing w:val="10"/>
                    <w:lang w:eastAsia="ja-JP"/>
                  </w:rPr>
                </w:rPrChange>
              </w:rPr>
              <w:t>Process Model</w:t>
            </w:r>
            <w:r w:rsidRPr="00DB0B10">
              <w:rPr>
                <w:b w:val="0"/>
                <w:webHidden/>
                <w:sz w:val="20"/>
                <w:rPrChange w:id="974" w:author="HURR MEHDI" w:date="2025-03-27T02:00:00Z">
                  <w:rPr>
                    <w:noProof/>
                    <w:webHidden/>
                  </w:rPr>
                </w:rPrChange>
              </w:rPr>
              <w:tab/>
            </w:r>
            <w:r w:rsidRPr="00DB0B10">
              <w:rPr>
                <w:b w:val="0"/>
                <w:webHidden/>
                <w:sz w:val="20"/>
                <w:rPrChange w:id="975" w:author="HURR MEHDI" w:date="2025-03-27T02:00:00Z">
                  <w:rPr>
                    <w:noProof/>
                    <w:webHidden/>
                  </w:rPr>
                </w:rPrChange>
              </w:rPr>
              <w:fldChar w:fldCharType="begin"/>
            </w:r>
            <w:r w:rsidRPr="00DB0B10">
              <w:rPr>
                <w:b w:val="0"/>
                <w:webHidden/>
                <w:sz w:val="20"/>
                <w:rPrChange w:id="976" w:author="HURR MEHDI" w:date="2025-03-27T02:00:00Z">
                  <w:rPr>
                    <w:noProof/>
                    <w:webHidden/>
                  </w:rPr>
                </w:rPrChange>
              </w:rPr>
              <w:instrText xml:space="preserve"> PAGEREF _Toc193933068 \h </w:instrText>
            </w:r>
            <w:r w:rsidRPr="00DB0B10">
              <w:rPr>
                <w:b w:val="0"/>
                <w:webHidden/>
                <w:sz w:val="20"/>
                <w:rPrChange w:id="977" w:author="HURR MEHDI" w:date="2025-03-27T02:00:00Z">
                  <w:rPr>
                    <w:noProof/>
                    <w:webHidden/>
                  </w:rPr>
                </w:rPrChange>
              </w:rPr>
            </w:r>
          </w:ins>
          <w:r w:rsidRPr="00DB0B10">
            <w:rPr>
              <w:b w:val="0"/>
              <w:webHidden/>
              <w:sz w:val="20"/>
              <w:rPrChange w:id="978" w:author="HURR MEHDI" w:date="2025-03-27T02:00:00Z">
                <w:rPr>
                  <w:noProof/>
                  <w:webHidden/>
                </w:rPr>
              </w:rPrChange>
            </w:rPr>
            <w:fldChar w:fldCharType="separate"/>
          </w:r>
          <w:ins w:id="979" w:author="HURR MEHDI" w:date="2025-03-27T01:56:00Z">
            <w:r w:rsidRPr="00DB0B10">
              <w:rPr>
                <w:b w:val="0"/>
                <w:webHidden/>
                <w:sz w:val="20"/>
                <w:rPrChange w:id="980" w:author="HURR MEHDI" w:date="2025-03-27T02:00:00Z">
                  <w:rPr>
                    <w:noProof/>
                    <w:webHidden/>
                  </w:rPr>
                </w:rPrChange>
              </w:rPr>
              <w:t>11</w:t>
            </w:r>
            <w:r w:rsidRPr="00DB0B10">
              <w:rPr>
                <w:b w:val="0"/>
                <w:webHidden/>
                <w:sz w:val="20"/>
                <w:rPrChange w:id="981" w:author="HURR MEHDI" w:date="2025-03-27T02:00:00Z">
                  <w:rPr>
                    <w:noProof/>
                    <w:webHidden/>
                  </w:rPr>
                </w:rPrChange>
              </w:rPr>
              <w:fldChar w:fldCharType="end"/>
            </w:r>
            <w:r w:rsidRPr="00DB0B10">
              <w:rPr>
                <w:rStyle w:val="Hyperlink"/>
                <w:b w:val="0"/>
                <w:sz w:val="20"/>
                <w:rPrChange w:id="982" w:author="HURR MEHDI" w:date="2025-03-27T02:00:00Z">
                  <w:rPr>
                    <w:rStyle w:val="Hyperlink"/>
                    <w:noProof/>
                  </w:rPr>
                </w:rPrChange>
              </w:rPr>
              <w:fldChar w:fldCharType="end"/>
            </w:r>
          </w:ins>
        </w:p>
        <w:p w:rsidR="00DB0B10" w:rsidRPr="00DB0B10" w:rsidRDefault="00DB0B10" w:rsidP="00DB0B10">
          <w:pPr>
            <w:pStyle w:val="TOC2"/>
            <w:rPr>
              <w:ins w:id="983" w:author="HURR MEHDI" w:date="2025-03-27T01:56:00Z"/>
              <w:rFonts w:eastAsiaTheme="minorEastAsia"/>
              <w:b w:val="0"/>
              <w:kern w:val="0"/>
              <w:sz w:val="20"/>
              <w14:ligatures w14:val="none"/>
              <w:rPrChange w:id="984" w:author="HURR MEHDI" w:date="2025-03-27T02:00:00Z">
                <w:rPr>
                  <w:ins w:id="985" w:author="HURR MEHDI" w:date="2025-03-27T01:56:00Z"/>
                  <w:rFonts w:eastAsiaTheme="minorEastAsia"/>
                  <w:noProof/>
                  <w:kern w:val="0"/>
                  <w14:ligatures w14:val="none"/>
                </w:rPr>
              </w:rPrChange>
            </w:rPr>
            <w:pPrChange w:id="986" w:author="HURR MEHDI" w:date="2025-03-27T01:56:00Z">
              <w:pPr>
                <w:pStyle w:val="TOC2"/>
                <w:tabs>
                  <w:tab w:val="left" w:pos="880"/>
                  <w:tab w:val="right" w:leader="dot" w:pos="9350"/>
                </w:tabs>
              </w:pPr>
            </w:pPrChange>
          </w:pPr>
          <w:ins w:id="987" w:author="HURR MEHDI" w:date="2025-03-27T01:56:00Z">
            <w:r w:rsidRPr="00DB0B10">
              <w:rPr>
                <w:rStyle w:val="Hyperlink"/>
                <w:b w:val="0"/>
                <w:sz w:val="20"/>
                <w:rPrChange w:id="988" w:author="HURR MEHDI" w:date="2025-03-27T02:00:00Z">
                  <w:rPr>
                    <w:rStyle w:val="Hyperlink"/>
                    <w:noProof/>
                  </w:rPr>
                </w:rPrChange>
              </w:rPr>
              <w:fldChar w:fldCharType="begin"/>
            </w:r>
            <w:r w:rsidRPr="00DB0B10">
              <w:rPr>
                <w:rStyle w:val="Hyperlink"/>
                <w:b w:val="0"/>
                <w:sz w:val="20"/>
                <w:rPrChange w:id="989" w:author="HURR MEHDI" w:date="2025-03-27T02:00:00Z">
                  <w:rPr>
                    <w:rStyle w:val="Hyperlink"/>
                    <w:noProof/>
                  </w:rPr>
                </w:rPrChange>
              </w:rPr>
              <w:instrText xml:space="preserve"> </w:instrText>
            </w:r>
            <w:r w:rsidRPr="00DB0B10">
              <w:rPr>
                <w:b w:val="0"/>
                <w:sz w:val="20"/>
                <w:rPrChange w:id="990" w:author="HURR MEHDI" w:date="2025-03-27T02:00:00Z">
                  <w:rPr>
                    <w:noProof/>
                  </w:rPr>
                </w:rPrChange>
              </w:rPr>
              <w:instrText>HYPERLINK \l "_Toc193933069"</w:instrText>
            </w:r>
            <w:r w:rsidRPr="00DB0B10">
              <w:rPr>
                <w:rStyle w:val="Hyperlink"/>
                <w:b w:val="0"/>
                <w:sz w:val="20"/>
                <w:rPrChange w:id="991" w:author="HURR MEHDI" w:date="2025-03-27T02:00:00Z">
                  <w:rPr>
                    <w:rStyle w:val="Hyperlink"/>
                    <w:noProof/>
                  </w:rPr>
                </w:rPrChange>
              </w:rPr>
              <w:instrText xml:space="preserve"> </w:instrText>
            </w:r>
            <w:r w:rsidRPr="00DB0B10">
              <w:rPr>
                <w:rStyle w:val="Hyperlink"/>
                <w:b w:val="0"/>
                <w:sz w:val="20"/>
                <w:rPrChange w:id="992" w:author="HURR MEHDI" w:date="2025-03-27T02:00:00Z">
                  <w:rPr>
                    <w:rStyle w:val="Hyperlink"/>
                    <w:noProof/>
                  </w:rPr>
                </w:rPrChange>
              </w:rPr>
            </w:r>
            <w:r w:rsidRPr="00DB0B10">
              <w:rPr>
                <w:rStyle w:val="Hyperlink"/>
                <w:b w:val="0"/>
                <w:sz w:val="20"/>
                <w:rPrChange w:id="993" w:author="HURR MEHDI" w:date="2025-03-27T02:00:00Z">
                  <w:rPr>
                    <w:rStyle w:val="Hyperlink"/>
                    <w:noProof/>
                  </w:rPr>
                </w:rPrChange>
              </w:rPr>
              <w:fldChar w:fldCharType="separate"/>
            </w:r>
            <w:r w:rsidRPr="00DB0B10">
              <w:rPr>
                <w:rStyle w:val="Hyperlink"/>
                <w:b w:val="0"/>
                <w:sz w:val="20"/>
                <w:rPrChange w:id="994" w:author="HURR MEHDI" w:date="2025-03-27T02:00:00Z">
                  <w:rPr>
                    <w:rStyle w:val="Hyperlink"/>
                    <w:rFonts w:ascii="Arial" w:eastAsia="Arial" w:hAnsi="Arial" w:cs="Times New Roman (Body CS)"/>
                    <w:b/>
                    <w:bCs/>
                    <w:noProof/>
                    <w:spacing w:val="10"/>
                    <w:lang w:eastAsia="ja-JP"/>
                  </w:rPr>
                </w:rPrChange>
              </w:rPr>
              <w:t>3.2</w:t>
            </w:r>
            <w:r w:rsidRPr="00DB0B10">
              <w:rPr>
                <w:rFonts w:eastAsiaTheme="minorEastAsia"/>
                <w:b w:val="0"/>
                <w:kern w:val="0"/>
                <w:sz w:val="20"/>
                <w14:ligatures w14:val="none"/>
                <w:rPrChange w:id="995" w:author="HURR MEHDI" w:date="2025-03-27T02:00:00Z">
                  <w:rPr>
                    <w:rFonts w:eastAsiaTheme="minorEastAsia"/>
                    <w:noProof/>
                    <w:kern w:val="0"/>
                    <w14:ligatures w14:val="none"/>
                  </w:rPr>
                </w:rPrChange>
              </w:rPr>
              <w:tab/>
            </w:r>
            <w:r w:rsidRPr="00DB0B10">
              <w:rPr>
                <w:rStyle w:val="Hyperlink"/>
                <w:b w:val="0"/>
                <w:sz w:val="20"/>
                <w:rPrChange w:id="996" w:author="HURR MEHDI" w:date="2025-03-27T02:00:00Z">
                  <w:rPr>
                    <w:rStyle w:val="Hyperlink"/>
                    <w:rFonts w:ascii="Arial" w:eastAsia="Arial" w:hAnsi="Arial" w:cs="Times New Roman (Body CS)"/>
                    <w:b/>
                    <w:bCs/>
                    <w:noProof/>
                    <w:spacing w:val="10"/>
                    <w:lang w:eastAsia="ja-JP"/>
                  </w:rPr>
                </w:rPrChange>
              </w:rPr>
              <w:t>Methods, Tools, and Techniques</w:t>
            </w:r>
            <w:r w:rsidRPr="00DB0B10">
              <w:rPr>
                <w:b w:val="0"/>
                <w:webHidden/>
                <w:sz w:val="20"/>
                <w:rPrChange w:id="997" w:author="HURR MEHDI" w:date="2025-03-27T02:00:00Z">
                  <w:rPr>
                    <w:noProof/>
                    <w:webHidden/>
                  </w:rPr>
                </w:rPrChange>
              </w:rPr>
              <w:tab/>
            </w:r>
            <w:r w:rsidRPr="00DB0B10">
              <w:rPr>
                <w:b w:val="0"/>
                <w:webHidden/>
                <w:sz w:val="20"/>
                <w:rPrChange w:id="998" w:author="HURR MEHDI" w:date="2025-03-27T02:00:00Z">
                  <w:rPr>
                    <w:noProof/>
                    <w:webHidden/>
                  </w:rPr>
                </w:rPrChange>
              </w:rPr>
              <w:fldChar w:fldCharType="begin"/>
            </w:r>
            <w:r w:rsidRPr="00DB0B10">
              <w:rPr>
                <w:b w:val="0"/>
                <w:webHidden/>
                <w:sz w:val="20"/>
                <w:rPrChange w:id="999" w:author="HURR MEHDI" w:date="2025-03-27T02:00:00Z">
                  <w:rPr>
                    <w:noProof/>
                    <w:webHidden/>
                  </w:rPr>
                </w:rPrChange>
              </w:rPr>
              <w:instrText xml:space="preserve"> PAGEREF _Toc193933069 \h </w:instrText>
            </w:r>
            <w:r w:rsidRPr="00DB0B10">
              <w:rPr>
                <w:b w:val="0"/>
                <w:webHidden/>
                <w:sz w:val="20"/>
                <w:rPrChange w:id="1000" w:author="HURR MEHDI" w:date="2025-03-27T02:00:00Z">
                  <w:rPr>
                    <w:noProof/>
                    <w:webHidden/>
                  </w:rPr>
                </w:rPrChange>
              </w:rPr>
            </w:r>
          </w:ins>
          <w:r w:rsidRPr="00DB0B10">
            <w:rPr>
              <w:b w:val="0"/>
              <w:webHidden/>
              <w:sz w:val="20"/>
              <w:rPrChange w:id="1001" w:author="HURR MEHDI" w:date="2025-03-27T02:00:00Z">
                <w:rPr>
                  <w:noProof/>
                  <w:webHidden/>
                </w:rPr>
              </w:rPrChange>
            </w:rPr>
            <w:fldChar w:fldCharType="separate"/>
          </w:r>
          <w:ins w:id="1002" w:author="HURR MEHDI" w:date="2025-03-27T01:56:00Z">
            <w:r w:rsidRPr="00DB0B10">
              <w:rPr>
                <w:b w:val="0"/>
                <w:webHidden/>
                <w:sz w:val="20"/>
                <w:rPrChange w:id="1003" w:author="HURR MEHDI" w:date="2025-03-27T02:00:00Z">
                  <w:rPr>
                    <w:noProof/>
                    <w:webHidden/>
                  </w:rPr>
                </w:rPrChange>
              </w:rPr>
              <w:t>11</w:t>
            </w:r>
            <w:r w:rsidRPr="00DB0B10">
              <w:rPr>
                <w:b w:val="0"/>
                <w:webHidden/>
                <w:sz w:val="20"/>
                <w:rPrChange w:id="1004" w:author="HURR MEHDI" w:date="2025-03-27T02:00:00Z">
                  <w:rPr>
                    <w:noProof/>
                    <w:webHidden/>
                  </w:rPr>
                </w:rPrChange>
              </w:rPr>
              <w:fldChar w:fldCharType="end"/>
            </w:r>
            <w:r w:rsidRPr="00DB0B10">
              <w:rPr>
                <w:rStyle w:val="Hyperlink"/>
                <w:b w:val="0"/>
                <w:sz w:val="20"/>
                <w:rPrChange w:id="1005" w:author="HURR MEHDI" w:date="2025-03-27T02:00:00Z">
                  <w:rPr>
                    <w:rStyle w:val="Hyperlink"/>
                    <w:noProof/>
                  </w:rPr>
                </w:rPrChange>
              </w:rPr>
              <w:fldChar w:fldCharType="end"/>
            </w:r>
          </w:ins>
        </w:p>
        <w:p w:rsidR="00DB0B10" w:rsidRPr="00DB0B10" w:rsidRDefault="00DB0B10" w:rsidP="00DB0B10">
          <w:pPr>
            <w:pStyle w:val="TOC2"/>
            <w:rPr>
              <w:ins w:id="1006" w:author="HURR MEHDI" w:date="2025-03-27T01:56:00Z"/>
              <w:rFonts w:eastAsiaTheme="minorEastAsia"/>
              <w:b w:val="0"/>
              <w:kern w:val="0"/>
              <w:sz w:val="20"/>
              <w14:ligatures w14:val="none"/>
              <w:rPrChange w:id="1007" w:author="HURR MEHDI" w:date="2025-03-27T02:00:00Z">
                <w:rPr>
                  <w:ins w:id="1008" w:author="HURR MEHDI" w:date="2025-03-27T01:56:00Z"/>
                  <w:rFonts w:eastAsiaTheme="minorEastAsia"/>
                  <w:noProof/>
                  <w:kern w:val="0"/>
                  <w14:ligatures w14:val="none"/>
                </w:rPr>
              </w:rPrChange>
            </w:rPr>
            <w:pPrChange w:id="1009" w:author="HURR MEHDI" w:date="2025-03-27T01:56:00Z">
              <w:pPr>
                <w:pStyle w:val="TOC2"/>
                <w:tabs>
                  <w:tab w:val="left" w:pos="880"/>
                  <w:tab w:val="right" w:leader="dot" w:pos="9350"/>
                </w:tabs>
              </w:pPr>
            </w:pPrChange>
          </w:pPr>
          <w:ins w:id="1010" w:author="HURR MEHDI" w:date="2025-03-27T01:56:00Z">
            <w:r w:rsidRPr="00DB0B10">
              <w:rPr>
                <w:rStyle w:val="Hyperlink"/>
                <w:b w:val="0"/>
                <w:sz w:val="20"/>
                <w:rPrChange w:id="1011" w:author="HURR MEHDI" w:date="2025-03-27T02:00:00Z">
                  <w:rPr>
                    <w:rStyle w:val="Hyperlink"/>
                    <w:noProof/>
                  </w:rPr>
                </w:rPrChange>
              </w:rPr>
              <w:fldChar w:fldCharType="begin"/>
            </w:r>
            <w:r w:rsidRPr="00DB0B10">
              <w:rPr>
                <w:rStyle w:val="Hyperlink"/>
                <w:b w:val="0"/>
                <w:sz w:val="20"/>
                <w:rPrChange w:id="1012" w:author="HURR MEHDI" w:date="2025-03-27T02:00:00Z">
                  <w:rPr>
                    <w:rStyle w:val="Hyperlink"/>
                    <w:noProof/>
                  </w:rPr>
                </w:rPrChange>
              </w:rPr>
              <w:instrText xml:space="preserve"> </w:instrText>
            </w:r>
            <w:r w:rsidRPr="00DB0B10">
              <w:rPr>
                <w:b w:val="0"/>
                <w:sz w:val="20"/>
                <w:rPrChange w:id="1013" w:author="HURR MEHDI" w:date="2025-03-27T02:00:00Z">
                  <w:rPr>
                    <w:noProof/>
                  </w:rPr>
                </w:rPrChange>
              </w:rPr>
              <w:instrText>HYPERLINK \l "_Toc193933070"</w:instrText>
            </w:r>
            <w:r w:rsidRPr="00DB0B10">
              <w:rPr>
                <w:rStyle w:val="Hyperlink"/>
                <w:b w:val="0"/>
                <w:sz w:val="20"/>
                <w:rPrChange w:id="1014" w:author="HURR MEHDI" w:date="2025-03-27T02:00:00Z">
                  <w:rPr>
                    <w:rStyle w:val="Hyperlink"/>
                    <w:noProof/>
                  </w:rPr>
                </w:rPrChange>
              </w:rPr>
              <w:instrText xml:space="preserve"> </w:instrText>
            </w:r>
            <w:r w:rsidRPr="00DB0B10">
              <w:rPr>
                <w:rStyle w:val="Hyperlink"/>
                <w:b w:val="0"/>
                <w:sz w:val="20"/>
                <w:rPrChange w:id="1015" w:author="HURR MEHDI" w:date="2025-03-27T02:00:00Z">
                  <w:rPr>
                    <w:rStyle w:val="Hyperlink"/>
                    <w:noProof/>
                  </w:rPr>
                </w:rPrChange>
              </w:rPr>
            </w:r>
            <w:r w:rsidRPr="00DB0B10">
              <w:rPr>
                <w:rStyle w:val="Hyperlink"/>
                <w:b w:val="0"/>
                <w:sz w:val="20"/>
                <w:rPrChange w:id="1016" w:author="HURR MEHDI" w:date="2025-03-27T02:00:00Z">
                  <w:rPr>
                    <w:rStyle w:val="Hyperlink"/>
                    <w:noProof/>
                  </w:rPr>
                </w:rPrChange>
              </w:rPr>
              <w:fldChar w:fldCharType="separate"/>
            </w:r>
            <w:r w:rsidRPr="00DB0B10">
              <w:rPr>
                <w:rStyle w:val="Hyperlink"/>
                <w:b w:val="0"/>
                <w:sz w:val="20"/>
                <w:rPrChange w:id="1017" w:author="HURR MEHDI" w:date="2025-03-27T02:00:00Z">
                  <w:rPr>
                    <w:rStyle w:val="Hyperlink"/>
                    <w:rFonts w:ascii="Arial" w:eastAsia="Arial" w:hAnsi="Arial" w:cs="Times New Roman (Body CS)"/>
                    <w:b/>
                    <w:bCs/>
                    <w:noProof/>
                    <w:spacing w:val="10"/>
                    <w:lang w:eastAsia="ja-JP"/>
                  </w:rPr>
                </w:rPrChange>
              </w:rPr>
              <w:t>3.3</w:t>
            </w:r>
            <w:r w:rsidRPr="00DB0B10">
              <w:rPr>
                <w:rFonts w:eastAsiaTheme="minorEastAsia"/>
                <w:b w:val="0"/>
                <w:kern w:val="0"/>
                <w:sz w:val="20"/>
                <w14:ligatures w14:val="none"/>
                <w:rPrChange w:id="1018" w:author="HURR MEHDI" w:date="2025-03-27T02:00:00Z">
                  <w:rPr>
                    <w:rFonts w:eastAsiaTheme="minorEastAsia"/>
                    <w:noProof/>
                    <w:kern w:val="0"/>
                    <w14:ligatures w14:val="none"/>
                  </w:rPr>
                </w:rPrChange>
              </w:rPr>
              <w:tab/>
            </w:r>
            <w:r w:rsidRPr="00DB0B10">
              <w:rPr>
                <w:rStyle w:val="Hyperlink"/>
                <w:b w:val="0"/>
                <w:sz w:val="20"/>
                <w:rPrChange w:id="1019" w:author="HURR MEHDI" w:date="2025-03-27T02:00:00Z">
                  <w:rPr>
                    <w:rStyle w:val="Hyperlink"/>
                    <w:rFonts w:ascii="Arial" w:eastAsia="Arial" w:hAnsi="Arial" w:cs="Times New Roman (Body CS)"/>
                    <w:b/>
                    <w:bCs/>
                    <w:noProof/>
                    <w:spacing w:val="10"/>
                    <w:lang w:eastAsia="ja-JP"/>
                  </w:rPr>
                </w:rPrChange>
              </w:rPr>
              <w:t>Product Acceptance Plan</w:t>
            </w:r>
            <w:r w:rsidRPr="00DB0B10">
              <w:rPr>
                <w:b w:val="0"/>
                <w:webHidden/>
                <w:sz w:val="20"/>
                <w:rPrChange w:id="1020" w:author="HURR MEHDI" w:date="2025-03-27T02:00:00Z">
                  <w:rPr>
                    <w:noProof/>
                    <w:webHidden/>
                  </w:rPr>
                </w:rPrChange>
              </w:rPr>
              <w:tab/>
            </w:r>
            <w:r w:rsidRPr="00DB0B10">
              <w:rPr>
                <w:b w:val="0"/>
                <w:webHidden/>
                <w:sz w:val="20"/>
                <w:rPrChange w:id="1021" w:author="HURR MEHDI" w:date="2025-03-27T02:00:00Z">
                  <w:rPr>
                    <w:noProof/>
                    <w:webHidden/>
                  </w:rPr>
                </w:rPrChange>
              </w:rPr>
              <w:fldChar w:fldCharType="begin"/>
            </w:r>
            <w:r w:rsidRPr="00DB0B10">
              <w:rPr>
                <w:b w:val="0"/>
                <w:webHidden/>
                <w:sz w:val="20"/>
                <w:rPrChange w:id="1022" w:author="HURR MEHDI" w:date="2025-03-27T02:00:00Z">
                  <w:rPr>
                    <w:noProof/>
                    <w:webHidden/>
                  </w:rPr>
                </w:rPrChange>
              </w:rPr>
              <w:instrText xml:space="preserve"> PAGEREF _Toc193933070 \h </w:instrText>
            </w:r>
            <w:r w:rsidRPr="00DB0B10">
              <w:rPr>
                <w:b w:val="0"/>
                <w:webHidden/>
                <w:sz w:val="20"/>
                <w:rPrChange w:id="1023" w:author="HURR MEHDI" w:date="2025-03-27T02:00:00Z">
                  <w:rPr>
                    <w:noProof/>
                    <w:webHidden/>
                  </w:rPr>
                </w:rPrChange>
              </w:rPr>
            </w:r>
          </w:ins>
          <w:r w:rsidRPr="00DB0B10">
            <w:rPr>
              <w:b w:val="0"/>
              <w:webHidden/>
              <w:sz w:val="20"/>
              <w:rPrChange w:id="1024" w:author="HURR MEHDI" w:date="2025-03-27T02:00:00Z">
                <w:rPr>
                  <w:noProof/>
                  <w:webHidden/>
                </w:rPr>
              </w:rPrChange>
            </w:rPr>
            <w:fldChar w:fldCharType="separate"/>
          </w:r>
          <w:ins w:id="1025" w:author="HURR MEHDI" w:date="2025-03-27T01:56:00Z">
            <w:r w:rsidRPr="00DB0B10">
              <w:rPr>
                <w:b w:val="0"/>
                <w:webHidden/>
                <w:sz w:val="20"/>
                <w:rPrChange w:id="1026" w:author="HURR MEHDI" w:date="2025-03-27T02:00:00Z">
                  <w:rPr>
                    <w:noProof/>
                    <w:webHidden/>
                  </w:rPr>
                </w:rPrChange>
              </w:rPr>
              <w:t>12</w:t>
            </w:r>
            <w:r w:rsidRPr="00DB0B10">
              <w:rPr>
                <w:b w:val="0"/>
                <w:webHidden/>
                <w:sz w:val="20"/>
                <w:rPrChange w:id="1027" w:author="HURR MEHDI" w:date="2025-03-27T02:00:00Z">
                  <w:rPr>
                    <w:noProof/>
                    <w:webHidden/>
                  </w:rPr>
                </w:rPrChange>
              </w:rPr>
              <w:fldChar w:fldCharType="end"/>
            </w:r>
            <w:r w:rsidRPr="00DB0B10">
              <w:rPr>
                <w:rStyle w:val="Hyperlink"/>
                <w:b w:val="0"/>
                <w:sz w:val="20"/>
                <w:rPrChange w:id="1028" w:author="HURR MEHDI" w:date="2025-03-27T02:00:00Z">
                  <w:rPr>
                    <w:rStyle w:val="Hyperlink"/>
                    <w:noProof/>
                  </w:rPr>
                </w:rPrChange>
              </w:rPr>
              <w:fldChar w:fldCharType="end"/>
            </w:r>
          </w:ins>
        </w:p>
        <w:p w:rsidR="00DB0B10" w:rsidRPr="00DB0B10" w:rsidRDefault="00DB0B10" w:rsidP="00DB0B10">
          <w:pPr>
            <w:pStyle w:val="TOC2"/>
            <w:rPr>
              <w:ins w:id="1029" w:author="HURR MEHDI" w:date="2025-03-27T01:56:00Z"/>
              <w:rFonts w:eastAsiaTheme="minorEastAsia"/>
              <w:b w:val="0"/>
              <w:kern w:val="0"/>
              <w:sz w:val="20"/>
              <w14:ligatures w14:val="none"/>
              <w:rPrChange w:id="1030" w:author="HURR MEHDI" w:date="2025-03-27T02:00:00Z">
                <w:rPr>
                  <w:ins w:id="1031" w:author="HURR MEHDI" w:date="2025-03-27T01:56:00Z"/>
                  <w:rFonts w:eastAsiaTheme="minorEastAsia"/>
                  <w:noProof/>
                  <w:kern w:val="0"/>
                  <w14:ligatures w14:val="none"/>
                </w:rPr>
              </w:rPrChange>
            </w:rPr>
            <w:pPrChange w:id="1032" w:author="HURR MEHDI" w:date="2025-03-27T01:56:00Z">
              <w:pPr>
                <w:pStyle w:val="TOC2"/>
                <w:tabs>
                  <w:tab w:val="left" w:pos="880"/>
                  <w:tab w:val="right" w:leader="dot" w:pos="9350"/>
                </w:tabs>
              </w:pPr>
            </w:pPrChange>
          </w:pPr>
          <w:ins w:id="1033" w:author="HURR MEHDI" w:date="2025-03-27T01:56:00Z">
            <w:r w:rsidRPr="00DB0B10">
              <w:rPr>
                <w:rStyle w:val="Hyperlink"/>
                <w:b w:val="0"/>
                <w:sz w:val="20"/>
                <w:rPrChange w:id="1034" w:author="HURR MEHDI" w:date="2025-03-27T02:00:00Z">
                  <w:rPr>
                    <w:rStyle w:val="Hyperlink"/>
                    <w:noProof/>
                  </w:rPr>
                </w:rPrChange>
              </w:rPr>
              <w:fldChar w:fldCharType="begin"/>
            </w:r>
            <w:r w:rsidRPr="00DB0B10">
              <w:rPr>
                <w:rStyle w:val="Hyperlink"/>
                <w:b w:val="0"/>
                <w:sz w:val="20"/>
                <w:rPrChange w:id="1035" w:author="HURR MEHDI" w:date="2025-03-27T02:00:00Z">
                  <w:rPr>
                    <w:rStyle w:val="Hyperlink"/>
                    <w:noProof/>
                  </w:rPr>
                </w:rPrChange>
              </w:rPr>
              <w:instrText xml:space="preserve"> </w:instrText>
            </w:r>
            <w:r w:rsidRPr="00DB0B10">
              <w:rPr>
                <w:b w:val="0"/>
                <w:sz w:val="20"/>
                <w:rPrChange w:id="1036" w:author="HURR MEHDI" w:date="2025-03-27T02:00:00Z">
                  <w:rPr>
                    <w:noProof/>
                  </w:rPr>
                </w:rPrChange>
              </w:rPr>
              <w:instrText>HYPERLINK \l "_Toc193933071"</w:instrText>
            </w:r>
            <w:r w:rsidRPr="00DB0B10">
              <w:rPr>
                <w:rStyle w:val="Hyperlink"/>
                <w:b w:val="0"/>
                <w:sz w:val="20"/>
                <w:rPrChange w:id="1037" w:author="HURR MEHDI" w:date="2025-03-27T02:00:00Z">
                  <w:rPr>
                    <w:rStyle w:val="Hyperlink"/>
                    <w:noProof/>
                  </w:rPr>
                </w:rPrChange>
              </w:rPr>
              <w:instrText xml:space="preserve"> </w:instrText>
            </w:r>
            <w:r w:rsidRPr="00DB0B10">
              <w:rPr>
                <w:rStyle w:val="Hyperlink"/>
                <w:b w:val="0"/>
                <w:sz w:val="20"/>
                <w:rPrChange w:id="1038" w:author="HURR MEHDI" w:date="2025-03-27T02:00:00Z">
                  <w:rPr>
                    <w:rStyle w:val="Hyperlink"/>
                    <w:noProof/>
                  </w:rPr>
                </w:rPrChange>
              </w:rPr>
            </w:r>
            <w:r w:rsidRPr="00DB0B10">
              <w:rPr>
                <w:rStyle w:val="Hyperlink"/>
                <w:b w:val="0"/>
                <w:sz w:val="20"/>
                <w:rPrChange w:id="1039" w:author="HURR MEHDI" w:date="2025-03-27T02:00:00Z">
                  <w:rPr>
                    <w:rStyle w:val="Hyperlink"/>
                    <w:noProof/>
                  </w:rPr>
                </w:rPrChange>
              </w:rPr>
              <w:fldChar w:fldCharType="separate"/>
            </w:r>
            <w:r w:rsidRPr="00DB0B10">
              <w:rPr>
                <w:rStyle w:val="Hyperlink"/>
                <w:b w:val="0"/>
                <w:sz w:val="20"/>
                <w:rPrChange w:id="1040" w:author="HURR MEHDI" w:date="2025-03-27T02:00:00Z">
                  <w:rPr>
                    <w:rStyle w:val="Hyperlink"/>
                    <w:rFonts w:ascii="Arial" w:eastAsia="Arial" w:hAnsi="Arial" w:cs="Times New Roman (Body CS)"/>
                    <w:b/>
                    <w:bCs/>
                    <w:noProof/>
                    <w:spacing w:val="10"/>
                    <w:lang w:eastAsia="ja-JP"/>
                  </w:rPr>
                </w:rPrChange>
              </w:rPr>
              <w:t>3.4</w:t>
            </w:r>
            <w:r w:rsidRPr="00DB0B10">
              <w:rPr>
                <w:rFonts w:eastAsiaTheme="minorEastAsia"/>
                <w:b w:val="0"/>
                <w:kern w:val="0"/>
                <w:sz w:val="20"/>
                <w14:ligatures w14:val="none"/>
                <w:rPrChange w:id="1041" w:author="HURR MEHDI" w:date="2025-03-27T02:00:00Z">
                  <w:rPr>
                    <w:rFonts w:eastAsiaTheme="minorEastAsia"/>
                    <w:noProof/>
                    <w:kern w:val="0"/>
                    <w14:ligatures w14:val="none"/>
                  </w:rPr>
                </w:rPrChange>
              </w:rPr>
              <w:tab/>
            </w:r>
            <w:r w:rsidRPr="00DB0B10">
              <w:rPr>
                <w:rStyle w:val="Hyperlink"/>
                <w:b w:val="0"/>
                <w:sz w:val="20"/>
                <w:rPrChange w:id="1042" w:author="HURR MEHDI" w:date="2025-03-27T02:00:00Z">
                  <w:rPr>
                    <w:rStyle w:val="Hyperlink"/>
                    <w:rFonts w:ascii="Arial" w:eastAsia="Arial" w:hAnsi="Arial" w:cs="Times New Roman (Body CS)"/>
                    <w:b/>
                    <w:bCs/>
                    <w:noProof/>
                    <w:spacing w:val="10"/>
                    <w:lang w:eastAsia="ja-JP"/>
                  </w:rPr>
                </w:rPrChange>
              </w:rPr>
              <w:t>Project Work plans</w:t>
            </w:r>
            <w:r w:rsidRPr="00DB0B10">
              <w:rPr>
                <w:b w:val="0"/>
                <w:webHidden/>
                <w:sz w:val="20"/>
                <w:rPrChange w:id="1043" w:author="HURR MEHDI" w:date="2025-03-27T02:00:00Z">
                  <w:rPr>
                    <w:noProof/>
                    <w:webHidden/>
                  </w:rPr>
                </w:rPrChange>
              </w:rPr>
              <w:tab/>
            </w:r>
            <w:r w:rsidRPr="00DB0B10">
              <w:rPr>
                <w:b w:val="0"/>
                <w:webHidden/>
                <w:sz w:val="20"/>
                <w:rPrChange w:id="1044" w:author="HURR MEHDI" w:date="2025-03-27T02:00:00Z">
                  <w:rPr>
                    <w:noProof/>
                    <w:webHidden/>
                  </w:rPr>
                </w:rPrChange>
              </w:rPr>
              <w:fldChar w:fldCharType="begin"/>
            </w:r>
            <w:r w:rsidRPr="00DB0B10">
              <w:rPr>
                <w:b w:val="0"/>
                <w:webHidden/>
                <w:sz w:val="20"/>
                <w:rPrChange w:id="1045" w:author="HURR MEHDI" w:date="2025-03-27T02:00:00Z">
                  <w:rPr>
                    <w:noProof/>
                    <w:webHidden/>
                  </w:rPr>
                </w:rPrChange>
              </w:rPr>
              <w:instrText xml:space="preserve"> PAGEREF _Toc193933071 \h </w:instrText>
            </w:r>
            <w:r w:rsidRPr="00DB0B10">
              <w:rPr>
                <w:b w:val="0"/>
                <w:webHidden/>
                <w:sz w:val="20"/>
                <w:rPrChange w:id="1046" w:author="HURR MEHDI" w:date="2025-03-27T02:00:00Z">
                  <w:rPr>
                    <w:noProof/>
                    <w:webHidden/>
                  </w:rPr>
                </w:rPrChange>
              </w:rPr>
            </w:r>
          </w:ins>
          <w:r w:rsidRPr="00DB0B10">
            <w:rPr>
              <w:b w:val="0"/>
              <w:webHidden/>
              <w:sz w:val="20"/>
              <w:rPrChange w:id="1047" w:author="HURR MEHDI" w:date="2025-03-27T02:00:00Z">
                <w:rPr>
                  <w:noProof/>
                  <w:webHidden/>
                </w:rPr>
              </w:rPrChange>
            </w:rPr>
            <w:fldChar w:fldCharType="separate"/>
          </w:r>
          <w:ins w:id="1048" w:author="HURR MEHDI" w:date="2025-03-27T01:56:00Z">
            <w:r w:rsidRPr="00DB0B10">
              <w:rPr>
                <w:b w:val="0"/>
                <w:webHidden/>
                <w:sz w:val="20"/>
                <w:rPrChange w:id="1049" w:author="HURR MEHDI" w:date="2025-03-27T02:00:00Z">
                  <w:rPr>
                    <w:noProof/>
                    <w:webHidden/>
                  </w:rPr>
                </w:rPrChange>
              </w:rPr>
              <w:t>12</w:t>
            </w:r>
            <w:r w:rsidRPr="00DB0B10">
              <w:rPr>
                <w:b w:val="0"/>
                <w:webHidden/>
                <w:sz w:val="20"/>
                <w:rPrChange w:id="1050" w:author="HURR MEHDI" w:date="2025-03-27T02:00:00Z">
                  <w:rPr>
                    <w:noProof/>
                    <w:webHidden/>
                  </w:rPr>
                </w:rPrChange>
              </w:rPr>
              <w:fldChar w:fldCharType="end"/>
            </w:r>
            <w:r w:rsidRPr="00DB0B10">
              <w:rPr>
                <w:rStyle w:val="Hyperlink"/>
                <w:b w:val="0"/>
                <w:sz w:val="20"/>
                <w:rPrChange w:id="1051" w:author="HURR MEHDI" w:date="2025-03-27T02:00:00Z">
                  <w:rPr>
                    <w:rStyle w:val="Hyperlink"/>
                    <w:noProof/>
                  </w:rPr>
                </w:rPrChange>
              </w:rPr>
              <w:fldChar w:fldCharType="end"/>
            </w:r>
          </w:ins>
        </w:p>
        <w:p w:rsidR="00DB0B10" w:rsidRPr="00DB0B10" w:rsidRDefault="00DB0B10" w:rsidP="00DB0B10">
          <w:pPr>
            <w:pStyle w:val="TOC2"/>
            <w:rPr>
              <w:ins w:id="1052" w:author="HURR MEHDI" w:date="2025-03-27T01:56:00Z"/>
              <w:rFonts w:eastAsiaTheme="minorEastAsia"/>
              <w:b w:val="0"/>
              <w:kern w:val="0"/>
              <w:sz w:val="20"/>
              <w14:ligatures w14:val="none"/>
              <w:rPrChange w:id="1053" w:author="HURR MEHDI" w:date="2025-03-27T02:00:00Z">
                <w:rPr>
                  <w:ins w:id="1054" w:author="HURR MEHDI" w:date="2025-03-27T01:56:00Z"/>
                  <w:rFonts w:eastAsiaTheme="minorEastAsia"/>
                  <w:noProof/>
                  <w:kern w:val="0"/>
                  <w14:ligatures w14:val="none"/>
                </w:rPr>
              </w:rPrChange>
            </w:rPr>
            <w:pPrChange w:id="1055" w:author="HURR MEHDI" w:date="2025-03-27T01:56:00Z">
              <w:pPr>
                <w:pStyle w:val="TOC2"/>
                <w:tabs>
                  <w:tab w:val="left" w:pos="880"/>
                  <w:tab w:val="right" w:leader="dot" w:pos="9350"/>
                </w:tabs>
              </w:pPr>
            </w:pPrChange>
          </w:pPr>
          <w:ins w:id="1056" w:author="HURR MEHDI" w:date="2025-03-27T01:56:00Z">
            <w:r w:rsidRPr="00DB0B10">
              <w:rPr>
                <w:rStyle w:val="Hyperlink"/>
                <w:b w:val="0"/>
                <w:sz w:val="20"/>
                <w:rPrChange w:id="1057" w:author="HURR MEHDI" w:date="2025-03-27T02:00:00Z">
                  <w:rPr>
                    <w:rStyle w:val="Hyperlink"/>
                    <w:noProof/>
                  </w:rPr>
                </w:rPrChange>
              </w:rPr>
              <w:fldChar w:fldCharType="begin"/>
            </w:r>
            <w:r w:rsidRPr="00DB0B10">
              <w:rPr>
                <w:rStyle w:val="Hyperlink"/>
                <w:b w:val="0"/>
                <w:sz w:val="20"/>
                <w:rPrChange w:id="1058" w:author="HURR MEHDI" w:date="2025-03-27T02:00:00Z">
                  <w:rPr>
                    <w:rStyle w:val="Hyperlink"/>
                    <w:noProof/>
                  </w:rPr>
                </w:rPrChange>
              </w:rPr>
              <w:instrText xml:space="preserve"> </w:instrText>
            </w:r>
            <w:r w:rsidRPr="00DB0B10">
              <w:rPr>
                <w:b w:val="0"/>
                <w:sz w:val="20"/>
                <w:rPrChange w:id="1059" w:author="HURR MEHDI" w:date="2025-03-27T02:00:00Z">
                  <w:rPr>
                    <w:noProof/>
                  </w:rPr>
                </w:rPrChange>
              </w:rPr>
              <w:instrText>HYPERLINK \l "_Toc193933072"</w:instrText>
            </w:r>
            <w:r w:rsidRPr="00DB0B10">
              <w:rPr>
                <w:rStyle w:val="Hyperlink"/>
                <w:b w:val="0"/>
                <w:sz w:val="20"/>
                <w:rPrChange w:id="1060" w:author="HURR MEHDI" w:date="2025-03-27T02:00:00Z">
                  <w:rPr>
                    <w:rStyle w:val="Hyperlink"/>
                    <w:noProof/>
                  </w:rPr>
                </w:rPrChange>
              </w:rPr>
              <w:instrText xml:space="preserve"> </w:instrText>
            </w:r>
            <w:r w:rsidRPr="00DB0B10">
              <w:rPr>
                <w:rStyle w:val="Hyperlink"/>
                <w:b w:val="0"/>
                <w:sz w:val="20"/>
                <w:rPrChange w:id="1061" w:author="HURR MEHDI" w:date="2025-03-27T02:00:00Z">
                  <w:rPr>
                    <w:rStyle w:val="Hyperlink"/>
                    <w:noProof/>
                  </w:rPr>
                </w:rPrChange>
              </w:rPr>
            </w:r>
            <w:r w:rsidRPr="00DB0B10">
              <w:rPr>
                <w:rStyle w:val="Hyperlink"/>
                <w:b w:val="0"/>
                <w:sz w:val="20"/>
                <w:rPrChange w:id="1062" w:author="HURR MEHDI" w:date="2025-03-27T02:00:00Z">
                  <w:rPr>
                    <w:rStyle w:val="Hyperlink"/>
                    <w:noProof/>
                  </w:rPr>
                </w:rPrChange>
              </w:rPr>
              <w:fldChar w:fldCharType="separate"/>
            </w:r>
            <w:r w:rsidRPr="00DB0B10">
              <w:rPr>
                <w:rStyle w:val="Hyperlink"/>
                <w:b w:val="0"/>
                <w:sz w:val="20"/>
                <w:rPrChange w:id="1063" w:author="HURR MEHDI" w:date="2025-03-27T02:00:00Z">
                  <w:rPr>
                    <w:rStyle w:val="Hyperlink"/>
                    <w:rFonts w:ascii="Arial" w:eastAsia="Arial" w:hAnsi="Arial" w:cs="Times New Roman (Body CS)"/>
                    <w:b/>
                    <w:bCs/>
                    <w:noProof/>
                    <w:spacing w:val="10"/>
                    <w:lang w:eastAsia="ja-JP"/>
                  </w:rPr>
                </w:rPrChange>
              </w:rPr>
              <w:t>3.5</w:t>
            </w:r>
            <w:r w:rsidRPr="00DB0B10">
              <w:rPr>
                <w:rFonts w:eastAsiaTheme="minorEastAsia"/>
                <w:b w:val="0"/>
                <w:kern w:val="0"/>
                <w:sz w:val="20"/>
                <w14:ligatures w14:val="none"/>
                <w:rPrChange w:id="1064" w:author="HURR MEHDI" w:date="2025-03-27T02:00:00Z">
                  <w:rPr>
                    <w:rFonts w:eastAsiaTheme="minorEastAsia"/>
                    <w:noProof/>
                    <w:kern w:val="0"/>
                    <w14:ligatures w14:val="none"/>
                  </w:rPr>
                </w:rPrChange>
              </w:rPr>
              <w:tab/>
            </w:r>
            <w:r w:rsidRPr="00DB0B10">
              <w:rPr>
                <w:rStyle w:val="Hyperlink"/>
                <w:b w:val="0"/>
                <w:sz w:val="20"/>
                <w:rPrChange w:id="1065" w:author="HURR MEHDI" w:date="2025-03-27T02:00:00Z">
                  <w:rPr>
                    <w:rStyle w:val="Hyperlink"/>
                    <w:rFonts w:ascii="Arial" w:eastAsia="Arial" w:hAnsi="Arial" w:cs="Times New Roman (Body CS)"/>
                    <w:b/>
                    <w:bCs/>
                    <w:noProof/>
                    <w:spacing w:val="10"/>
                    <w:lang w:eastAsia="ja-JP"/>
                  </w:rPr>
                </w:rPrChange>
              </w:rPr>
              <w:t>Work Activities</w:t>
            </w:r>
            <w:r w:rsidRPr="00DB0B10">
              <w:rPr>
                <w:b w:val="0"/>
                <w:webHidden/>
                <w:sz w:val="20"/>
                <w:rPrChange w:id="1066" w:author="HURR MEHDI" w:date="2025-03-27T02:00:00Z">
                  <w:rPr>
                    <w:noProof/>
                    <w:webHidden/>
                  </w:rPr>
                </w:rPrChange>
              </w:rPr>
              <w:tab/>
            </w:r>
            <w:r w:rsidRPr="00DB0B10">
              <w:rPr>
                <w:b w:val="0"/>
                <w:webHidden/>
                <w:sz w:val="20"/>
                <w:rPrChange w:id="1067" w:author="HURR MEHDI" w:date="2025-03-27T02:00:00Z">
                  <w:rPr>
                    <w:noProof/>
                    <w:webHidden/>
                  </w:rPr>
                </w:rPrChange>
              </w:rPr>
              <w:fldChar w:fldCharType="begin"/>
            </w:r>
            <w:r w:rsidRPr="00DB0B10">
              <w:rPr>
                <w:b w:val="0"/>
                <w:webHidden/>
                <w:sz w:val="20"/>
                <w:rPrChange w:id="1068" w:author="HURR MEHDI" w:date="2025-03-27T02:00:00Z">
                  <w:rPr>
                    <w:noProof/>
                    <w:webHidden/>
                  </w:rPr>
                </w:rPrChange>
              </w:rPr>
              <w:instrText xml:space="preserve"> PAGEREF _Toc193933072 \h </w:instrText>
            </w:r>
            <w:r w:rsidRPr="00DB0B10">
              <w:rPr>
                <w:b w:val="0"/>
                <w:webHidden/>
                <w:sz w:val="20"/>
                <w:rPrChange w:id="1069" w:author="HURR MEHDI" w:date="2025-03-27T02:00:00Z">
                  <w:rPr>
                    <w:noProof/>
                    <w:webHidden/>
                  </w:rPr>
                </w:rPrChange>
              </w:rPr>
            </w:r>
          </w:ins>
          <w:r w:rsidRPr="00DB0B10">
            <w:rPr>
              <w:b w:val="0"/>
              <w:webHidden/>
              <w:sz w:val="20"/>
              <w:rPrChange w:id="1070" w:author="HURR MEHDI" w:date="2025-03-27T02:00:00Z">
                <w:rPr>
                  <w:noProof/>
                  <w:webHidden/>
                </w:rPr>
              </w:rPrChange>
            </w:rPr>
            <w:fldChar w:fldCharType="separate"/>
          </w:r>
          <w:ins w:id="1071" w:author="HURR MEHDI" w:date="2025-03-27T01:56:00Z">
            <w:r w:rsidRPr="00DB0B10">
              <w:rPr>
                <w:b w:val="0"/>
                <w:webHidden/>
                <w:sz w:val="20"/>
                <w:rPrChange w:id="1072" w:author="HURR MEHDI" w:date="2025-03-27T02:00:00Z">
                  <w:rPr>
                    <w:noProof/>
                    <w:webHidden/>
                  </w:rPr>
                </w:rPrChange>
              </w:rPr>
              <w:t>12</w:t>
            </w:r>
            <w:r w:rsidRPr="00DB0B10">
              <w:rPr>
                <w:b w:val="0"/>
                <w:webHidden/>
                <w:sz w:val="20"/>
                <w:rPrChange w:id="1073" w:author="HURR MEHDI" w:date="2025-03-27T02:00:00Z">
                  <w:rPr>
                    <w:noProof/>
                    <w:webHidden/>
                  </w:rPr>
                </w:rPrChange>
              </w:rPr>
              <w:fldChar w:fldCharType="end"/>
            </w:r>
            <w:r w:rsidRPr="00DB0B10">
              <w:rPr>
                <w:rStyle w:val="Hyperlink"/>
                <w:b w:val="0"/>
                <w:sz w:val="20"/>
                <w:rPrChange w:id="1074" w:author="HURR MEHDI" w:date="2025-03-27T02:00:00Z">
                  <w:rPr>
                    <w:rStyle w:val="Hyperlink"/>
                    <w:noProof/>
                  </w:rPr>
                </w:rPrChange>
              </w:rPr>
              <w:fldChar w:fldCharType="end"/>
            </w:r>
          </w:ins>
        </w:p>
        <w:p w:rsidR="00DB0B10" w:rsidRPr="00DB0B10" w:rsidRDefault="00DB0B10" w:rsidP="00DB0B10">
          <w:pPr>
            <w:pStyle w:val="TOC2"/>
            <w:rPr>
              <w:ins w:id="1075" w:author="HURR MEHDI" w:date="2025-03-27T01:56:00Z"/>
              <w:rFonts w:eastAsiaTheme="minorEastAsia"/>
              <w:b w:val="0"/>
              <w:kern w:val="0"/>
              <w:sz w:val="20"/>
              <w14:ligatures w14:val="none"/>
              <w:rPrChange w:id="1076" w:author="HURR MEHDI" w:date="2025-03-27T02:00:00Z">
                <w:rPr>
                  <w:ins w:id="1077" w:author="HURR MEHDI" w:date="2025-03-27T01:56:00Z"/>
                  <w:rFonts w:eastAsiaTheme="minorEastAsia"/>
                  <w:noProof/>
                  <w:kern w:val="0"/>
                  <w14:ligatures w14:val="none"/>
                </w:rPr>
              </w:rPrChange>
            </w:rPr>
            <w:pPrChange w:id="1078" w:author="HURR MEHDI" w:date="2025-03-27T01:56:00Z">
              <w:pPr>
                <w:pStyle w:val="TOC2"/>
                <w:tabs>
                  <w:tab w:val="left" w:pos="880"/>
                  <w:tab w:val="right" w:leader="dot" w:pos="9350"/>
                </w:tabs>
              </w:pPr>
            </w:pPrChange>
          </w:pPr>
          <w:ins w:id="1079" w:author="HURR MEHDI" w:date="2025-03-27T01:56:00Z">
            <w:r w:rsidRPr="00DB0B10">
              <w:rPr>
                <w:rStyle w:val="Hyperlink"/>
                <w:b w:val="0"/>
                <w:sz w:val="20"/>
                <w:rPrChange w:id="1080" w:author="HURR MEHDI" w:date="2025-03-27T02:00:00Z">
                  <w:rPr>
                    <w:rStyle w:val="Hyperlink"/>
                    <w:noProof/>
                  </w:rPr>
                </w:rPrChange>
              </w:rPr>
              <w:fldChar w:fldCharType="begin"/>
            </w:r>
            <w:r w:rsidRPr="00DB0B10">
              <w:rPr>
                <w:rStyle w:val="Hyperlink"/>
                <w:b w:val="0"/>
                <w:sz w:val="20"/>
                <w:rPrChange w:id="1081" w:author="HURR MEHDI" w:date="2025-03-27T02:00:00Z">
                  <w:rPr>
                    <w:rStyle w:val="Hyperlink"/>
                    <w:noProof/>
                  </w:rPr>
                </w:rPrChange>
              </w:rPr>
              <w:instrText xml:space="preserve"> </w:instrText>
            </w:r>
            <w:r w:rsidRPr="00DB0B10">
              <w:rPr>
                <w:b w:val="0"/>
                <w:sz w:val="20"/>
                <w:rPrChange w:id="1082" w:author="HURR MEHDI" w:date="2025-03-27T02:00:00Z">
                  <w:rPr>
                    <w:noProof/>
                  </w:rPr>
                </w:rPrChange>
              </w:rPr>
              <w:instrText>HYPERLINK \l "_Toc193933073"</w:instrText>
            </w:r>
            <w:r w:rsidRPr="00DB0B10">
              <w:rPr>
                <w:rStyle w:val="Hyperlink"/>
                <w:b w:val="0"/>
                <w:sz w:val="20"/>
                <w:rPrChange w:id="1083" w:author="HURR MEHDI" w:date="2025-03-27T02:00:00Z">
                  <w:rPr>
                    <w:rStyle w:val="Hyperlink"/>
                    <w:noProof/>
                  </w:rPr>
                </w:rPrChange>
              </w:rPr>
              <w:instrText xml:space="preserve"> </w:instrText>
            </w:r>
            <w:r w:rsidRPr="00DB0B10">
              <w:rPr>
                <w:rStyle w:val="Hyperlink"/>
                <w:b w:val="0"/>
                <w:sz w:val="20"/>
                <w:rPrChange w:id="1084" w:author="HURR MEHDI" w:date="2025-03-27T02:00:00Z">
                  <w:rPr>
                    <w:rStyle w:val="Hyperlink"/>
                    <w:noProof/>
                  </w:rPr>
                </w:rPrChange>
              </w:rPr>
            </w:r>
            <w:r w:rsidRPr="00DB0B10">
              <w:rPr>
                <w:rStyle w:val="Hyperlink"/>
                <w:b w:val="0"/>
                <w:sz w:val="20"/>
                <w:rPrChange w:id="1085" w:author="HURR MEHDI" w:date="2025-03-27T02:00:00Z">
                  <w:rPr>
                    <w:rStyle w:val="Hyperlink"/>
                    <w:noProof/>
                  </w:rPr>
                </w:rPrChange>
              </w:rPr>
              <w:fldChar w:fldCharType="separate"/>
            </w:r>
            <w:r w:rsidRPr="00DB0B10">
              <w:rPr>
                <w:rStyle w:val="Hyperlink"/>
                <w:b w:val="0"/>
                <w:sz w:val="20"/>
                <w:rPrChange w:id="1086" w:author="HURR MEHDI" w:date="2025-03-27T02:00:00Z">
                  <w:rPr>
                    <w:rStyle w:val="Hyperlink"/>
                    <w:rFonts w:ascii="Arial" w:eastAsia="Arial" w:hAnsi="Arial" w:cs="Times New Roman (Body CS)"/>
                    <w:b/>
                    <w:bCs/>
                    <w:noProof/>
                    <w:spacing w:val="10"/>
                    <w:lang w:eastAsia="ja-JP"/>
                  </w:rPr>
                </w:rPrChange>
              </w:rPr>
              <w:t>3.6</w:t>
            </w:r>
            <w:r w:rsidRPr="00DB0B10">
              <w:rPr>
                <w:rFonts w:eastAsiaTheme="minorEastAsia"/>
                <w:b w:val="0"/>
                <w:kern w:val="0"/>
                <w:sz w:val="20"/>
                <w14:ligatures w14:val="none"/>
                <w:rPrChange w:id="1087" w:author="HURR MEHDI" w:date="2025-03-27T02:00:00Z">
                  <w:rPr>
                    <w:rFonts w:eastAsiaTheme="minorEastAsia"/>
                    <w:noProof/>
                    <w:kern w:val="0"/>
                    <w14:ligatures w14:val="none"/>
                  </w:rPr>
                </w:rPrChange>
              </w:rPr>
              <w:tab/>
            </w:r>
            <w:r w:rsidRPr="00DB0B10">
              <w:rPr>
                <w:rStyle w:val="Hyperlink"/>
                <w:b w:val="0"/>
                <w:sz w:val="20"/>
                <w:rPrChange w:id="1088" w:author="HURR MEHDI" w:date="2025-03-27T02:00:00Z">
                  <w:rPr>
                    <w:rStyle w:val="Hyperlink"/>
                    <w:rFonts w:ascii="Arial" w:eastAsia="Arial" w:hAnsi="Arial" w:cs="Times New Roman (Body CS)"/>
                    <w:b/>
                    <w:bCs/>
                    <w:noProof/>
                    <w:spacing w:val="10"/>
                    <w:lang w:eastAsia="ja-JP"/>
                  </w:rPr>
                </w:rPrChange>
              </w:rPr>
              <w:t>Schedule Allocation</w:t>
            </w:r>
            <w:r w:rsidRPr="00DB0B10">
              <w:rPr>
                <w:b w:val="0"/>
                <w:webHidden/>
                <w:sz w:val="20"/>
                <w:rPrChange w:id="1089" w:author="HURR MEHDI" w:date="2025-03-27T02:00:00Z">
                  <w:rPr>
                    <w:noProof/>
                    <w:webHidden/>
                  </w:rPr>
                </w:rPrChange>
              </w:rPr>
              <w:tab/>
            </w:r>
            <w:r w:rsidRPr="00DB0B10">
              <w:rPr>
                <w:b w:val="0"/>
                <w:webHidden/>
                <w:sz w:val="20"/>
                <w:rPrChange w:id="1090" w:author="HURR MEHDI" w:date="2025-03-27T02:00:00Z">
                  <w:rPr>
                    <w:noProof/>
                    <w:webHidden/>
                  </w:rPr>
                </w:rPrChange>
              </w:rPr>
              <w:fldChar w:fldCharType="begin"/>
            </w:r>
            <w:r w:rsidRPr="00DB0B10">
              <w:rPr>
                <w:b w:val="0"/>
                <w:webHidden/>
                <w:sz w:val="20"/>
                <w:rPrChange w:id="1091" w:author="HURR MEHDI" w:date="2025-03-27T02:00:00Z">
                  <w:rPr>
                    <w:noProof/>
                    <w:webHidden/>
                  </w:rPr>
                </w:rPrChange>
              </w:rPr>
              <w:instrText xml:space="preserve"> PAGEREF _Toc193933073 \h </w:instrText>
            </w:r>
            <w:r w:rsidRPr="00DB0B10">
              <w:rPr>
                <w:b w:val="0"/>
                <w:webHidden/>
                <w:sz w:val="20"/>
                <w:rPrChange w:id="1092" w:author="HURR MEHDI" w:date="2025-03-27T02:00:00Z">
                  <w:rPr>
                    <w:noProof/>
                    <w:webHidden/>
                  </w:rPr>
                </w:rPrChange>
              </w:rPr>
            </w:r>
          </w:ins>
          <w:r w:rsidRPr="00DB0B10">
            <w:rPr>
              <w:b w:val="0"/>
              <w:webHidden/>
              <w:sz w:val="20"/>
              <w:rPrChange w:id="1093" w:author="HURR MEHDI" w:date="2025-03-27T02:00:00Z">
                <w:rPr>
                  <w:noProof/>
                  <w:webHidden/>
                </w:rPr>
              </w:rPrChange>
            </w:rPr>
            <w:fldChar w:fldCharType="separate"/>
          </w:r>
          <w:ins w:id="1094" w:author="HURR MEHDI" w:date="2025-03-27T01:56:00Z">
            <w:r w:rsidRPr="00DB0B10">
              <w:rPr>
                <w:b w:val="0"/>
                <w:webHidden/>
                <w:sz w:val="20"/>
                <w:rPrChange w:id="1095" w:author="HURR MEHDI" w:date="2025-03-27T02:00:00Z">
                  <w:rPr>
                    <w:noProof/>
                    <w:webHidden/>
                  </w:rPr>
                </w:rPrChange>
              </w:rPr>
              <w:t>13</w:t>
            </w:r>
            <w:r w:rsidRPr="00DB0B10">
              <w:rPr>
                <w:b w:val="0"/>
                <w:webHidden/>
                <w:sz w:val="20"/>
                <w:rPrChange w:id="1096" w:author="HURR MEHDI" w:date="2025-03-27T02:00:00Z">
                  <w:rPr>
                    <w:noProof/>
                    <w:webHidden/>
                  </w:rPr>
                </w:rPrChange>
              </w:rPr>
              <w:fldChar w:fldCharType="end"/>
            </w:r>
            <w:r w:rsidRPr="00DB0B10">
              <w:rPr>
                <w:rStyle w:val="Hyperlink"/>
                <w:b w:val="0"/>
                <w:sz w:val="20"/>
                <w:rPrChange w:id="1097" w:author="HURR MEHDI" w:date="2025-03-27T02:00:00Z">
                  <w:rPr>
                    <w:rStyle w:val="Hyperlink"/>
                    <w:noProof/>
                  </w:rPr>
                </w:rPrChange>
              </w:rPr>
              <w:fldChar w:fldCharType="end"/>
            </w:r>
          </w:ins>
        </w:p>
        <w:p w:rsidR="00DB0B10" w:rsidRPr="00DB0B10" w:rsidRDefault="00DB0B10" w:rsidP="00DB0B10">
          <w:pPr>
            <w:pStyle w:val="TOC2"/>
            <w:rPr>
              <w:ins w:id="1098" w:author="HURR MEHDI" w:date="2025-03-27T01:56:00Z"/>
              <w:rFonts w:eastAsiaTheme="minorEastAsia"/>
              <w:b w:val="0"/>
              <w:kern w:val="0"/>
              <w:sz w:val="20"/>
              <w14:ligatures w14:val="none"/>
              <w:rPrChange w:id="1099" w:author="HURR MEHDI" w:date="2025-03-27T02:00:00Z">
                <w:rPr>
                  <w:ins w:id="1100" w:author="HURR MEHDI" w:date="2025-03-27T01:56:00Z"/>
                  <w:rFonts w:eastAsiaTheme="minorEastAsia"/>
                  <w:noProof/>
                  <w:kern w:val="0"/>
                  <w14:ligatures w14:val="none"/>
                </w:rPr>
              </w:rPrChange>
            </w:rPr>
            <w:pPrChange w:id="1101" w:author="HURR MEHDI" w:date="2025-03-27T01:56:00Z">
              <w:pPr>
                <w:pStyle w:val="TOC2"/>
                <w:tabs>
                  <w:tab w:val="left" w:pos="880"/>
                  <w:tab w:val="right" w:leader="dot" w:pos="9350"/>
                </w:tabs>
              </w:pPr>
            </w:pPrChange>
          </w:pPr>
          <w:ins w:id="1102" w:author="HURR MEHDI" w:date="2025-03-27T01:56:00Z">
            <w:r w:rsidRPr="00DB0B10">
              <w:rPr>
                <w:rStyle w:val="Hyperlink"/>
                <w:b w:val="0"/>
                <w:sz w:val="20"/>
                <w:rPrChange w:id="1103" w:author="HURR MEHDI" w:date="2025-03-27T02:00:00Z">
                  <w:rPr>
                    <w:rStyle w:val="Hyperlink"/>
                    <w:noProof/>
                  </w:rPr>
                </w:rPrChange>
              </w:rPr>
              <w:fldChar w:fldCharType="begin"/>
            </w:r>
            <w:r w:rsidRPr="00DB0B10">
              <w:rPr>
                <w:rStyle w:val="Hyperlink"/>
                <w:b w:val="0"/>
                <w:sz w:val="20"/>
                <w:rPrChange w:id="1104" w:author="HURR MEHDI" w:date="2025-03-27T02:00:00Z">
                  <w:rPr>
                    <w:rStyle w:val="Hyperlink"/>
                    <w:noProof/>
                  </w:rPr>
                </w:rPrChange>
              </w:rPr>
              <w:instrText xml:space="preserve"> </w:instrText>
            </w:r>
            <w:r w:rsidRPr="00DB0B10">
              <w:rPr>
                <w:b w:val="0"/>
                <w:sz w:val="20"/>
                <w:rPrChange w:id="1105" w:author="HURR MEHDI" w:date="2025-03-27T02:00:00Z">
                  <w:rPr>
                    <w:noProof/>
                  </w:rPr>
                </w:rPrChange>
              </w:rPr>
              <w:instrText>HYPERLINK \l "_Toc193933074"</w:instrText>
            </w:r>
            <w:r w:rsidRPr="00DB0B10">
              <w:rPr>
                <w:rStyle w:val="Hyperlink"/>
                <w:b w:val="0"/>
                <w:sz w:val="20"/>
                <w:rPrChange w:id="1106" w:author="HURR MEHDI" w:date="2025-03-27T02:00:00Z">
                  <w:rPr>
                    <w:rStyle w:val="Hyperlink"/>
                    <w:noProof/>
                  </w:rPr>
                </w:rPrChange>
              </w:rPr>
              <w:instrText xml:space="preserve"> </w:instrText>
            </w:r>
            <w:r w:rsidRPr="00DB0B10">
              <w:rPr>
                <w:rStyle w:val="Hyperlink"/>
                <w:b w:val="0"/>
                <w:sz w:val="20"/>
                <w:rPrChange w:id="1107" w:author="HURR MEHDI" w:date="2025-03-27T02:00:00Z">
                  <w:rPr>
                    <w:rStyle w:val="Hyperlink"/>
                    <w:noProof/>
                  </w:rPr>
                </w:rPrChange>
              </w:rPr>
            </w:r>
            <w:r w:rsidRPr="00DB0B10">
              <w:rPr>
                <w:rStyle w:val="Hyperlink"/>
                <w:b w:val="0"/>
                <w:sz w:val="20"/>
                <w:rPrChange w:id="1108" w:author="HURR MEHDI" w:date="2025-03-27T02:00:00Z">
                  <w:rPr>
                    <w:rStyle w:val="Hyperlink"/>
                    <w:noProof/>
                  </w:rPr>
                </w:rPrChange>
              </w:rPr>
              <w:fldChar w:fldCharType="separate"/>
            </w:r>
            <w:r w:rsidRPr="00DB0B10">
              <w:rPr>
                <w:rStyle w:val="Hyperlink"/>
                <w:b w:val="0"/>
                <w:sz w:val="20"/>
                <w:rPrChange w:id="1109" w:author="HURR MEHDI" w:date="2025-03-27T02:00:00Z">
                  <w:rPr>
                    <w:rStyle w:val="Hyperlink"/>
                    <w:rFonts w:ascii="Arial" w:eastAsia="Arial" w:hAnsi="Arial" w:cs="Times New Roman (Body CS)"/>
                    <w:b/>
                    <w:bCs/>
                    <w:noProof/>
                    <w:spacing w:val="10"/>
                    <w:lang w:eastAsia="ja-JP"/>
                  </w:rPr>
                </w:rPrChange>
              </w:rPr>
              <w:t>3.7</w:t>
            </w:r>
            <w:r w:rsidRPr="00DB0B10">
              <w:rPr>
                <w:rFonts w:eastAsiaTheme="minorEastAsia"/>
                <w:b w:val="0"/>
                <w:kern w:val="0"/>
                <w:sz w:val="20"/>
                <w14:ligatures w14:val="none"/>
                <w:rPrChange w:id="1110" w:author="HURR MEHDI" w:date="2025-03-27T02:00:00Z">
                  <w:rPr>
                    <w:rFonts w:eastAsiaTheme="minorEastAsia"/>
                    <w:noProof/>
                    <w:kern w:val="0"/>
                    <w14:ligatures w14:val="none"/>
                  </w:rPr>
                </w:rPrChange>
              </w:rPr>
              <w:tab/>
            </w:r>
            <w:r w:rsidRPr="00DB0B10">
              <w:rPr>
                <w:rStyle w:val="Hyperlink"/>
                <w:b w:val="0"/>
                <w:sz w:val="20"/>
                <w:rPrChange w:id="1111" w:author="HURR MEHDI" w:date="2025-03-27T02:00:00Z">
                  <w:rPr>
                    <w:rStyle w:val="Hyperlink"/>
                    <w:rFonts w:ascii="Arial" w:eastAsia="Arial" w:hAnsi="Arial" w:cs="Times New Roman (Body CS)"/>
                    <w:b/>
                    <w:bCs/>
                    <w:noProof/>
                    <w:spacing w:val="10"/>
                    <w:lang w:eastAsia="ja-JP"/>
                  </w:rPr>
                </w:rPrChange>
              </w:rPr>
              <w:t>Resource Allocation</w:t>
            </w:r>
            <w:r w:rsidRPr="00DB0B10">
              <w:rPr>
                <w:b w:val="0"/>
                <w:webHidden/>
                <w:sz w:val="20"/>
                <w:rPrChange w:id="1112" w:author="HURR MEHDI" w:date="2025-03-27T02:00:00Z">
                  <w:rPr>
                    <w:noProof/>
                    <w:webHidden/>
                  </w:rPr>
                </w:rPrChange>
              </w:rPr>
              <w:tab/>
            </w:r>
            <w:r w:rsidRPr="00DB0B10">
              <w:rPr>
                <w:b w:val="0"/>
                <w:webHidden/>
                <w:sz w:val="20"/>
                <w:rPrChange w:id="1113" w:author="HURR MEHDI" w:date="2025-03-27T02:00:00Z">
                  <w:rPr>
                    <w:noProof/>
                    <w:webHidden/>
                  </w:rPr>
                </w:rPrChange>
              </w:rPr>
              <w:fldChar w:fldCharType="begin"/>
            </w:r>
            <w:r w:rsidRPr="00DB0B10">
              <w:rPr>
                <w:b w:val="0"/>
                <w:webHidden/>
                <w:sz w:val="20"/>
                <w:rPrChange w:id="1114" w:author="HURR MEHDI" w:date="2025-03-27T02:00:00Z">
                  <w:rPr>
                    <w:noProof/>
                    <w:webHidden/>
                  </w:rPr>
                </w:rPrChange>
              </w:rPr>
              <w:instrText xml:space="preserve"> PAGEREF _Toc193933074 \h </w:instrText>
            </w:r>
            <w:r w:rsidRPr="00DB0B10">
              <w:rPr>
                <w:b w:val="0"/>
                <w:webHidden/>
                <w:sz w:val="20"/>
                <w:rPrChange w:id="1115" w:author="HURR MEHDI" w:date="2025-03-27T02:00:00Z">
                  <w:rPr>
                    <w:noProof/>
                    <w:webHidden/>
                  </w:rPr>
                </w:rPrChange>
              </w:rPr>
            </w:r>
          </w:ins>
          <w:r w:rsidRPr="00DB0B10">
            <w:rPr>
              <w:b w:val="0"/>
              <w:webHidden/>
              <w:sz w:val="20"/>
              <w:rPrChange w:id="1116" w:author="HURR MEHDI" w:date="2025-03-27T02:00:00Z">
                <w:rPr>
                  <w:noProof/>
                  <w:webHidden/>
                </w:rPr>
              </w:rPrChange>
            </w:rPr>
            <w:fldChar w:fldCharType="separate"/>
          </w:r>
          <w:ins w:id="1117" w:author="HURR MEHDI" w:date="2025-03-27T01:56:00Z">
            <w:r w:rsidRPr="00DB0B10">
              <w:rPr>
                <w:b w:val="0"/>
                <w:webHidden/>
                <w:sz w:val="20"/>
                <w:rPrChange w:id="1118" w:author="HURR MEHDI" w:date="2025-03-27T02:00:00Z">
                  <w:rPr>
                    <w:noProof/>
                    <w:webHidden/>
                  </w:rPr>
                </w:rPrChange>
              </w:rPr>
              <w:t>13</w:t>
            </w:r>
            <w:r w:rsidRPr="00DB0B10">
              <w:rPr>
                <w:b w:val="0"/>
                <w:webHidden/>
                <w:sz w:val="20"/>
                <w:rPrChange w:id="1119" w:author="HURR MEHDI" w:date="2025-03-27T02:00:00Z">
                  <w:rPr>
                    <w:noProof/>
                    <w:webHidden/>
                  </w:rPr>
                </w:rPrChange>
              </w:rPr>
              <w:fldChar w:fldCharType="end"/>
            </w:r>
            <w:r w:rsidRPr="00DB0B10">
              <w:rPr>
                <w:rStyle w:val="Hyperlink"/>
                <w:b w:val="0"/>
                <w:sz w:val="20"/>
                <w:rPrChange w:id="1120" w:author="HURR MEHDI" w:date="2025-03-27T02:00:00Z">
                  <w:rPr>
                    <w:rStyle w:val="Hyperlink"/>
                    <w:noProof/>
                  </w:rPr>
                </w:rPrChange>
              </w:rPr>
              <w:fldChar w:fldCharType="end"/>
            </w:r>
          </w:ins>
        </w:p>
        <w:p w:rsidR="00DB0B10" w:rsidRPr="00DB0B10" w:rsidRDefault="00DB0B10" w:rsidP="00DB0B10">
          <w:pPr>
            <w:pStyle w:val="TOC2"/>
            <w:rPr>
              <w:ins w:id="1121" w:author="HURR MEHDI" w:date="2025-03-27T01:56:00Z"/>
              <w:rFonts w:eastAsiaTheme="minorEastAsia"/>
              <w:b w:val="0"/>
              <w:kern w:val="0"/>
              <w:sz w:val="20"/>
              <w14:ligatures w14:val="none"/>
              <w:rPrChange w:id="1122" w:author="HURR MEHDI" w:date="2025-03-27T02:00:00Z">
                <w:rPr>
                  <w:ins w:id="1123" w:author="HURR MEHDI" w:date="2025-03-27T01:56:00Z"/>
                  <w:rFonts w:eastAsiaTheme="minorEastAsia"/>
                  <w:noProof/>
                  <w:kern w:val="0"/>
                  <w14:ligatures w14:val="none"/>
                </w:rPr>
              </w:rPrChange>
            </w:rPr>
            <w:pPrChange w:id="1124" w:author="HURR MEHDI" w:date="2025-03-27T01:56:00Z">
              <w:pPr>
                <w:pStyle w:val="TOC2"/>
                <w:tabs>
                  <w:tab w:val="right" w:leader="dot" w:pos="9350"/>
                </w:tabs>
              </w:pPr>
            </w:pPrChange>
          </w:pPr>
          <w:ins w:id="1125" w:author="HURR MEHDI" w:date="2025-03-27T01:56:00Z">
            <w:r w:rsidRPr="00DB0B10">
              <w:rPr>
                <w:rStyle w:val="Hyperlink"/>
                <w:b w:val="0"/>
                <w:sz w:val="20"/>
                <w:rPrChange w:id="1126" w:author="HURR MEHDI" w:date="2025-03-27T02:00:00Z">
                  <w:rPr>
                    <w:rStyle w:val="Hyperlink"/>
                    <w:noProof/>
                  </w:rPr>
                </w:rPrChange>
              </w:rPr>
              <w:fldChar w:fldCharType="begin"/>
            </w:r>
            <w:r w:rsidRPr="00DB0B10">
              <w:rPr>
                <w:rStyle w:val="Hyperlink"/>
                <w:b w:val="0"/>
                <w:sz w:val="20"/>
                <w:rPrChange w:id="1127" w:author="HURR MEHDI" w:date="2025-03-27T02:00:00Z">
                  <w:rPr>
                    <w:rStyle w:val="Hyperlink"/>
                    <w:noProof/>
                  </w:rPr>
                </w:rPrChange>
              </w:rPr>
              <w:instrText xml:space="preserve"> </w:instrText>
            </w:r>
            <w:r w:rsidRPr="00DB0B10">
              <w:rPr>
                <w:b w:val="0"/>
                <w:sz w:val="20"/>
                <w:rPrChange w:id="1128" w:author="HURR MEHDI" w:date="2025-03-27T02:00:00Z">
                  <w:rPr>
                    <w:noProof/>
                  </w:rPr>
                </w:rPrChange>
              </w:rPr>
              <w:instrText>HYPERLINK \l "_Toc193933075"</w:instrText>
            </w:r>
            <w:r w:rsidRPr="00DB0B10">
              <w:rPr>
                <w:rStyle w:val="Hyperlink"/>
                <w:b w:val="0"/>
                <w:sz w:val="20"/>
                <w:rPrChange w:id="1129" w:author="HURR MEHDI" w:date="2025-03-27T02:00:00Z">
                  <w:rPr>
                    <w:rStyle w:val="Hyperlink"/>
                    <w:noProof/>
                  </w:rPr>
                </w:rPrChange>
              </w:rPr>
              <w:instrText xml:space="preserve"> </w:instrText>
            </w:r>
            <w:r w:rsidRPr="00DB0B10">
              <w:rPr>
                <w:rStyle w:val="Hyperlink"/>
                <w:b w:val="0"/>
                <w:sz w:val="20"/>
                <w:rPrChange w:id="1130" w:author="HURR MEHDI" w:date="2025-03-27T02:00:00Z">
                  <w:rPr>
                    <w:rStyle w:val="Hyperlink"/>
                    <w:noProof/>
                  </w:rPr>
                </w:rPrChange>
              </w:rPr>
            </w:r>
            <w:r w:rsidRPr="00DB0B10">
              <w:rPr>
                <w:rStyle w:val="Hyperlink"/>
                <w:b w:val="0"/>
                <w:sz w:val="20"/>
                <w:rPrChange w:id="1131" w:author="HURR MEHDI" w:date="2025-03-27T02:00:00Z">
                  <w:rPr>
                    <w:rStyle w:val="Hyperlink"/>
                    <w:noProof/>
                  </w:rPr>
                </w:rPrChange>
              </w:rPr>
              <w:fldChar w:fldCharType="separate"/>
            </w:r>
            <w:r w:rsidRPr="00DB0B10">
              <w:rPr>
                <w:rStyle w:val="Hyperlink"/>
                <w:b w:val="0"/>
                <w:sz w:val="20"/>
                <w:rPrChange w:id="1132" w:author="HURR MEHDI" w:date="2025-03-27T02:00:00Z">
                  <w:rPr>
                    <w:rStyle w:val="Hyperlink"/>
                    <w:rFonts w:ascii="Arial" w:eastAsia="Arial" w:hAnsi="Arial" w:cs="Times New Roman (Body CS)"/>
                    <w:b/>
                    <w:bCs/>
                    <w:noProof/>
                    <w:spacing w:val="10"/>
                    <w:lang w:eastAsia="ja-JP"/>
                  </w:rPr>
                </w:rPrChange>
              </w:rPr>
              <w:t>3.8  Risk Management</w:t>
            </w:r>
            <w:r w:rsidRPr="00DB0B10">
              <w:rPr>
                <w:b w:val="0"/>
                <w:webHidden/>
                <w:sz w:val="20"/>
                <w:rPrChange w:id="1133" w:author="HURR MEHDI" w:date="2025-03-27T02:00:00Z">
                  <w:rPr>
                    <w:noProof/>
                    <w:webHidden/>
                  </w:rPr>
                </w:rPrChange>
              </w:rPr>
              <w:tab/>
            </w:r>
            <w:r w:rsidRPr="00DB0B10">
              <w:rPr>
                <w:b w:val="0"/>
                <w:webHidden/>
                <w:sz w:val="20"/>
                <w:rPrChange w:id="1134" w:author="HURR MEHDI" w:date="2025-03-27T02:00:00Z">
                  <w:rPr>
                    <w:noProof/>
                    <w:webHidden/>
                  </w:rPr>
                </w:rPrChange>
              </w:rPr>
              <w:fldChar w:fldCharType="begin"/>
            </w:r>
            <w:r w:rsidRPr="00DB0B10">
              <w:rPr>
                <w:b w:val="0"/>
                <w:webHidden/>
                <w:sz w:val="20"/>
                <w:rPrChange w:id="1135" w:author="HURR MEHDI" w:date="2025-03-27T02:00:00Z">
                  <w:rPr>
                    <w:noProof/>
                    <w:webHidden/>
                  </w:rPr>
                </w:rPrChange>
              </w:rPr>
              <w:instrText xml:space="preserve"> PAGEREF _Toc193933075 \h </w:instrText>
            </w:r>
            <w:r w:rsidRPr="00DB0B10">
              <w:rPr>
                <w:b w:val="0"/>
                <w:webHidden/>
                <w:sz w:val="20"/>
                <w:rPrChange w:id="1136" w:author="HURR MEHDI" w:date="2025-03-27T02:00:00Z">
                  <w:rPr>
                    <w:noProof/>
                    <w:webHidden/>
                  </w:rPr>
                </w:rPrChange>
              </w:rPr>
            </w:r>
          </w:ins>
          <w:r w:rsidRPr="00DB0B10">
            <w:rPr>
              <w:b w:val="0"/>
              <w:webHidden/>
              <w:sz w:val="20"/>
              <w:rPrChange w:id="1137" w:author="HURR MEHDI" w:date="2025-03-27T02:00:00Z">
                <w:rPr>
                  <w:noProof/>
                  <w:webHidden/>
                </w:rPr>
              </w:rPrChange>
            </w:rPr>
            <w:fldChar w:fldCharType="separate"/>
          </w:r>
          <w:ins w:id="1138" w:author="HURR MEHDI" w:date="2025-03-27T01:56:00Z">
            <w:r w:rsidRPr="00DB0B10">
              <w:rPr>
                <w:b w:val="0"/>
                <w:webHidden/>
                <w:sz w:val="20"/>
                <w:rPrChange w:id="1139" w:author="HURR MEHDI" w:date="2025-03-27T02:00:00Z">
                  <w:rPr>
                    <w:noProof/>
                    <w:webHidden/>
                  </w:rPr>
                </w:rPrChange>
              </w:rPr>
              <w:t>14</w:t>
            </w:r>
            <w:r w:rsidRPr="00DB0B10">
              <w:rPr>
                <w:b w:val="0"/>
                <w:webHidden/>
                <w:sz w:val="20"/>
                <w:rPrChange w:id="1140" w:author="HURR MEHDI" w:date="2025-03-27T02:00:00Z">
                  <w:rPr>
                    <w:noProof/>
                    <w:webHidden/>
                  </w:rPr>
                </w:rPrChange>
              </w:rPr>
              <w:fldChar w:fldCharType="end"/>
            </w:r>
            <w:r w:rsidRPr="00DB0B10">
              <w:rPr>
                <w:rStyle w:val="Hyperlink"/>
                <w:b w:val="0"/>
                <w:sz w:val="20"/>
                <w:rPrChange w:id="1141" w:author="HURR MEHDI" w:date="2025-03-27T02:00:00Z">
                  <w:rPr>
                    <w:rStyle w:val="Hyperlink"/>
                    <w:noProof/>
                  </w:rPr>
                </w:rPrChange>
              </w:rPr>
              <w:fldChar w:fldCharType="end"/>
            </w:r>
          </w:ins>
        </w:p>
        <w:p w:rsidR="00DB0B10" w:rsidRPr="00DB0B10" w:rsidRDefault="00DB0B10" w:rsidP="00DB0B10">
          <w:pPr>
            <w:pStyle w:val="TOC2"/>
            <w:rPr>
              <w:ins w:id="1142" w:author="HURR MEHDI" w:date="2025-03-27T01:56:00Z"/>
              <w:rFonts w:eastAsiaTheme="minorEastAsia"/>
              <w:kern w:val="0"/>
              <w:sz w:val="20"/>
              <w14:ligatures w14:val="none"/>
              <w:rPrChange w:id="1143" w:author="HURR MEHDI" w:date="2025-03-27T02:00:00Z">
                <w:rPr>
                  <w:ins w:id="1144" w:author="HURR MEHDI" w:date="2025-03-27T01:56:00Z"/>
                  <w:rFonts w:eastAsiaTheme="minorEastAsia"/>
                  <w:noProof/>
                  <w:kern w:val="0"/>
                  <w14:ligatures w14:val="none"/>
                </w:rPr>
              </w:rPrChange>
            </w:rPr>
            <w:pPrChange w:id="1145" w:author="HURR MEHDI" w:date="2025-03-27T01:56:00Z">
              <w:pPr>
                <w:pStyle w:val="TOC2"/>
                <w:tabs>
                  <w:tab w:val="left" w:pos="660"/>
                  <w:tab w:val="right" w:leader="dot" w:pos="9350"/>
                </w:tabs>
              </w:pPr>
            </w:pPrChange>
          </w:pPr>
          <w:ins w:id="1146" w:author="HURR MEHDI" w:date="2025-03-27T01:56:00Z">
            <w:r w:rsidRPr="00DB0B10">
              <w:rPr>
                <w:rStyle w:val="Hyperlink"/>
                <w:sz w:val="20"/>
                <w:rPrChange w:id="1147" w:author="HURR MEHDI" w:date="2025-03-27T02:00:00Z">
                  <w:rPr>
                    <w:rStyle w:val="Hyperlink"/>
                    <w:noProof/>
                  </w:rPr>
                </w:rPrChange>
              </w:rPr>
              <w:fldChar w:fldCharType="begin"/>
            </w:r>
            <w:r w:rsidRPr="00DB0B10">
              <w:rPr>
                <w:rStyle w:val="Hyperlink"/>
                <w:sz w:val="20"/>
                <w:rPrChange w:id="1148" w:author="HURR MEHDI" w:date="2025-03-27T02:00:00Z">
                  <w:rPr>
                    <w:rStyle w:val="Hyperlink"/>
                    <w:noProof/>
                  </w:rPr>
                </w:rPrChange>
              </w:rPr>
              <w:instrText xml:space="preserve"> </w:instrText>
            </w:r>
            <w:r w:rsidRPr="00DB0B10">
              <w:rPr>
                <w:sz w:val="20"/>
                <w:rPrChange w:id="1149" w:author="HURR MEHDI" w:date="2025-03-27T02:00:00Z">
                  <w:rPr>
                    <w:noProof/>
                  </w:rPr>
                </w:rPrChange>
              </w:rPr>
              <w:instrText>HYPERLINK \l "_Toc193933076"</w:instrText>
            </w:r>
            <w:r w:rsidRPr="00DB0B10">
              <w:rPr>
                <w:rStyle w:val="Hyperlink"/>
                <w:sz w:val="20"/>
                <w:rPrChange w:id="1150" w:author="HURR MEHDI" w:date="2025-03-27T02:00:00Z">
                  <w:rPr>
                    <w:rStyle w:val="Hyperlink"/>
                    <w:noProof/>
                  </w:rPr>
                </w:rPrChange>
              </w:rPr>
              <w:instrText xml:space="preserve"> </w:instrText>
            </w:r>
            <w:r w:rsidRPr="00DB0B10">
              <w:rPr>
                <w:rStyle w:val="Hyperlink"/>
                <w:sz w:val="20"/>
                <w:rPrChange w:id="1151" w:author="HURR MEHDI" w:date="2025-03-27T02:00:00Z">
                  <w:rPr>
                    <w:rStyle w:val="Hyperlink"/>
                    <w:noProof/>
                  </w:rPr>
                </w:rPrChange>
              </w:rPr>
            </w:r>
            <w:r w:rsidRPr="00DB0B10">
              <w:rPr>
                <w:rStyle w:val="Hyperlink"/>
                <w:sz w:val="20"/>
                <w:rPrChange w:id="1152" w:author="HURR MEHDI" w:date="2025-03-27T02:00:00Z">
                  <w:rPr>
                    <w:rStyle w:val="Hyperlink"/>
                    <w:noProof/>
                  </w:rPr>
                </w:rPrChange>
              </w:rPr>
              <w:fldChar w:fldCharType="separate"/>
            </w:r>
            <w:r w:rsidRPr="00DB0B10">
              <w:rPr>
                <w:rStyle w:val="Hyperlink"/>
                <w:rFonts w:cs="Arial"/>
                <w:sz w:val="20"/>
                <w:rPrChange w:id="1153" w:author="HURR MEHDI" w:date="2025-03-27T02:00:00Z">
                  <w:rPr>
                    <w:rStyle w:val="Hyperlink"/>
                    <w:rFonts w:ascii="Arial" w:hAnsi="Arial" w:cs="Arial"/>
                    <w:noProof/>
                  </w:rPr>
                </w:rPrChange>
              </w:rPr>
              <w:t>4.</w:t>
            </w:r>
            <w:r w:rsidRPr="00DB0B10">
              <w:rPr>
                <w:rFonts w:eastAsiaTheme="minorEastAsia"/>
                <w:kern w:val="0"/>
                <w:sz w:val="20"/>
                <w14:ligatures w14:val="none"/>
                <w:rPrChange w:id="1154" w:author="HURR MEHDI" w:date="2025-03-27T02:00:00Z">
                  <w:rPr>
                    <w:rFonts w:eastAsiaTheme="minorEastAsia"/>
                    <w:noProof/>
                    <w:kern w:val="0"/>
                    <w14:ligatures w14:val="none"/>
                  </w:rPr>
                </w:rPrChange>
              </w:rPr>
              <w:tab/>
            </w:r>
            <w:r w:rsidRPr="00DB0B10">
              <w:rPr>
                <w:rStyle w:val="Hyperlink"/>
                <w:rFonts w:cs="Arial"/>
                <w:sz w:val="20"/>
                <w:rPrChange w:id="1155" w:author="HURR MEHDI" w:date="2025-03-27T02:00:00Z">
                  <w:rPr>
                    <w:rStyle w:val="Hyperlink"/>
                    <w:rFonts w:ascii="Arial" w:hAnsi="Arial" w:cs="Arial"/>
                    <w:noProof/>
                  </w:rPr>
                </w:rPrChange>
              </w:rPr>
              <w:t>Use Case Diagram</w:t>
            </w:r>
            <w:r w:rsidRPr="00DB0B10">
              <w:rPr>
                <w:webHidden/>
                <w:sz w:val="20"/>
                <w:rPrChange w:id="1156" w:author="HURR MEHDI" w:date="2025-03-27T02:00:00Z">
                  <w:rPr>
                    <w:noProof/>
                    <w:webHidden/>
                  </w:rPr>
                </w:rPrChange>
              </w:rPr>
              <w:tab/>
            </w:r>
            <w:r w:rsidRPr="00DB0B10">
              <w:rPr>
                <w:webHidden/>
                <w:sz w:val="20"/>
                <w:rPrChange w:id="1157" w:author="HURR MEHDI" w:date="2025-03-27T02:00:00Z">
                  <w:rPr>
                    <w:noProof/>
                    <w:webHidden/>
                  </w:rPr>
                </w:rPrChange>
              </w:rPr>
              <w:fldChar w:fldCharType="begin"/>
            </w:r>
            <w:r w:rsidRPr="00DB0B10">
              <w:rPr>
                <w:webHidden/>
                <w:sz w:val="20"/>
                <w:rPrChange w:id="1158" w:author="HURR MEHDI" w:date="2025-03-27T02:00:00Z">
                  <w:rPr>
                    <w:noProof/>
                    <w:webHidden/>
                  </w:rPr>
                </w:rPrChange>
              </w:rPr>
              <w:instrText xml:space="preserve"> PAGEREF _Toc193933076 \h </w:instrText>
            </w:r>
            <w:r w:rsidRPr="00DB0B10">
              <w:rPr>
                <w:webHidden/>
                <w:sz w:val="20"/>
                <w:rPrChange w:id="1159" w:author="HURR MEHDI" w:date="2025-03-27T02:00:00Z">
                  <w:rPr>
                    <w:noProof/>
                    <w:webHidden/>
                  </w:rPr>
                </w:rPrChange>
              </w:rPr>
            </w:r>
          </w:ins>
          <w:r w:rsidRPr="00DB0B10">
            <w:rPr>
              <w:webHidden/>
              <w:sz w:val="20"/>
              <w:rPrChange w:id="1160" w:author="HURR MEHDI" w:date="2025-03-27T02:00:00Z">
                <w:rPr>
                  <w:noProof/>
                  <w:webHidden/>
                </w:rPr>
              </w:rPrChange>
            </w:rPr>
            <w:fldChar w:fldCharType="separate"/>
          </w:r>
          <w:ins w:id="1161" w:author="HURR MEHDI" w:date="2025-03-27T01:56:00Z">
            <w:r w:rsidRPr="00DB0B10">
              <w:rPr>
                <w:webHidden/>
                <w:sz w:val="20"/>
                <w:rPrChange w:id="1162" w:author="HURR MEHDI" w:date="2025-03-27T02:00:00Z">
                  <w:rPr>
                    <w:noProof/>
                    <w:webHidden/>
                  </w:rPr>
                </w:rPrChange>
              </w:rPr>
              <w:t>15</w:t>
            </w:r>
            <w:r w:rsidRPr="00DB0B10">
              <w:rPr>
                <w:webHidden/>
                <w:sz w:val="20"/>
                <w:rPrChange w:id="1163" w:author="HURR MEHDI" w:date="2025-03-27T02:00:00Z">
                  <w:rPr>
                    <w:noProof/>
                    <w:webHidden/>
                  </w:rPr>
                </w:rPrChange>
              </w:rPr>
              <w:fldChar w:fldCharType="end"/>
            </w:r>
            <w:r w:rsidRPr="00DB0B10">
              <w:rPr>
                <w:rStyle w:val="Hyperlink"/>
                <w:sz w:val="20"/>
                <w:rPrChange w:id="1164" w:author="HURR MEHDI" w:date="2025-03-27T02:00:00Z">
                  <w:rPr>
                    <w:rStyle w:val="Hyperlink"/>
                    <w:noProof/>
                  </w:rPr>
                </w:rPrChange>
              </w:rPr>
              <w:fldChar w:fldCharType="end"/>
            </w:r>
          </w:ins>
        </w:p>
        <w:p w:rsidR="00DB0B10" w:rsidRPr="00DB0B10" w:rsidRDefault="00DB0B10" w:rsidP="00DB0B10">
          <w:pPr>
            <w:pStyle w:val="TOC2"/>
            <w:rPr>
              <w:ins w:id="1165" w:author="HURR MEHDI" w:date="2025-03-27T01:56:00Z"/>
              <w:rFonts w:eastAsiaTheme="minorEastAsia"/>
              <w:b w:val="0"/>
              <w:kern w:val="0"/>
              <w:sz w:val="20"/>
              <w14:ligatures w14:val="none"/>
              <w:rPrChange w:id="1166" w:author="HURR MEHDI" w:date="2025-03-27T02:00:00Z">
                <w:rPr>
                  <w:ins w:id="1167" w:author="HURR MEHDI" w:date="2025-03-27T01:56:00Z"/>
                  <w:rFonts w:eastAsiaTheme="minorEastAsia"/>
                  <w:noProof/>
                  <w:kern w:val="0"/>
                  <w14:ligatures w14:val="none"/>
                </w:rPr>
              </w:rPrChange>
            </w:rPr>
            <w:pPrChange w:id="1168" w:author="HURR MEHDI" w:date="2025-03-27T01:56:00Z">
              <w:pPr>
                <w:pStyle w:val="TOC2"/>
                <w:tabs>
                  <w:tab w:val="right" w:leader="dot" w:pos="9350"/>
                </w:tabs>
              </w:pPr>
            </w:pPrChange>
          </w:pPr>
          <w:ins w:id="1169" w:author="HURR MEHDI" w:date="2025-03-27T01:56:00Z">
            <w:r w:rsidRPr="00DB0B10">
              <w:rPr>
                <w:rStyle w:val="Hyperlink"/>
                <w:b w:val="0"/>
                <w:sz w:val="20"/>
                <w:rPrChange w:id="1170" w:author="HURR MEHDI" w:date="2025-03-27T02:00:00Z">
                  <w:rPr>
                    <w:rStyle w:val="Hyperlink"/>
                    <w:noProof/>
                  </w:rPr>
                </w:rPrChange>
              </w:rPr>
              <w:fldChar w:fldCharType="begin"/>
            </w:r>
            <w:r w:rsidRPr="00DB0B10">
              <w:rPr>
                <w:rStyle w:val="Hyperlink"/>
                <w:b w:val="0"/>
                <w:sz w:val="20"/>
                <w:rPrChange w:id="1171" w:author="HURR MEHDI" w:date="2025-03-27T02:00:00Z">
                  <w:rPr>
                    <w:rStyle w:val="Hyperlink"/>
                    <w:noProof/>
                  </w:rPr>
                </w:rPrChange>
              </w:rPr>
              <w:instrText xml:space="preserve"> </w:instrText>
            </w:r>
            <w:r w:rsidRPr="00DB0B10">
              <w:rPr>
                <w:b w:val="0"/>
                <w:sz w:val="20"/>
                <w:rPrChange w:id="1172" w:author="HURR MEHDI" w:date="2025-03-27T02:00:00Z">
                  <w:rPr>
                    <w:noProof/>
                  </w:rPr>
                </w:rPrChange>
              </w:rPr>
              <w:instrText>HYPERLINK \l "_Toc193933077"</w:instrText>
            </w:r>
            <w:r w:rsidRPr="00DB0B10">
              <w:rPr>
                <w:rStyle w:val="Hyperlink"/>
                <w:b w:val="0"/>
                <w:sz w:val="20"/>
                <w:rPrChange w:id="1173" w:author="HURR MEHDI" w:date="2025-03-27T02:00:00Z">
                  <w:rPr>
                    <w:rStyle w:val="Hyperlink"/>
                    <w:noProof/>
                  </w:rPr>
                </w:rPrChange>
              </w:rPr>
              <w:instrText xml:space="preserve"> </w:instrText>
            </w:r>
            <w:r w:rsidRPr="00DB0B10">
              <w:rPr>
                <w:rStyle w:val="Hyperlink"/>
                <w:b w:val="0"/>
                <w:sz w:val="20"/>
                <w:rPrChange w:id="1174" w:author="HURR MEHDI" w:date="2025-03-27T02:00:00Z">
                  <w:rPr>
                    <w:rStyle w:val="Hyperlink"/>
                    <w:noProof/>
                  </w:rPr>
                </w:rPrChange>
              </w:rPr>
            </w:r>
            <w:r w:rsidRPr="00DB0B10">
              <w:rPr>
                <w:rStyle w:val="Hyperlink"/>
                <w:b w:val="0"/>
                <w:sz w:val="20"/>
                <w:rPrChange w:id="1175" w:author="HURR MEHDI" w:date="2025-03-27T02:00:00Z">
                  <w:rPr>
                    <w:rStyle w:val="Hyperlink"/>
                    <w:noProof/>
                  </w:rPr>
                </w:rPrChange>
              </w:rPr>
              <w:fldChar w:fldCharType="separate"/>
            </w:r>
            <w:r w:rsidRPr="00DB0B10">
              <w:rPr>
                <w:rStyle w:val="Hyperlink"/>
                <w:b w:val="0"/>
                <w:sz w:val="20"/>
                <w:rPrChange w:id="1176" w:author="HURR MEHDI" w:date="2025-03-27T02:00:00Z">
                  <w:rPr>
                    <w:rStyle w:val="Hyperlink"/>
                    <w:rFonts w:ascii="Arial" w:eastAsia="Arial" w:hAnsi="Arial" w:cs="Times New Roman (Body CS)"/>
                    <w:b/>
                    <w:bCs/>
                    <w:noProof/>
                    <w:spacing w:val="10"/>
                    <w:lang w:eastAsia="ja-JP"/>
                  </w:rPr>
                </w:rPrChange>
              </w:rPr>
              <w:t>4.1   Actors and Use Cases</w:t>
            </w:r>
            <w:r w:rsidRPr="00DB0B10">
              <w:rPr>
                <w:b w:val="0"/>
                <w:webHidden/>
                <w:sz w:val="20"/>
                <w:rPrChange w:id="1177" w:author="HURR MEHDI" w:date="2025-03-27T02:00:00Z">
                  <w:rPr>
                    <w:noProof/>
                    <w:webHidden/>
                  </w:rPr>
                </w:rPrChange>
              </w:rPr>
              <w:tab/>
            </w:r>
            <w:r w:rsidRPr="00DB0B10">
              <w:rPr>
                <w:b w:val="0"/>
                <w:webHidden/>
                <w:sz w:val="20"/>
                <w:rPrChange w:id="1178" w:author="HURR MEHDI" w:date="2025-03-27T02:00:00Z">
                  <w:rPr>
                    <w:noProof/>
                    <w:webHidden/>
                  </w:rPr>
                </w:rPrChange>
              </w:rPr>
              <w:fldChar w:fldCharType="begin"/>
            </w:r>
            <w:r w:rsidRPr="00DB0B10">
              <w:rPr>
                <w:b w:val="0"/>
                <w:webHidden/>
                <w:sz w:val="20"/>
                <w:rPrChange w:id="1179" w:author="HURR MEHDI" w:date="2025-03-27T02:00:00Z">
                  <w:rPr>
                    <w:noProof/>
                    <w:webHidden/>
                  </w:rPr>
                </w:rPrChange>
              </w:rPr>
              <w:instrText xml:space="preserve"> PAGEREF _Toc193933077 \h </w:instrText>
            </w:r>
            <w:r w:rsidRPr="00DB0B10">
              <w:rPr>
                <w:b w:val="0"/>
                <w:webHidden/>
                <w:sz w:val="20"/>
                <w:rPrChange w:id="1180" w:author="HURR MEHDI" w:date="2025-03-27T02:00:00Z">
                  <w:rPr>
                    <w:noProof/>
                    <w:webHidden/>
                  </w:rPr>
                </w:rPrChange>
              </w:rPr>
            </w:r>
          </w:ins>
          <w:r w:rsidRPr="00DB0B10">
            <w:rPr>
              <w:b w:val="0"/>
              <w:webHidden/>
              <w:sz w:val="20"/>
              <w:rPrChange w:id="1181" w:author="HURR MEHDI" w:date="2025-03-27T02:00:00Z">
                <w:rPr>
                  <w:noProof/>
                  <w:webHidden/>
                </w:rPr>
              </w:rPrChange>
            </w:rPr>
            <w:fldChar w:fldCharType="separate"/>
          </w:r>
          <w:ins w:id="1182" w:author="HURR MEHDI" w:date="2025-03-27T01:56:00Z">
            <w:r w:rsidRPr="00DB0B10">
              <w:rPr>
                <w:b w:val="0"/>
                <w:webHidden/>
                <w:sz w:val="20"/>
                <w:rPrChange w:id="1183" w:author="HURR MEHDI" w:date="2025-03-27T02:00:00Z">
                  <w:rPr>
                    <w:noProof/>
                    <w:webHidden/>
                  </w:rPr>
                </w:rPrChange>
              </w:rPr>
              <w:t>16</w:t>
            </w:r>
            <w:r w:rsidRPr="00DB0B10">
              <w:rPr>
                <w:b w:val="0"/>
                <w:webHidden/>
                <w:sz w:val="20"/>
                <w:rPrChange w:id="1184" w:author="HURR MEHDI" w:date="2025-03-27T02:00:00Z">
                  <w:rPr>
                    <w:noProof/>
                    <w:webHidden/>
                  </w:rPr>
                </w:rPrChange>
              </w:rPr>
              <w:fldChar w:fldCharType="end"/>
            </w:r>
            <w:r w:rsidRPr="00DB0B10">
              <w:rPr>
                <w:rStyle w:val="Hyperlink"/>
                <w:b w:val="0"/>
                <w:sz w:val="20"/>
                <w:rPrChange w:id="1185" w:author="HURR MEHDI" w:date="2025-03-27T02:00:00Z">
                  <w:rPr>
                    <w:rStyle w:val="Hyperlink"/>
                    <w:noProof/>
                  </w:rPr>
                </w:rPrChange>
              </w:rPr>
              <w:fldChar w:fldCharType="end"/>
            </w:r>
          </w:ins>
        </w:p>
        <w:p w:rsidR="00DB0B10" w:rsidRPr="00DB0B10" w:rsidRDefault="00DB0B10" w:rsidP="00DB0B10">
          <w:pPr>
            <w:pStyle w:val="TOC2"/>
            <w:rPr>
              <w:ins w:id="1186" w:author="HURR MEHDI" w:date="2025-03-27T01:56:00Z"/>
              <w:rFonts w:eastAsiaTheme="minorEastAsia"/>
              <w:b w:val="0"/>
              <w:kern w:val="0"/>
              <w:sz w:val="20"/>
              <w14:ligatures w14:val="none"/>
              <w:rPrChange w:id="1187" w:author="HURR MEHDI" w:date="2025-03-27T02:00:00Z">
                <w:rPr>
                  <w:ins w:id="1188" w:author="HURR MEHDI" w:date="2025-03-27T01:56:00Z"/>
                  <w:rFonts w:eastAsiaTheme="minorEastAsia"/>
                  <w:noProof/>
                  <w:kern w:val="0"/>
                  <w14:ligatures w14:val="none"/>
                </w:rPr>
              </w:rPrChange>
            </w:rPr>
            <w:pPrChange w:id="1189" w:author="HURR MEHDI" w:date="2025-03-27T01:56:00Z">
              <w:pPr>
                <w:pStyle w:val="TOC2"/>
                <w:tabs>
                  <w:tab w:val="left" w:pos="880"/>
                  <w:tab w:val="right" w:leader="dot" w:pos="9350"/>
                </w:tabs>
              </w:pPr>
            </w:pPrChange>
          </w:pPr>
          <w:ins w:id="1190" w:author="HURR MEHDI" w:date="2025-03-27T01:56:00Z">
            <w:r w:rsidRPr="00DB0B10">
              <w:rPr>
                <w:rStyle w:val="Hyperlink"/>
                <w:b w:val="0"/>
                <w:sz w:val="20"/>
                <w:rPrChange w:id="1191" w:author="HURR MEHDI" w:date="2025-03-27T02:00:00Z">
                  <w:rPr>
                    <w:rStyle w:val="Hyperlink"/>
                    <w:noProof/>
                  </w:rPr>
                </w:rPrChange>
              </w:rPr>
              <w:fldChar w:fldCharType="begin"/>
            </w:r>
            <w:r w:rsidRPr="00DB0B10">
              <w:rPr>
                <w:rStyle w:val="Hyperlink"/>
                <w:b w:val="0"/>
                <w:sz w:val="20"/>
                <w:rPrChange w:id="1192" w:author="HURR MEHDI" w:date="2025-03-27T02:00:00Z">
                  <w:rPr>
                    <w:rStyle w:val="Hyperlink"/>
                    <w:noProof/>
                  </w:rPr>
                </w:rPrChange>
              </w:rPr>
              <w:instrText xml:space="preserve"> </w:instrText>
            </w:r>
            <w:r w:rsidRPr="00DB0B10">
              <w:rPr>
                <w:b w:val="0"/>
                <w:sz w:val="20"/>
                <w:rPrChange w:id="1193" w:author="HURR MEHDI" w:date="2025-03-27T02:00:00Z">
                  <w:rPr>
                    <w:noProof/>
                  </w:rPr>
                </w:rPrChange>
              </w:rPr>
              <w:instrText>HYPERLINK \l "_Toc193933078"</w:instrText>
            </w:r>
            <w:r w:rsidRPr="00DB0B10">
              <w:rPr>
                <w:rStyle w:val="Hyperlink"/>
                <w:b w:val="0"/>
                <w:sz w:val="20"/>
                <w:rPrChange w:id="1194" w:author="HURR MEHDI" w:date="2025-03-27T02:00:00Z">
                  <w:rPr>
                    <w:rStyle w:val="Hyperlink"/>
                    <w:noProof/>
                  </w:rPr>
                </w:rPrChange>
              </w:rPr>
              <w:instrText xml:space="preserve"> </w:instrText>
            </w:r>
            <w:r w:rsidRPr="00DB0B10">
              <w:rPr>
                <w:rStyle w:val="Hyperlink"/>
                <w:b w:val="0"/>
                <w:sz w:val="20"/>
                <w:rPrChange w:id="1195" w:author="HURR MEHDI" w:date="2025-03-27T02:00:00Z">
                  <w:rPr>
                    <w:rStyle w:val="Hyperlink"/>
                    <w:noProof/>
                  </w:rPr>
                </w:rPrChange>
              </w:rPr>
            </w:r>
            <w:r w:rsidRPr="00DB0B10">
              <w:rPr>
                <w:rStyle w:val="Hyperlink"/>
                <w:b w:val="0"/>
                <w:sz w:val="20"/>
                <w:rPrChange w:id="1196" w:author="HURR MEHDI" w:date="2025-03-27T02:00:00Z">
                  <w:rPr>
                    <w:rStyle w:val="Hyperlink"/>
                    <w:noProof/>
                  </w:rPr>
                </w:rPrChange>
              </w:rPr>
              <w:fldChar w:fldCharType="separate"/>
            </w:r>
            <w:r w:rsidRPr="00DB0B10">
              <w:rPr>
                <w:rStyle w:val="Hyperlink"/>
                <w:b w:val="0"/>
                <w:sz w:val="20"/>
                <w:rPrChange w:id="1197" w:author="HURR MEHDI" w:date="2025-03-27T02:00:00Z">
                  <w:rPr>
                    <w:rStyle w:val="Hyperlink"/>
                    <w:rFonts w:ascii="Arial" w:eastAsia="Arial" w:hAnsi="Arial" w:cs="Times New Roman (Body CS)"/>
                    <w:b/>
                    <w:bCs/>
                    <w:noProof/>
                    <w:spacing w:val="10"/>
                    <w:lang w:eastAsia="ja-JP"/>
                  </w:rPr>
                </w:rPrChange>
              </w:rPr>
              <w:t>4.2</w:t>
            </w:r>
            <w:r w:rsidRPr="00DB0B10">
              <w:rPr>
                <w:rFonts w:eastAsiaTheme="minorEastAsia"/>
                <w:b w:val="0"/>
                <w:kern w:val="0"/>
                <w:sz w:val="20"/>
                <w14:ligatures w14:val="none"/>
                <w:rPrChange w:id="1198" w:author="HURR MEHDI" w:date="2025-03-27T02:00:00Z">
                  <w:rPr>
                    <w:rFonts w:eastAsiaTheme="minorEastAsia"/>
                    <w:noProof/>
                    <w:kern w:val="0"/>
                    <w14:ligatures w14:val="none"/>
                  </w:rPr>
                </w:rPrChange>
              </w:rPr>
              <w:tab/>
            </w:r>
            <w:r w:rsidRPr="00DB0B10">
              <w:rPr>
                <w:rStyle w:val="Hyperlink"/>
                <w:b w:val="0"/>
                <w:sz w:val="20"/>
                <w:rPrChange w:id="1199" w:author="HURR MEHDI" w:date="2025-03-27T02:00:00Z">
                  <w:rPr>
                    <w:rStyle w:val="Hyperlink"/>
                    <w:rFonts w:ascii="Arial" w:eastAsia="Arial" w:hAnsi="Arial" w:cs="Times New Roman (Body CS)"/>
                    <w:b/>
                    <w:bCs/>
                    <w:noProof/>
                    <w:spacing w:val="10"/>
                    <w:lang w:eastAsia="ja-JP"/>
                  </w:rPr>
                </w:rPrChange>
              </w:rPr>
              <w:t>Specific Requirements</w:t>
            </w:r>
            <w:r w:rsidRPr="00DB0B10">
              <w:rPr>
                <w:b w:val="0"/>
                <w:webHidden/>
                <w:sz w:val="20"/>
                <w:rPrChange w:id="1200" w:author="HURR MEHDI" w:date="2025-03-27T02:00:00Z">
                  <w:rPr>
                    <w:noProof/>
                    <w:webHidden/>
                  </w:rPr>
                </w:rPrChange>
              </w:rPr>
              <w:tab/>
            </w:r>
            <w:r w:rsidRPr="00DB0B10">
              <w:rPr>
                <w:b w:val="0"/>
                <w:webHidden/>
                <w:sz w:val="20"/>
                <w:rPrChange w:id="1201" w:author="HURR MEHDI" w:date="2025-03-27T02:00:00Z">
                  <w:rPr>
                    <w:noProof/>
                    <w:webHidden/>
                  </w:rPr>
                </w:rPrChange>
              </w:rPr>
              <w:fldChar w:fldCharType="begin"/>
            </w:r>
            <w:r w:rsidRPr="00DB0B10">
              <w:rPr>
                <w:b w:val="0"/>
                <w:webHidden/>
                <w:sz w:val="20"/>
                <w:rPrChange w:id="1202" w:author="HURR MEHDI" w:date="2025-03-27T02:00:00Z">
                  <w:rPr>
                    <w:noProof/>
                    <w:webHidden/>
                  </w:rPr>
                </w:rPrChange>
              </w:rPr>
              <w:instrText xml:space="preserve"> PAGEREF _Toc193933078 \h </w:instrText>
            </w:r>
            <w:r w:rsidRPr="00DB0B10">
              <w:rPr>
                <w:b w:val="0"/>
                <w:webHidden/>
                <w:sz w:val="20"/>
                <w:rPrChange w:id="1203" w:author="HURR MEHDI" w:date="2025-03-27T02:00:00Z">
                  <w:rPr>
                    <w:noProof/>
                    <w:webHidden/>
                  </w:rPr>
                </w:rPrChange>
              </w:rPr>
            </w:r>
          </w:ins>
          <w:r w:rsidRPr="00DB0B10">
            <w:rPr>
              <w:b w:val="0"/>
              <w:webHidden/>
              <w:sz w:val="20"/>
              <w:rPrChange w:id="1204" w:author="HURR MEHDI" w:date="2025-03-27T02:00:00Z">
                <w:rPr>
                  <w:noProof/>
                  <w:webHidden/>
                </w:rPr>
              </w:rPrChange>
            </w:rPr>
            <w:fldChar w:fldCharType="separate"/>
          </w:r>
          <w:ins w:id="1205" w:author="HURR MEHDI" w:date="2025-03-27T01:56:00Z">
            <w:r w:rsidRPr="00DB0B10">
              <w:rPr>
                <w:b w:val="0"/>
                <w:webHidden/>
                <w:sz w:val="20"/>
                <w:rPrChange w:id="1206" w:author="HURR MEHDI" w:date="2025-03-27T02:00:00Z">
                  <w:rPr>
                    <w:noProof/>
                    <w:webHidden/>
                  </w:rPr>
                </w:rPrChange>
              </w:rPr>
              <w:t>17</w:t>
            </w:r>
            <w:r w:rsidRPr="00DB0B10">
              <w:rPr>
                <w:b w:val="0"/>
                <w:webHidden/>
                <w:sz w:val="20"/>
                <w:rPrChange w:id="1207" w:author="HURR MEHDI" w:date="2025-03-27T02:00:00Z">
                  <w:rPr>
                    <w:noProof/>
                    <w:webHidden/>
                  </w:rPr>
                </w:rPrChange>
              </w:rPr>
              <w:fldChar w:fldCharType="end"/>
            </w:r>
            <w:r w:rsidRPr="00DB0B10">
              <w:rPr>
                <w:rStyle w:val="Hyperlink"/>
                <w:b w:val="0"/>
                <w:sz w:val="20"/>
                <w:rPrChange w:id="1208" w:author="HURR MEHDI" w:date="2025-03-27T02:00:00Z">
                  <w:rPr>
                    <w:rStyle w:val="Hyperlink"/>
                    <w:noProof/>
                  </w:rPr>
                </w:rPrChange>
              </w:rPr>
              <w:fldChar w:fldCharType="end"/>
            </w:r>
          </w:ins>
        </w:p>
        <w:p w:rsidR="00DB0B10" w:rsidRPr="00DB0B10" w:rsidRDefault="00DB0B10" w:rsidP="00DB0B10">
          <w:pPr>
            <w:pStyle w:val="TOC2"/>
            <w:rPr>
              <w:ins w:id="1209" w:author="HURR MEHDI" w:date="2025-03-27T01:56:00Z"/>
              <w:rFonts w:eastAsiaTheme="minorEastAsia"/>
              <w:kern w:val="0"/>
              <w:sz w:val="20"/>
              <w14:ligatures w14:val="none"/>
              <w:rPrChange w:id="1210" w:author="HURR MEHDI" w:date="2025-03-27T02:00:00Z">
                <w:rPr>
                  <w:ins w:id="1211" w:author="HURR MEHDI" w:date="2025-03-27T01:56:00Z"/>
                  <w:rFonts w:eastAsiaTheme="minorEastAsia"/>
                  <w:noProof/>
                  <w:kern w:val="0"/>
                  <w14:ligatures w14:val="none"/>
                </w:rPr>
              </w:rPrChange>
            </w:rPr>
            <w:pPrChange w:id="1212" w:author="HURR MEHDI" w:date="2025-03-27T01:56:00Z">
              <w:pPr>
                <w:pStyle w:val="TOC2"/>
                <w:tabs>
                  <w:tab w:val="left" w:pos="660"/>
                  <w:tab w:val="right" w:leader="dot" w:pos="9350"/>
                </w:tabs>
              </w:pPr>
            </w:pPrChange>
          </w:pPr>
          <w:ins w:id="1213" w:author="HURR MEHDI" w:date="2025-03-27T01:56:00Z">
            <w:r w:rsidRPr="00DB0B10">
              <w:rPr>
                <w:rStyle w:val="Hyperlink"/>
                <w:sz w:val="20"/>
                <w:rPrChange w:id="1214" w:author="HURR MEHDI" w:date="2025-03-27T02:00:00Z">
                  <w:rPr>
                    <w:rStyle w:val="Hyperlink"/>
                    <w:noProof/>
                  </w:rPr>
                </w:rPrChange>
              </w:rPr>
              <w:fldChar w:fldCharType="begin"/>
            </w:r>
            <w:r w:rsidRPr="00DB0B10">
              <w:rPr>
                <w:rStyle w:val="Hyperlink"/>
                <w:sz w:val="20"/>
                <w:rPrChange w:id="1215" w:author="HURR MEHDI" w:date="2025-03-27T02:00:00Z">
                  <w:rPr>
                    <w:rStyle w:val="Hyperlink"/>
                    <w:noProof/>
                  </w:rPr>
                </w:rPrChange>
              </w:rPr>
              <w:instrText xml:space="preserve"> </w:instrText>
            </w:r>
            <w:r w:rsidRPr="00DB0B10">
              <w:rPr>
                <w:sz w:val="20"/>
                <w:rPrChange w:id="1216" w:author="HURR MEHDI" w:date="2025-03-27T02:00:00Z">
                  <w:rPr>
                    <w:noProof/>
                  </w:rPr>
                </w:rPrChange>
              </w:rPr>
              <w:instrText>HYPERLINK \l "_Toc193933092"</w:instrText>
            </w:r>
            <w:r w:rsidRPr="00DB0B10">
              <w:rPr>
                <w:rStyle w:val="Hyperlink"/>
                <w:sz w:val="20"/>
                <w:rPrChange w:id="1217" w:author="HURR MEHDI" w:date="2025-03-27T02:00:00Z">
                  <w:rPr>
                    <w:rStyle w:val="Hyperlink"/>
                    <w:noProof/>
                  </w:rPr>
                </w:rPrChange>
              </w:rPr>
              <w:instrText xml:space="preserve"> </w:instrText>
            </w:r>
            <w:r w:rsidRPr="00DB0B10">
              <w:rPr>
                <w:rStyle w:val="Hyperlink"/>
                <w:sz w:val="20"/>
                <w:rPrChange w:id="1218" w:author="HURR MEHDI" w:date="2025-03-27T02:00:00Z">
                  <w:rPr>
                    <w:rStyle w:val="Hyperlink"/>
                    <w:noProof/>
                  </w:rPr>
                </w:rPrChange>
              </w:rPr>
            </w:r>
            <w:r w:rsidRPr="00DB0B10">
              <w:rPr>
                <w:rStyle w:val="Hyperlink"/>
                <w:sz w:val="20"/>
                <w:rPrChange w:id="1219" w:author="HURR MEHDI" w:date="2025-03-27T02:00:00Z">
                  <w:rPr>
                    <w:rStyle w:val="Hyperlink"/>
                    <w:noProof/>
                  </w:rPr>
                </w:rPrChange>
              </w:rPr>
              <w:fldChar w:fldCharType="separate"/>
            </w:r>
            <w:r w:rsidRPr="00DB0B10">
              <w:rPr>
                <w:rStyle w:val="Hyperlink"/>
                <w:sz w:val="20"/>
                <w:rPrChange w:id="1220" w:author="HURR MEHDI" w:date="2025-03-27T02:00:00Z">
                  <w:rPr>
                    <w:rStyle w:val="Hyperlink"/>
                    <w:rFonts w:ascii="Arial" w:eastAsia="Arial" w:hAnsi="Arial" w:cs="Times New Roman (Body CS)"/>
                    <w:b/>
                    <w:bCs/>
                    <w:noProof/>
                    <w:spacing w:val="10"/>
                    <w:lang w:eastAsia="ja-JP"/>
                  </w:rPr>
                </w:rPrChange>
              </w:rPr>
              <w:t>5.</w:t>
            </w:r>
            <w:r w:rsidRPr="00DB0B10">
              <w:rPr>
                <w:rFonts w:eastAsiaTheme="minorEastAsia"/>
                <w:kern w:val="0"/>
                <w:sz w:val="20"/>
                <w14:ligatures w14:val="none"/>
                <w:rPrChange w:id="1221" w:author="HURR MEHDI" w:date="2025-03-27T02:00:00Z">
                  <w:rPr>
                    <w:rFonts w:eastAsiaTheme="minorEastAsia"/>
                    <w:noProof/>
                    <w:kern w:val="0"/>
                    <w14:ligatures w14:val="none"/>
                  </w:rPr>
                </w:rPrChange>
              </w:rPr>
              <w:tab/>
            </w:r>
            <w:r w:rsidRPr="00DB0B10">
              <w:rPr>
                <w:rStyle w:val="Hyperlink"/>
                <w:sz w:val="20"/>
                <w:rPrChange w:id="1222" w:author="HURR MEHDI" w:date="2025-03-27T02:00:00Z">
                  <w:rPr>
                    <w:rStyle w:val="Hyperlink"/>
                    <w:rFonts w:ascii="Arial" w:eastAsia="Arial" w:hAnsi="Arial" w:cs="Times New Roman (Body CS)"/>
                    <w:b/>
                    <w:bCs/>
                    <w:noProof/>
                    <w:spacing w:val="10"/>
                    <w:lang w:eastAsia="ja-JP"/>
                  </w:rPr>
                </w:rPrChange>
              </w:rPr>
              <w:t>Domain Model</w:t>
            </w:r>
            <w:r w:rsidRPr="00DB0B10">
              <w:rPr>
                <w:webHidden/>
                <w:sz w:val="20"/>
                <w:rPrChange w:id="1223" w:author="HURR MEHDI" w:date="2025-03-27T02:00:00Z">
                  <w:rPr>
                    <w:noProof/>
                    <w:webHidden/>
                  </w:rPr>
                </w:rPrChange>
              </w:rPr>
              <w:tab/>
            </w:r>
            <w:r w:rsidRPr="00DB0B10">
              <w:rPr>
                <w:webHidden/>
                <w:sz w:val="20"/>
                <w:rPrChange w:id="1224" w:author="HURR MEHDI" w:date="2025-03-27T02:00:00Z">
                  <w:rPr>
                    <w:noProof/>
                    <w:webHidden/>
                  </w:rPr>
                </w:rPrChange>
              </w:rPr>
              <w:fldChar w:fldCharType="begin"/>
            </w:r>
            <w:r w:rsidRPr="00DB0B10">
              <w:rPr>
                <w:webHidden/>
                <w:sz w:val="20"/>
                <w:rPrChange w:id="1225" w:author="HURR MEHDI" w:date="2025-03-27T02:00:00Z">
                  <w:rPr>
                    <w:noProof/>
                    <w:webHidden/>
                  </w:rPr>
                </w:rPrChange>
              </w:rPr>
              <w:instrText xml:space="preserve"> PAGEREF _Toc193933092 \h </w:instrText>
            </w:r>
            <w:r w:rsidRPr="00DB0B10">
              <w:rPr>
                <w:webHidden/>
                <w:sz w:val="20"/>
                <w:rPrChange w:id="1226" w:author="HURR MEHDI" w:date="2025-03-27T02:00:00Z">
                  <w:rPr>
                    <w:noProof/>
                    <w:webHidden/>
                  </w:rPr>
                </w:rPrChange>
              </w:rPr>
            </w:r>
          </w:ins>
          <w:r w:rsidRPr="00DB0B10">
            <w:rPr>
              <w:webHidden/>
              <w:sz w:val="20"/>
              <w:rPrChange w:id="1227" w:author="HURR MEHDI" w:date="2025-03-27T02:00:00Z">
                <w:rPr>
                  <w:noProof/>
                  <w:webHidden/>
                </w:rPr>
              </w:rPrChange>
            </w:rPr>
            <w:fldChar w:fldCharType="separate"/>
          </w:r>
          <w:ins w:id="1228" w:author="HURR MEHDI" w:date="2025-03-27T01:56:00Z">
            <w:r w:rsidRPr="00DB0B10">
              <w:rPr>
                <w:webHidden/>
                <w:sz w:val="20"/>
                <w:rPrChange w:id="1229" w:author="HURR MEHDI" w:date="2025-03-27T02:00:00Z">
                  <w:rPr>
                    <w:noProof/>
                    <w:webHidden/>
                  </w:rPr>
                </w:rPrChange>
              </w:rPr>
              <w:t>32</w:t>
            </w:r>
            <w:r w:rsidRPr="00DB0B10">
              <w:rPr>
                <w:webHidden/>
                <w:sz w:val="20"/>
                <w:rPrChange w:id="1230" w:author="HURR MEHDI" w:date="2025-03-27T02:00:00Z">
                  <w:rPr>
                    <w:noProof/>
                    <w:webHidden/>
                  </w:rPr>
                </w:rPrChange>
              </w:rPr>
              <w:fldChar w:fldCharType="end"/>
            </w:r>
            <w:r w:rsidRPr="00DB0B10">
              <w:rPr>
                <w:rStyle w:val="Hyperlink"/>
                <w:sz w:val="20"/>
                <w:rPrChange w:id="1231" w:author="HURR MEHDI" w:date="2025-03-27T02:00:00Z">
                  <w:rPr>
                    <w:rStyle w:val="Hyperlink"/>
                    <w:noProof/>
                  </w:rPr>
                </w:rPrChange>
              </w:rPr>
              <w:fldChar w:fldCharType="end"/>
            </w:r>
          </w:ins>
        </w:p>
        <w:p w:rsidR="00B61B1C" w:rsidRPr="00DB0B10" w:rsidRDefault="00DB0B10" w:rsidP="00DB0B10">
          <w:pPr>
            <w:pStyle w:val="TOC2"/>
            <w:rPr>
              <w:ins w:id="1232" w:author="HURR MEHDI" w:date="2025-03-27T01:20:00Z"/>
              <w:rFonts w:eastAsiaTheme="minorEastAsia"/>
              <w:kern w:val="0"/>
              <w14:ligatures w14:val="none"/>
              <w:rPrChange w:id="1233" w:author="HURR MEHDI" w:date="2025-03-27T01:59:00Z">
                <w:rPr>
                  <w:ins w:id="1234" w:author="HURR MEHDI" w:date="2025-03-27T01:20:00Z"/>
                  <w:rFonts w:ascii="Arial" w:eastAsia="Arial" w:hAnsi="Arial" w:cs="Times New Roman"/>
                  <w:b/>
                  <w:bCs/>
                  <w:noProof/>
                  <w:color w:val="262626"/>
                  <w:kern w:val="0"/>
                  <w:sz w:val="18"/>
                  <w:szCs w:val="18"/>
                  <w:lang w:eastAsia="ja-JP"/>
                  <w14:ligatures w14:val="none"/>
                </w:rPr>
              </w:rPrChange>
            </w:rPr>
            <w:pPrChange w:id="1235" w:author="HURR MEHDI" w:date="2025-03-27T01:59:00Z">
              <w:pPr>
                <w:spacing w:after="180" w:line="288" w:lineRule="auto"/>
              </w:pPr>
            </w:pPrChange>
          </w:pPr>
          <w:ins w:id="1236" w:author="HURR MEHDI" w:date="2025-03-27T01:56:00Z">
            <w:r w:rsidRPr="00DB0B10">
              <w:rPr>
                <w:rStyle w:val="Hyperlink"/>
                <w:sz w:val="20"/>
                <w:rPrChange w:id="1237" w:author="HURR MEHDI" w:date="2025-03-27T02:00:00Z">
                  <w:rPr>
                    <w:rStyle w:val="Hyperlink"/>
                    <w:noProof/>
                  </w:rPr>
                </w:rPrChange>
              </w:rPr>
              <w:fldChar w:fldCharType="begin"/>
            </w:r>
            <w:r w:rsidRPr="00DB0B10">
              <w:rPr>
                <w:rStyle w:val="Hyperlink"/>
                <w:sz w:val="20"/>
                <w:rPrChange w:id="1238" w:author="HURR MEHDI" w:date="2025-03-27T02:00:00Z">
                  <w:rPr>
                    <w:rStyle w:val="Hyperlink"/>
                    <w:noProof/>
                  </w:rPr>
                </w:rPrChange>
              </w:rPr>
              <w:instrText xml:space="preserve"> </w:instrText>
            </w:r>
            <w:r w:rsidRPr="00DB0B10">
              <w:rPr>
                <w:sz w:val="20"/>
                <w:rPrChange w:id="1239" w:author="HURR MEHDI" w:date="2025-03-27T02:00:00Z">
                  <w:rPr>
                    <w:noProof/>
                  </w:rPr>
                </w:rPrChange>
              </w:rPr>
              <w:instrText>HYPERLINK \l "_Toc193933093"</w:instrText>
            </w:r>
            <w:r w:rsidRPr="00DB0B10">
              <w:rPr>
                <w:rStyle w:val="Hyperlink"/>
                <w:sz w:val="20"/>
                <w:rPrChange w:id="1240" w:author="HURR MEHDI" w:date="2025-03-27T02:00:00Z">
                  <w:rPr>
                    <w:rStyle w:val="Hyperlink"/>
                    <w:noProof/>
                  </w:rPr>
                </w:rPrChange>
              </w:rPr>
              <w:instrText xml:space="preserve"> </w:instrText>
            </w:r>
            <w:r w:rsidRPr="00DB0B10">
              <w:rPr>
                <w:rStyle w:val="Hyperlink"/>
                <w:sz w:val="20"/>
                <w:rPrChange w:id="1241" w:author="HURR MEHDI" w:date="2025-03-27T02:00:00Z">
                  <w:rPr>
                    <w:rStyle w:val="Hyperlink"/>
                    <w:noProof/>
                  </w:rPr>
                </w:rPrChange>
              </w:rPr>
            </w:r>
            <w:r w:rsidRPr="00DB0B10">
              <w:rPr>
                <w:rStyle w:val="Hyperlink"/>
                <w:sz w:val="20"/>
                <w:rPrChange w:id="1242" w:author="HURR MEHDI" w:date="2025-03-27T02:00:00Z">
                  <w:rPr>
                    <w:rStyle w:val="Hyperlink"/>
                    <w:noProof/>
                  </w:rPr>
                </w:rPrChange>
              </w:rPr>
              <w:fldChar w:fldCharType="separate"/>
            </w:r>
            <w:r w:rsidRPr="00DB0B10">
              <w:rPr>
                <w:rStyle w:val="Hyperlink"/>
                <w:sz w:val="20"/>
                <w:rPrChange w:id="1243" w:author="HURR MEHDI" w:date="2025-03-27T02:00:00Z">
                  <w:rPr>
                    <w:rStyle w:val="Hyperlink"/>
                  </w:rPr>
                </w:rPrChange>
              </w:rPr>
              <w:t>6</w:t>
            </w:r>
            <w:r w:rsidRPr="00DB0B10">
              <w:rPr>
                <w:rStyle w:val="Hyperlink"/>
                <w:sz w:val="20"/>
                <w:rPrChange w:id="1244" w:author="HURR MEHDI" w:date="2025-03-27T02:00:00Z">
                  <w:rPr>
                    <w:rStyle w:val="Hyperlink"/>
                    <w:rFonts w:ascii="Arial" w:eastAsia="Arial" w:hAnsi="Arial" w:cs="Times New Roman (Body CS)"/>
                    <w:b/>
                    <w:bCs/>
                    <w:noProof/>
                    <w:spacing w:val="10"/>
                    <w:lang w:eastAsia="ja-JP"/>
                  </w:rPr>
                </w:rPrChange>
              </w:rPr>
              <w:t>.</w:t>
            </w:r>
            <w:r w:rsidRPr="00DB0B10">
              <w:rPr>
                <w:rFonts w:eastAsiaTheme="minorEastAsia"/>
                <w:kern w:val="0"/>
                <w:sz w:val="20"/>
                <w14:ligatures w14:val="none"/>
                <w:rPrChange w:id="1245" w:author="HURR MEHDI" w:date="2025-03-27T02:00:00Z">
                  <w:rPr>
                    <w:rFonts w:eastAsiaTheme="minorEastAsia"/>
                    <w:noProof/>
                    <w:kern w:val="0"/>
                    <w14:ligatures w14:val="none"/>
                  </w:rPr>
                </w:rPrChange>
              </w:rPr>
              <w:tab/>
            </w:r>
            <w:r w:rsidRPr="00DB0B10">
              <w:rPr>
                <w:rStyle w:val="Hyperlink"/>
                <w:sz w:val="20"/>
                <w:rPrChange w:id="1246" w:author="HURR MEHDI" w:date="2025-03-27T02:00:00Z">
                  <w:rPr>
                    <w:rStyle w:val="Hyperlink"/>
                    <w:rFonts w:ascii="Arial" w:eastAsia="Arial" w:hAnsi="Arial" w:cs="Times New Roman (Body CS)"/>
                    <w:b/>
                    <w:bCs/>
                    <w:noProof/>
                    <w:spacing w:val="10"/>
                    <w:lang w:eastAsia="ja-JP"/>
                  </w:rPr>
                </w:rPrChange>
              </w:rPr>
              <w:t>Data Dictionary</w:t>
            </w:r>
            <w:r w:rsidRPr="00DB0B10">
              <w:rPr>
                <w:webHidden/>
                <w:sz w:val="20"/>
                <w:rPrChange w:id="1247" w:author="HURR MEHDI" w:date="2025-03-27T02:00:00Z">
                  <w:rPr>
                    <w:noProof/>
                    <w:webHidden/>
                  </w:rPr>
                </w:rPrChange>
              </w:rPr>
              <w:tab/>
            </w:r>
            <w:r w:rsidRPr="00DB0B10">
              <w:rPr>
                <w:webHidden/>
                <w:sz w:val="20"/>
                <w:rPrChange w:id="1248" w:author="HURR MEHDI" w:date="2025-03-27T02:00:00Z">
                  <w:rPr>
                    <w:noProof/>
                    <w:webHidden/>
                  </w:rPr>
                </w:rPrChange>
              </w:rPr>
              <w:fldChar w:fldCharType="begin"/>
            </w:r>
            <w:r w:rsidRPr="00DB0B10">
              <w:rPr>
                <w:webHidden/>
                <w:sz w:val="20"/>
                <w:rPrChange w:id="1249" w:author="HURR MEHDI" w:date="2025-03-27T02:00:00Z">
                  <w:rPr>
                    <w:noProof/>
                    <w:webHidden/>
                  </w:rPr>
                </w:rPrChange>
              </w:rPr>
              <w:instrText xml:space="preserve"> PAGEREF _Toc193933093 \h </w:instrText>
            </w:r>
            <w:r w:rsidRPr="00DB0B10">
              <w:rPr>
                <w:webHidden/>
                <w:sz w:val="20"/>
                <w:rPrChange w:id="1250" w:author="HURR MEHDI" w:date="2025-03-27T02:00:00Z">
                  <w:rPr>
                    <w:noProof/>
                    <w:webHidden/>
                  </w:rPr>
                </w:rPrChange>
              </w:rPr>
            </w:r>
          </w:ins>
          <w:r w:rsidRPr="00DB0B10">
            <w:rPr>
              <w:webHidden/>
              <w:sz w:val="20"/>
              <w:rPrChange w:id="1251" w:author="HURR MEHDI" w:date="2025-03-27T02:00:00Z">
                <w:rPr>
                  <w:noProof/>
                  <w:webHidden/>
                </w:rPr>
              </w:rPrChange>
            </w:rPr>
            <w:fldChar w:fldCharType="separate"/>
          </w:r>
          <w:ins w:id="1252" w:author="HURR MEHDI" w:date="2025-03-27T01:56:00Z">
            <w:r w:rsidRPr="00DB0B10">
              <w:rPr>
                <w:webHidden/>
                <w:sz w:val="20"/>
                <w:rPrChange w:id="1253" w:author="HURR MEHDI" w:date="2025-03-27T02:00:00Z">
                  <w:rPr>
                    <w:noProof/>
                    <w:webHidden/>
                  </w:rPr>
                </w:rPrChange>
              </w:rPr>
              <w:t>33</w:t>
            </w:r>
            <w:r w:rsidRPr="00DB0B10">
              <w:rPr>
                <w:webHidden/>
                <w:sz w:val="20"/>
                <w:rPrChange w:id="1254" w:author="HURR MEHDI" w:date="2025-03-27T02:00:00Z">
                  <w:rPr>
                    <w:noProof/>
                    <w:webHidden/>
                  </w:rPr>
                </w:rPrChange>
              </w:rPr>
              <w:fldChar w:fldCharType="end"/>
            </w:r>
            <w:r w:rsidRPr="00DB0B10">
              <w:rPr>
                <w:rStyle w:val="Hyperlink"/>
                <w:sz w:val="20"/>
                <w:rPrChange w:id="1255" w:author="HURR MEHDI" w:date="2025-03-27T02:00:00Z">
                  <w:rPr>
                    <w:rStyle w:val="Hyperlink"/>
                    <w:noProof/>
                  </w:rPr>
                </w:rPrChange>
              </w:rPr>
              <w:fldChar w:fldCharType="end"/>
            </w:r>
          </w:ins>
          <w:ins w:id="1256" w:author="HURR MEHDI" w:date="2025-03-27T01:20:00Z">
            <w:r w:rsidR="00B61B1C" w:rsidRPr="00B61B1C">
              <w:rPr>
                <w:rFonts w:cs="Times New Roman"/>
                <w:b w:val="0"/>
                <w:bCs w:val="0"/>
                <w:color w:val="262626"/>
                <w:kern w:val="0"/>
                <w:sz w:val="18"/>
                <w:szCs w:val="18"/>
                <w14:ligatures w14:val="none"/>
              </w:rPr>
              <w:fldChar w:fldCharType="end"/>
            </w:r>
          </w:ins>
        </w:p>
        <w:customXmlInsRangeStart w:id="1257" w:author="HURR MEHDI" w:date="2025-03-27T01:20:00Z"/>
      </w:sdtContent>
    </w:sdt>
    <w:customXmlInsRangeEnd w:id="1257"/>
    <w:p w:rsidR="007340C6" w:rsidRPr="007340C6" w:rsidDel="002F2BE2" w:rsidRDefault="007340C6" w:rsidP="007340C6">
      <w:pPr>
        <w:rPr>
          <w:del w:id="1258" w:author="HURR MEHDI" w:date="2025-03-26T12:41:00Z"/>
          <w:rFonts w:ascii="Arial" w:hAnsi="Arial" w:cs="Arial"/>
          <w:rPrChange w:id="1259" w:author="HURR MEHDI" w:date="2025-03-26T12:29:00Z">
            <w:rPr>
              <w:del w:id="1260" w:author="HURR MEHDI" w:date="2025-03-26T12:41:00Z"/>
            </w:rPr>
          </w:rPrChange>
        </w:rPr>
      </w:pPr>
      <w:bookmarkStart w:id="1261" w:name="_GoBack"/>
      <w:bookmarkEnd w:id="1261"/>
      <w:del w:id="1262" w:author="HURR MEHDI" w:date="2025-03-26T12:41:00Z">
        <w:r w:rsidRPr="007340C6" w:rsidDel="002F2BE2">
          <w:rPr>
            <w:rFonts w:ascii="Arial" w:hAnsi="Arial" w:cs="Arial"/>
            <w:rPrChange w:id="1263" w:author="HURR MEHDI" w:date="2025-03-26T12:29:00Z">
              <w:rPr/>
            </w:rPrChange>
          </w:rPr>
          <w:delText xml:space="preserve">1. </w:delText>
        </w:r>
      </w:del>
      <w:del w:id="1264" w:author="HURR MEHDI" w:date="2025-03-26T12:27:00Z">
        <w:r w:rsidRPr="007340C6" w:rsidDel="007340C6">
          <w:rPr>
            <w:rFonts w:ascii="Arial" w:hAnsi="Arial" w:cs="Arial"/>
            <w:rPrChange w:id="1265" w:author="HURR MEHDI" w:date="2025-03-26T12:29:00Z">
              <w:rPr/>
            </w:rPrChange>
          </w:rPr>
          <w:delText>**</w:delText>
        </w:r>
      </w:del>
      <w:del w:id="1266" w:author="HURR MEHDI" w:date="2025-03-26T12:41:00Z">
        <w:r w:rsidRPr="007340C6" w:rsidDel="002F2BE2">
          <w:rPr>
            <w:rFonts w:ascii="Arial" w:hAnsi="Arial" w:cs="Arial"/>
            <w:rPrChange w:id="1267" w:author="HURR MEHDI" w:date="2025-03-26T12:29:00Z">
              <w:rPr/>
            </w:rPrChange>
          </w:rPr>
          <w:delText>Introduction</w:delText>
        </w:r>
      </w:del>
      <w:del w:id="1268" w:author="HURR MEHDI" w:date="2025-03-26T12:27:00Z">
        <w:r w:rsidRPr="007340C6" w:rsidDel="007340C6">
          <w:rPr>
            <w:rFonts w:ascii="Arial" w:hAnsi="Arial" w:cs="Arial"/>
            <w:rPrChange w:id="1269" w:author="HURR MEHDI" w:date="2025-03-26T12:29:00Z">
              <w:rPr/>
            </w:rPrChange>
          </w:rPr>
          <w:delText>**</w:delText>
        </w:r>
      </w:del>
      <w:del w:id="1270" w:author="HURR MEHDI" w:date="2025-03-26T12:41:00Z">
        <w:r w:rsidRPr="007340C6" w:rsidDel="002F2BE2">
          <w:rPr>
            <w:rFonts w:ascii="Arial" w:hAnsi="Arial" w:cs="Arial"/>
            <w:rPrChange w:id="1271" w:author="HURR MEHDI" w:date="2025-03-26T12:29:00Z">
              <w:rPr/>
            </w:rPrChange>
          </w:rPr>
          <w:delText xml:space="preserve">  </w:delText>
        </w:r>
      </w:del>
    </w:p>
    <w:p w:rsidR="007340C6" w:rsidRPr="007340C6" w:rsidDel="002F2BE2" w:rsidRDefault="007340C6" w:rsidP="007340C6">
      <w:pPr>
        <w:rPr>
          <w:del w:id="1272" w:author="HURR MEHDI" w:date="2025-03-26T12:41:00Z"/>
          <w:rFonts w:ascii="Arial" w:hAnsi="Arial" w:cs="Arial"/>
          <w:rPrChange w:id="1273" w:author="HURR MEHDI" w:date="2025-03-26T12:29:00Z">
            <w:rPr>
              <w:del w:id="1274" w:author="HURR MEHDI" w:date="2025-03-26T12:41:00Z"/>
            </w:rPr>
          </w:rPrChange>
        </w:rPr>
      </w:pPr>
      <w:del w:id="1275" w:author="HURR MEHDI" w:date="2025-03-26T12:41:00Z">
        <w:r w:rsidRPr="007340C6" w:rsidDel="002F2BE2">
          <w:rPr>
            <w:rFonts w:ascii="Arial" w:hAnsi="Arial" w:cs="Arial"/>
            <w:rPrChange w:id="1276" w:author="HURR MEHDI" w:date="2025-03-26T12:29:00Z">
              <w:rPr/>
            </w:rPrChange>
          </w:rPr>
          <w:delText xml:space="preserve">   1.1 Purpose  </w:delText>
        </w:r>
      </w:del>
    </w:p>
    <w:p w:rsidR="007340C6" w:rsidRPr="007340C6" w:rsidDel="002F2BE2" w:rsidRDefault="007340C6" w:rsidP="007340C6">
      <w:pPr>
        <w:rPr>
          <w:del w:id="1277" w:author="HURR MEHDI" w:date="2025-03-26T12:41:00Z"/>
          <w:rFonts w:ascii="Arial" w:hAnsi="Arial" w:cs="Arial"/>
          <w:rPrChange w:id="1278" w:author="HURR MEHDI" w:date="2025-03-26T12:29:00Z">
            <w:rPr>
              <w:del w:id="1279" w:author="HURR MEHDI" w:date="2025-03-26T12:41:00Z"/>
            </w:rPr>
          </w:rPrChange>
        </w:rPr>
      </w:pPr>
      <w:del w:id="1280" w:author="HURR MEHDI" w:date="2025-03-26T12:41:00Z">
        <w:r w:rsidRPr="007340C6" w:rsidDel="002F2BE2">
          <w:rPr>
            <w:rFonts w:ascii="Arial" w:hAnsi="Arial" w:cs="Arial"/>
            <w:rPrChange w:id="1281" w:author="HURR MEHDI" w:date="2025-03-26T12:29:00Z">
              <w:rPr/>
            </w:rPrChange>
          </w:rPr>
          <w:delText xml:space="preserve">   1.2 Scope  </w:delText>
        </w:r>
      </w:del>
    </w:p>
    <w:p w:rsidR="007340C6" w:rsidRPr="007340C6" w:rsidDel="002F2BE2" w:rsidRDefault="007340C6" w:rsidP="007340C6">
      <w:pPr>
        <w:rPr>
          <w:del w:id="1282" w:author="HURR MEHDI" w:date="2025-03-26T12:41:00Z"/>
          <w:rFonts w:ascii="Arial" w:hAnsi="Arial" w:cs="Arial"/>
          <w:rPrChange w:id="1283" w:author="HURR MEHDI" w:date="2025-03-26T12:29:00Z">
            <w:rPr>
              <w:del w:id="1284" w:author="HURR MEHDI" w:date="2025-03-26T12:41:00Z"/>
            </w:rPr>
          </w:rPrChange>
        </w:rPr>
      </w:pPr>
      <w:del w:id="1285" w:author="HURR MEHDI" w:date="2025-03-26T12:41:00Z">
        <w:r w:rsidRPr="007340C6" w:rsidDel="002F2BE2">
          <w:rPr>
            <w:rFonts w:ascii="Arial" w:hAnsi="Arial" w:cs="Arial"/>
            <w:rPrChange w:id="1286" w:author="HURR MEHDI" w:date="2025-03-26T12:29:00Z">
              <w:rPr/>
            </w:rPrChange>
          </w:rPr>
          <w:delText xml:space="preserve">   1.3 Definitions, Acronyms, and Abbreviations  </w:delText>
        </w:r>
      </w:del>
    </w:p>
    <w:p w:rsidR="007340C6" w:rsidRPr="007340C6" w:rsidDel="002F2BE2" w:rsidRDefault="007340C6" w:rsidP="007340C6">
      <w:pPr>
        <w:rPr>
          <w:del w:id="1287" w:author="HURR MEHDI" w:date="2025-03-26T12:41:00Z"/>
          <w:rFonts w:ascii="Arial" w:hAnsi="Arial" w:cs="Arial"/>
          <w:rPrChange w:id="1288" w:author="HURR MEHDI" w:date="2025-03-26T12:29:00Z">
            <w:rPr>
              <w:del w:id="1289" w:author="HURR MEHDI" w:date="2025-03-26T12:41:00Z"/>
            </w:rPr>
          </w:rPrChange>
        </w:rPr>
      </w:pPr>
      <w:del w:id="1290" w:author="HURR MEHDI" w:date="2025-03-26T12:41:00Z">
        <w:r w:rsidRPr="007340C6" w:rsidDel="002F2BE2">
          <w:rPr>
            <w:rFonts w:ascii="Arial" w:hAnsi="Arial" w:cs="Arial"/>
            <w:rPrChange w:id="1291" w:author="HURR MEHDI" w:date="2025-03-26T12:29:00Z">
              <w:rPr/>
            </w:rPrChange>
          </w:rPr>
          <w:delText xml:space="preserve">   1.4 References  </w:delText>
        </w:r>
      </w:del>
    </w:p>
    <w:p w:rsidR="007340C6" w:rsidRPr="007340C6" w:rsidDel="002F2BE2" w:rsidRDefault="007340C6" w:rsidP="007340C6">
      <w:pPr>
        <w:rPr>
          <w:del w:id="1292" w:author="HURR MEHDI" w:date="2025-03-26T12:41:00Z"/>
          <w:rFonts w:ascii="Arial" w:hAnsi="Arial" w:cs="Arial"/>
          <w:rPrChange w:id="1293" w:author="HURR MEHDI" w:date="2025-03-26T12:29:00Z">
            <w:rPr>
              <w:del w:id="1294" w:author="HURR MEHDI" w:date="2025-03-26T12:41:00Z"/>
            </w:rPr>
          </w:rPrChange>
        </w:rPr>
      </w:pPr>
      <w:del w:id="1295" w:author="HURR MEHDI" w:date="2025-03-26T12:41:00Z">
        <w:r w:rsidRPr="007340C6" w:rsidDel="002F2BE2">
          <w:rPr>
            <w:rFonts w:ascii="Arial" w:hAnsi="Arial" w:cs="Arial"/>
            <w:rPrChange w:id="1296" w:author="HURR MEHDI" w:date="2025-03-26T12:29:00Z">
              <w:rPr/>
            </w:rPrChange>
          </w:rPr>
          <w:delText xml:space="preserve">   1.5 Overview  </w:delText>
        </w:r>
      </w:del>
    </w:p>
    <w:p w:rsidR="007340C6" w:rsidRPr="007340C6" w:rsidDel="002F2BE2" w:rsidRDefault="007340C6" w:rsidP="007340C6">
      <w:pPr>
        <w:rPr>
          <w:del w:id="1297" w:author="HURR MEHDI" w:date="2025-03-26T12:41:00Z"/>
          <w:rFonts w:ascii="Arial" w:hAnsi="Arial" w:cs="Arial"/>
          <w:rPrChange w:id="1298" w:author="HURR MEHDI" w:date="2025-03-26T12:29:00Z">
            <w:rPr>
              <w:del w:id="1299" w:author="HURR MEHDI" w:date="2025-03-26T12:41:00Z"/>
            </w:rPr>
          </w:rPrChange>
        </w:rPr>
      </w:pPr>
    </w:p>
    <w:p w:rsidR="007340C6" w:rsidRPr="007340C6" w:rsidDel="002F2BE2" w:rsidRDefault="007340C6" w:rsidP="007340C6">
      <w:pPr>
        <w:rPr>
          <w:del w:id="1300" w:author="HURR MEHDI" w:date="2025-03-26T12:41:00Z"/>
          <w:rFonts w:ascii="Arial" w:hAnsi="Arial" w:cs="Arial"/>
          <w:rPrChange w:id="1301" w:author="HURR MEHDI" w:date="2025-03-26T12:29:00Z">
            <w:rPr>
              <w:del w:id="1302" w:author="HURR MEHDI" w:date="2025-03-26T12:41:00Z"/>
            </w:rPr>
          </w:rPrChange>
        </w:rPr>
      </w:pPr>
      <w:del w:id="1303" w:author="HURR MEHDI" w:date="2025-03-26T12:41:00Z">
        <w:r w:rsidRPr="007340C6" w:rsidDel="002F2BE2">
          <w:rPr>
            <w:rFonts w:ascii="Arial" w:hAnsi="Arial" w:cs="Arial"/>
            <w:rPrChange w:id="1304" w:author="HURR MEHDI" w:date="2025-03-26T12:29:00Z">
              <w:rPr/>
            </w:rPrChange>
          </w:rPr>
          <w:delText xml:space="preserve">2. </w:delText>
        </w:r>
      </w:del>
      <w:del w:id="1305" w:author="HURR MEHDI" w:date="2025-03-26T12:27:00Z">
        <w:r w:rsidRPr="007340C6" w:rsidDel="007340C6">
          <w:rPr>
            <w:rFonts w:ascii="Arial" w:hAnsi="Arial" w:cs="Arial"/>
            <w:rPrChange w:id="1306" w:author="HURR MEHDI" w:date="2025-03-26T12:29:00Z">
              <w:rPr/>
            </w:rPrChange>
          </w:rPr>
          <w:delText>**</w:delText>
        </w:r>
      </w:del>
      <w:del w:id="1307" w:author="HURR MEHDI" w:date="2025-03-26T12:41:00Z">
        <w:r w:rsidRPr="007340C6" w:rsidDel="002F2BE2">
          <w:rPr>
            <w:rFonts w:ascii="Arial" w:hAnsi="Arial" w:cs="Arial"/>
            <w:rPrChange w:id="1308" w:author="HURR MEHDI" w:date="2025-03-26T12:29:00Z">
              <w:rPr/>
            </w:rPrChange>
          </w:rPr>
          <w:delText>Overall Description</w:delText>
        </w:r>
      </w:del>
      <w:del w:id="1309" w:author="HURR MEHDI" w:date="2025-03-26T12:27:00Z">
        <w:r w:rsidRPr="007340C6" w:rsidDel="007340C6">
          <w:rPr>
            <w:rFonts w:ascii="Arial" w:hAnsi="Arial" w:cs="Arial"/>
            <w:rPrChange w:id="1310" w:author="HURR MEHDI" w:date="2025-03-26T12:29:00Z">
              <w:rPr/>
            </w:rPrChange>
          </w:rPr>
          <w:delText>**</w:delText>
        </w:r>
      </w:del>
      <w:del w:id="1311" w:author="HURR MEHDI" w:date="2025-03-26T12:41:00Z">
        <w:r w:rsidRPr="007340C6" w:rsidDel="002F2BE2">
          <w:rPr>
            <w:rFonts w:ascii="Arial" w:hAnsi="Arial" w:cs="Arial"/>
            <w:rPrChange w:id="1312" w:author="HURR MEHDI" w:date="2025-03-26T12:29:00Z">
              <w:rPr/>
            </w:rPrChange>
          </w:rPr>
          <w:delText xml:space="preserve">  </w:delText>
        </w:r>
      </w:del>
    </w:p>
    <w:p w:rsidR="007340C6" w:rsidRPr="007340C6" w:rsidDel="002F2BE2" w:rsidRDefault="007340C6" w:rsidP="007340C6">
      <w:pPr>
        <w:rPr>
          <w:del w:id="1313" w:author="HURR MEHDI" w:date="2025-03-26T12:41:00Z"/>
          <w:rFonts w:ascii="Arial" w:hAnsi="Arial" w:cs="Arial"/>
          <w:rPrChange w:id="1314" w:author="HURR MEHDI" w:date="2025-03-26T12:29:00Z">
            <w:rPr>
              <w:del w:id="1315" w:author="HURR MEHDI" w:date="2025-03-26T12:41:00Z"/>
            </w:rPr>
          </w:rPrChange>
        </w:rPr>
      </w:pPr>
      <w:del w:id="1316" w:author="HURR MEHDI" w:date="2025-03-26T12:41:00Z">
        <w:r w:rsidRPr="007340C6" w:rsidDel="002F2BE2">
          <w:rPr>
            <w:rFonts w:ascii="Arial" w:hAnsi="Arial" w:cs="Arial"/>
            <w:rPrChange w:id="1317" w:author="HURR MEHDI" w:date="2025-03-26T12:29:00Z">
              <w:rPr/>
            </w:rPrChange>
          </w:rPr>
          <w:delText xml:space="preserve">   2.1 Product Perspective  </w:delText>
        </w:r>
      </w:del>
    </w:p>
    <w:p w:rsidR="007340C6" w:rsidRPr="007340C6" w:rsidDel="002F2BE2" w:rsidRDefault="007340C6" w:rsidP="007340C6">
      <w:pPr>
        <w:rPr>
          <w:del w:id="1318" w:author="HURR MEHDI" w:date="2025-03-26T12:41:00Z"/>
          <w:rFonts w:ascii="Arial" w:hAnsi="Arial" w:cs="Arial"/>
          <w:rPrChange w:id="1319" w:author="HURR MEHDI" w:date="2025-03-26T12:29:00Z">
            <w:rPr>
              <w:del w:id="1320" w:author="HURR MEHDI" w:date="2025-03-26T12:41:00Z"/>
            </w:rPr>
          </w:rPrChange>
        </w:rPr>
      </w:pPr>
      <w:del w:id="1321" w:author="HURR MEHDI" w:date="2025-03-26T12:41:00Z">
        <w:r w:rsidRPr="007340C6" w:rsidDel="002F2BE2">
          <w:rPr>
            <w:rFonts w:ascii="Arial" w:hAnsi="Arial" w:cs="Arial"/>
            <w:rPrChange w:id="1322" w:author="HURR MEHDI" w:date="2025-03-26T12:29:00Z">
              <w:rPr/>
            </w:rPrChange>
          </w:rPr>
          <w:delText xml:space="preserve">   2.2 Product Functions  </w:delText>
        </w:r>
      </w:del>
    </w:p>
    <w:p w:rsidR="007340C6" w:rsidRPr="007340C6" w:rsidDel="002F2BE2" w:rsidRDefault="007340C6" w:rsidP="007340C6">
      <w:pPr>
        <w:rPr>
          <w:del w:id="1323" w:author="HURR MEHDI" w:date="2025-03-26T12:41:00Z"/>
          <w:rFonts w:ascii="Arial" w:hAnsi="Arial" w:cs="Arial"/>
          <w:rPrChange w:id="1324" w:author="HURR MEHDI" w:date="2025-03-26T12:29:00Z">
            <w:rPr>
              <w:del w:id="1325" w:author="HURR MEHDI" w:date="2025-03-26T12:41:00Z"/>
            </w:rPr>
          </w:rPrChange>
        </w:rPr>
      </w:pPr>
      <w:del w:id="1326" w:author="HURR MEHDI" w:date="2025-03-26T12:41:00Z">
        <w:r w:rsidRPr="007340C6" w:rsidDel="002F2BE2">
          <w:rPr>
            <w:rFonts w:ascii="Arial" w:hAnsi="Arial" w:cs="Arial"/>
            <w:rPrChange w:id="1327" w:author="HURR MEHDI" w:date="2025-03-26T12:29:00Z">
              <w:rPr/>
            </w:rPrChange>
          </w:rPr>
          <w:delText xml:space="preserve">   2.3 User Characteristics  </w:delText>
        </w:r>
      </w:del>
    </w:p>
    <w:p w:rsidR="007340C6" w:rsidRPr="007340C6" w:rsidDel="002F2BE2" w:rsidRDefault="007340C6" w:rsidP="007340C6">
      <w:pPr>
        <w:rPr>
          <w:del w:id="1328" w:author="HURR MEHDI" w:date="2025-03-26T12:41:00Z"/>
          <w:rFonts w:ascii="Arial" w:hAnsi="Arial" w:cs="Arial"/>
          <w:rPrChange w:id="1329" w:author="HURR MEHDI" w:date="2025-03-26T12:29:00Z">
            <w:rPr>
              <w:del w:id="1330" w:author="HURR MEHDI" w:date="2025-03-26T12:41:00Z"/>
            </w:rPr>
          </w:rPrChange>
        </w:rPr>
      </w:pPr>
      <w:del w:id="1331" w:author="HURR MEHDI" w:date="2025-03-26T12:41:00Z">
        <w:r w:rsidRPr="007340C6" w:rsidDel="002F2BE2">
          <w:rPr>
            <w:rFonts w:ascii="Arial" w:hAnsi="Arial" w:cs="Arial"/>
            <w:rPrChange w:id="1332" w:author="HURR MEHDI" w:date="2025-03-26T12:29:00Z">
              <w:rPr/>
            </w:rPrChange>
          </w:rPr>
          <w:delText xml:space="preserve">   2.4 Constraints  </w:delText>
        </w:r>
      </w:del>
    </w:p>
    <w:p w:rsidR="007340C6" w:rsidRPr="007340C6" w:rsidDel="002F2BE2" w:rsidRDefault="007340C6" w:rsidP="007340C6">
      <w:pPr>
        <w:rPr>
          <w:del w:id="1333" w:author="HURR MEHDI" w:date="2025-03-26T12:41:00Z"/>
          <w:rFonts w:ascii="Arial" w:hAnsi="Arial" w:cs="Arial"/>
          <w:rPrChange w:id="1334" w:author="HURR MEHDI" w:date="2025-03-26T12:29:00Z">
            <w:rPr>
              <w:del w:id="1335" w:author="HURR MEHDI" w:date="2025-03-26T12:41:00Z"/>
            </w:rPr>
          </w:rPrChange>
        </w:rPr>
      </w:pPr>
      <w:del w:id="1336" w:author="HURR MEHDI" w:date="2025-03-26T12:41:00Z">
        <w:r w:rsidRPr="007340C6" w:rsidDel="002F2BE2">
          <w:rPr>
            <w:rFonts w:ascii="Arial" w:hAnsi="Arial" w:cs="Arial"/>
            <w:rPrChange w:id="1337" w:author="HURR MEHDI" w:date="2025-03-26T12:29:00Z">
              <w:rPr/>
            </w:rPrChange>
          </w:rPr>
          <w:delText xml:space="preserve">   2.5 Assumptions and Dependencies  </w:delText>
        </w:r>
      </w:del>
    </w:p>
    <w:p w:rsidR="007340C6" w:rsidRPr="007340C6" w:rsidDel="002F2BE2" w:rsidRDefault="007340C6" w:rsidP="007340C6">
      <w:pPr>
        <w:rPr>
          <w:del w:id="1338" w:author="HURR MEHDI" w:date="2025-03-26T12:41:00Z"/>
          <w:rFonts w:ascii="Arial" w:hAnsi="Arial" w:cs="Arial"/>
          <w:rPrChange w:id="1339" w:author="HURR MEHDI" w:date="2025-03-26T12:29:00Z">
            <w:rPr>
              <w:del w:id="1340" w:author="HURR MEHDI" w:date="2025-03-26T12:41:00Z"/>
            </w:rPr>
          </w:rPrChange>
        </w:rPr>
      </w:pPr>
    </w:p>
    <w:p w:rsidR="007340C6" w:rsidRPr="007340C6" w:rsidDel="002F2BE2" w:rsidRDefault="007340C6" w:rsidP="007340C6">
      <w:pPr>
        <w:rPr>
          <w:del w:id="1341" w:author="HURR MEHDI" w:date="2025-03-26T12:41:00Z"/>
          <w:rFonts w:ascii="Arial" w:hAnsi="Arial" w:cs="Arial"/>
          <w:rPrChange w:id="1342" w:author="HURR MEHDI" w:date="2025-03-26T12:29:00Z">
            <w:rPr>
              <w:del w:id="1343" w:author="HURR MEHDI" w:date="2025-03-26T12:41:00Z"/>
            </w:rPr>
          </w:rPrChange>
        </w:rPr>
      </w:pPr>
      <w:del w:id="1344" w:author="HURR MEHDI" w:date="2025-03-26T12:41:00Z">
        <w:r w:rsidRPr="007340C6" w:rsidDel="002F2BE2">
          <w:rPr>
            <w:rFonts w:ascii="Arial" w:hAnsi="Arial" w:cs="Arial"/>
            <w:rPrChange w:id="1345" w:author="HURR MEHDI" w:date="2025-03-26T12:29:00Z">
              <w:rPr/>
            </w:rPrChange>
          </w:rPr>
          <w:delText xml:space="preserve">3. </w:delText>
        </w:r>
      </w:del>
      <w:del w:id="1346" w:author="HURR MEHDI" w:date="2025-03-26T12:27:00Z">
        <w:r w:rsidRPr="007340C6" w:rsidDel="007340C6">
          <w:rPr>
            <w:rFonts w:ascii="Arial" w:hAnsi="Arial" w:cs="Arial"/>
            <w:rPrChange w:id="1347" w:author="HURR MEHDI" w:date="2025-03-26T12:29:00Z">
              <w:rPr/>
            </w:rPrChange>
          </w:rPr>
          <w:delText>**</w:delText>
        </w:r>
      </w:del>
      <w:del w:id="1348" w:author="HURR MEHDI" w:date="2025-03-26T12:41:00Z">
        <w:r w:rsidRPr="007340C6" w:rsidDel="002F2BE2">
          <w:rPr>
            <w:rFonts w:ascii="Arial" w:hAnsi="Arial" w:cs="Arial"/>
            <w:rPrChange w:id="1349" w:author="HURR MEHDI" w:date="2025-03-26T12:29:00Z">
              <w:rPr/>
            </w:rPrChange>
          </w:rPr>
          <w:delText>Specific Requirements</w:delText>
        </w:r>
      </w:del>
      <w:del w:id="1350" w:author="HURR MEHDI" w:date="2025-03-26T12:27:00Z">
        <w:r w:rsidRPr="007340C6" w:rsidDel="007340C6">
          <w:rPr>
            <w:rFonts w:ascii="Arial" w:hAnsi="Arial" w:cs="Arial"/>
            <w:rPrChange w:id="1351" w:author="HURR MEHDI" w:date="2025-03-26T12:29:00Z">
              <w:rPr/>
            </w:rPrChange>
          </w:rPr>
          <w:delText>**</w:delText>
        </w:r>
      </w:del>
      <w:del w:id="1352" w:author="HURR MEHDI" w:date="2025-03-26T12:41:00Z">
        <w:r w:rsidRPr="007340C6" w:rsidDel="002F2BE2">
          <w:rPr>
            <w:rFonts w:ascii="Arial" w:hAnsi="Arial" w:cs="Arial"/>
            <w:rPrChange w:id="1353" w:author="HURR MEHDI" w:date="2025-03-26T12:29:00Z">
              <w:rPr/>
            </w:rPrChange>
          </w:rPr>
          <w:delText xml:space="preserve">  </w:delText>
        </w:r>
      </w:del>
    </w:p>
    <w:p w:rsidR="007340C6" w:rsidRPr="007340C6" w:rsidDel="002F2BE2" w:rsidRDefault="007340C6" w:rsidP="007340C6">
      <w:pPr>
        <w:rPr>
          <w:del w:id="1354" w:author="HURR MEHDI" w:date="2025-03-26T12:41:00Z"/>
          <w:rFonts w:ascii="Arial" w:hAnsi="Arial" w:cs="Arial"/>
          <w:rPrChange w:id="1355" w:author="HURR MEHDI" w:date="2025-03-26T12:29:00Z">
            <w:rPr>
              <w:del w:id="1356" w:author="HURR MEHDI" w:date="2025-03-26T12:41:00Z"/>
            </w:rPr>
          </w:rPrChange>
        </w:rPr>
      </w:pPr>
      <w:del w:id="1357" w:author="HURR MEHDI" w:date="2025-03-26T12:41:00Z">
        <w:r w:rsidRPr="007340C6" w:rsidDel="002F2BE2">
          <w:rPr>
            <w:rFonts w:ascii="Arial" w:hAnsi="Arial" w:cs="Arial"/>
            <w:rPrChange w:id="1358" w:author="HURR MEHDI" w:date="2025-03-26T12:29:00Z">
              <w:rPr/>
            </w:rPrChange>
          </w:rPr>
          <w:delText xml:space="preserve">   3.1 Functional Requirements (Use Cases)  </w:delText>
        </w:r>
      </w:del>
    </w:p>
    <w:p w:rsidR="007340C6" w:rsidRPr="007340C6" w:rsidDel="002F2BE2" w:rsidRDefault="007340C6" w:rsidP="007340C6">
      <w:pPr>
        <w:rPr>
          <w:del w:id="1359" w:author="HURR MEHDI" w:date="2025-03-26T12:41:00Z"/>
          <w:rFonts w:ascii="Arial" w:hAnsi="Arial" w:cs="Arial"/>
          <w:rPrChange w:id="1360" w:author="HURR MEHDI" w:date="2025-03-26T12:29:00Z">
            <w:rPr>
              <w:del w:id="1361" w:author="HURR MEHDI" w:date="2025-03-26T12:41:00Z"/>
            </w:rPr>
          </w:rPrChange>
        </w:rPr>
      </w:pPr>
      <w:del w:id="1362" w:author="HURR MEHDI" w:date="2025-03-26T12:41:00Z">
        <w:r w:rsidRPr="007340C6" w:rsidDel="002F2BE2">
          <w:rPr>
            <w:rFonts w:ascii="Arial" w:hAnsi="Arial" w:cs="Arial"/>
            <w:rPrChange w:id="1363" w:author="HURR MEHDI" w:date="2025-03-26T12:29:00Z">
              <w:rPr/>
            </w:rPrChange>
          </w:rPr>
          <w:delText xml:space="preserve">   3.2 System Functions  </w:delText>
        </w:r>
      </w:del>
    </w:p>
    <w:p w:rsidR="007340C6" w:rsidRPr="007340C6" w:rsidDel="002F2BE2" w:rsidRDefault="007340C6" w:rsidP="007340C6">
      <w:pPr>
        <w:rPr>
          <w:del w:id="1364" w:author="HURR MEHDI" w:date="2025-03-26T12:41:00Z"/>
          <w:rFonts w:ascii="Arial" w:hAnsi="Arial" w:cs="Arial"/>
          <w:rPrChange w:id="1365" w:author="HURR MEHDI" w:date="2025-03-26T12:29:00Z">
            <w:rPr>
              <w:del w:id="1366" w:author="HURR MEHDI" w:date="2025-03-26T12:41:00Z"/>
            </w:rPr>
          </w:rPrChange>
        </w:rPr>
      </w:pPr>
      <w:del w:id="1367" w:author="HURR MEHDI" w:date="2025-03-26T12:41:00Z">
        <w:r w:rsidRPr="007340C6" w:rsidDel="002F2BE2">
          <w:rPr>
            <w:rFonts w:ascii="Arial" w:hAnsi="Arial" w:cs="Arial"/>
            <w:rPrChange w:id="1368" w:author="HURR MEHDI" w:date="2025-03-26T12:29:00Z">
              <w:rPr/>
            </w:rPrChange>
          </w:rPr>
          <w:delText xml:space="preserve">   3.3 Sub-Functions  </w:delText>
        </w:r>
      </w:del>
    </w:p>
    <w:p w:rsidR="007340C6" w:rsidRPr="007340C6" w:rsidDel="002F2BE2" w:rsidRDefault="007340C6" w:rsidP="007340C6">
      <w:pPr>
        <w:rPr>
          <w:del w:id="1369" w:author="HURR MEHDI" w:date="2025-03-26T12:41:00Z"/>
          <w:rFonts w:ascii="Arial" w:hAnsi="Arial" w:cs="Arial"/>
          <w:rPrChange w:id="1370" w:author="HURR MEHDI" w:date="2025-03-26T12:29:00Z">
            <w:rPr>
              <w:del w:id="1371" w:author="HURR MEHDI" w:date="2025-03-26T12:41:00Z"/>
            </w:rPr>
          </w:rPrChange>
        </w:rPr>
      </w:pPr>
      <w:del w:id="1372" w:author="HURR MEHDI" w:date="2025-03-26T12:41:00Z">
        <w:r w:rsidRPr="007340C6" w:rsidDel="002F2BE2">
          <w:rPr>
            <w:rFonts w:ascii="Arial" w:hAnsi="Arial" w:cs="Arial"/>
            <w:rPrChange w:id="1373" w:author="HURR MEHDI" w:date="2025-03-26T12:29:00Z">
              <w:rPr/>
            </w:rPrChange>
          </w:rPr>
          <w:delText xml:space="preserve">   3.4 Performance Requirements  </w:delText>
        </w:r>
      </w:del>
    </w:p>
    <w:p w:rsidR="007340C6" w:rsidRPr="007340C6" w:rsidDel="002F2BE2" w:rsidRDefault="007340C6" w:rsidP="007340C6">
      <w:pPr>
        <w:rPr>
          <w:del w:id="1374" w:author="HURR MEHDI" w:date="2025-03-26T12:41:00Z"/>
          <w:rFonts w:ascii="Arial" w:hAnsi="Arial" w:cs="Arial"/>
          <w:rPrChange w:id="1375" w:author="HURR MEHDI" w:date="2025-03-26T12:29:00Z">
            <w:rPr>
              <w:del w:id="1376" w:author="HURR MEHDI" w:date="2025-03-26T12:41:00Z"/>
            </w:rPr>
          </w:rPrChange>
        </w:rPr>
      </w:pPr>
    </w:p>
    <w:p w:rsidR="007340C6" w:rsidRPr="007340C6" w:rsidDel="002F2BE2" w:rsidRDefault="007340C6" w:rsidP="007340C6">
      <w:pPr>
        <w:rPr>
          <w:del w:id="1377" w:author="HURR MEHDI" w:date="2025-03-26T12:41:00Z"/>
          <w:rFonts w:ascii="Arial" w:hAnsi="Arial" w:cs="Arial"/>
          <w:rPrChange w:id="1378" w:author="HURR MEHDI" w:date="2025-03-26T12:29:00Z">
            <w:rPr>
              <w:del w:id="1379" w:author="HURR MEHDI" w:date="2025-03-26T12:41:00Z"/>
            </w:rPr>
          </w:rPrChange>
        </w:rPr>
      </w:pPr>
      <w:del w:id="1380" w:author="HURR MEHDI" w:date="2025-03-26T12:41:00Z">
        <w:r w:rsidRPr="007340C6" w:rsidDel="002F2BE2">
          <w:rPr>
            <w:rFonts w:ascii="Arial" w:hAnsi="Arial" w:cs="Arial"/>
            <w:rPrChange w:id="1381" w:author="HURR MEHDI" w:date="2025-03-26T12:29:00Z">
              <w:rPr/>
            </w:rPrChange>
          </w:rPr>
          <w:delText xml:space="preserve">4. </w:delText>
        </w:r>
      </w:del>
      <w:del w:id="1382" w:author="HURR MEHDI" w:date="2025-03-26T12:27:00Z">
        <w:r w:rsidRPr="007340C6" w:rsidDel="007340C6">
          <w:rPr>
            <w:rFonts w:ascii="Arial" w:hAnsi="Arial" w:cs="Arial"/>
            <w:rPrChange w:id="1383" w:author="HURR MEHDI" w:date="2025-03-26T12:29:00Z">
              <w:rPr/>
            </w:rPrChange>
          </w:rPr>
          <w:delText>**</w:delText>
        </w:r>
      </w:del>
      <w:del w:id="1384" w:author="HURR MEHDI" w:date="2025-03-26T12:41:00Z">
        <w:r w:rsidRPr="007340C6" w:rsidDel="002F2BE2">
          <w:rPr>
            <w:rFonts w:ascii="Arial" w:hAnsi="Arial" w:cs="Arial"/>
            <w:rPrChange w:id="1385" w:author="HURR MEHDI" w:date="2025-03-26T12:29:00Z">
              <w:rPr/>
            </w:rPrChange>
          </w:rPr>
          <w:delText>Appendices</w:delText>
        </w:r>
      </w:del>
      <w:del w:id="1386" w:author="HURR MEHDI" w:date="2025-03-26T12:27:00Z">
        <w:r w:rsidRPr="007340C6" w:rsidDel="007340C6">
          <w:rPr>
            <w:rFonts w:ascii="Arial" w:hAnsi="Arial" w:cs="Arial"/>
            <w:rPrChange w:id="1387" w:author="HURR MEHDI" w:date="2025-03-26T12:29:00Z">
              <w:rPr/>
            </w:rPrChange>
          </w:rPr>
          <w:delText>**</w:delText>
        </w:r>
      </w:del>
      <w:del w:id="1388" w:author="HURR MEHDI" w:date="2025-03-26T12:41:00Z">
        <w:r w:rsidRPr="007340C6" w:rsidDel="002F2BE2">
          <w:rPr>
            <w:rFonts w:ascii="Arial" w:hAnsi="Arial" w:cs="Arial"/>
            <w:rPrChange w:id="1389" w:author="HURR MEHDI" w:date="2025-03-26T12:29:00Z">
              <w:rPr/>
            </w:rPrChange>
          </w:rPr>
          <w:delText xml:space="preserve">  </w:delText>
        </w:r>
      </w:del>
    </w:p>
    <w:p w:rsidR="007340C6" w:rsidRPr="007340C6" w:rsidDel="002F2BE2" w:rsidRDefault="007340C6" w:rsidP="007340C6">
      <w:pPr>
        <w:rPr>
          <w:del w:id="1390" w:author="HURR MEHDI" w:date="2025-03-26T12:41:00Z"/>
          <w:rFonts w:ascii="Arial" w:hAnsi="Arial" w:cs="Arial"/>
          <w:rPrChange w:id="1391" w:author="HURR MEHDI" w:date="2025-03-26T12:29:00Z">
            <w:rPr>
              <w:del w:id="1392" w:author="HURR MEHDI" w:date="2025-03-26T12:41:00Z"/>
            </w:rPr>
          </w:rPrChange>
        </w:rPr>
      </w:pPr>
      <w:del w:id="1393" w:author="HURR MEHDI" w:date="2025-03-26T12:41:00Z">
        <w:r w:rsidRPr="007340C6" w:rsidDel="002F2BE2">
          <w:rPr>
            <w:rFonts w:ascii="Arial" w:hAnsi="Arial" w:cs="Arial"/>
            <w:rPrChange w:id="1394" w:author="HURR MEHDI" w:date="2025-03-26T12:29:00Z">
              <w:rPr/>
            </w:rPrChange>
          </w:rPr>
          <w:delText xml:space="preserve">   4.1 Data Dictionary  </w:delText>
        </w:r>
      </w:del>
    </w:p>
    <w:p w:rsidR="007340C6" w:rsidRPr="007340C6" w:rsidDel="002F2BE2" w:rsidRDefault="007340C6" w:rsidP="007340C6">
      <w:pPr>
        <w:rPr>
          <w:del w:id="1395" w:author="HURR MEHDI" w:date="2025-03-26T12:41:00Z"/>
          <w:rFonts w:ascii="Arial" w:hAnsi="Arial" w:cs="Arial"/>
          <w:rPrChange w:id="1396" w:author="HURR MEHDI" w:date="2025-03-26T12:29:00Z">
            <w:rPr>
              <w:del w:id="1397" w:author="HURR MEHDI" w:date="2025-03-26T12:41:00Z"/>
            </w:rPr>
          </w:rPrChange>
        </w:rPr>
      </w:pPr>
      <w:del w:id="1398" w:author="HURR MEHDI" w:date="2025-03-26T12:41:00Z">
        <w:r w:rsidRPr="007340C6" w:rsidDel="002F2BE2">
          <w:rPr>
            <w:rFonts w:ascii="Arial" w:hAnsi="Arial" w:cs="Arial"/>
            <w:rPrChange w:id="1399" w:author="HURR MEHDI" w:date="2025-03-26T12:29:00Z">
              <w:rPr/>
            </w:rPrChange>
          </w:rPr>
          <w:delText xml:space="preserve">   4.2 Domain Model  </w:delText>
        </w:r>
      </w:del>
    </w:p>
    <w:p w:rsidR="007340C6" w:rsidRPr="007340C6" w:rsidDel="002F2BE2" w:rsidRDefault="007340C6" w:rsidP="007340C6">
      <w:pPr>
        <w:rPr>
          <w:del w:id="1400" w:author="HURR MEHDI" w:date="2025-03-26T12:41:00Z"/>
          <w:rFonts w:ascii="Arial" w:hAnsi="Arial" w:cs="Arial"/>
          <w:rPrChange w:id="1401" w:author="HURR MEHDI" w:date="2025-03-26T12:29:00Z">
            <w:rPr>
              <w:del w:id="1402" w:author="HURR MEHDI" w:date="2025-03-26T12:41:00Z"/>
            </w:rPr>
          </w:rPrChange>
        </w:rPr>
      </w:pPr>
      <w:del w:id="1403" w:author="HURR MEHDI" w:date="2025-03-26T12:41:00Z">
        <w:r w:rsidRPr="007340C6" w:rsidDel="002F2BE2">
          <w:rPr>
            <w:rFonts w:ascii="Arial" w:hAnsi="Arial" w:cs="Arial"/>
            <w:rPrChange w:id="1404" w:author="HURR MEHDI" w:date="2025-03-26T12:29:00Z">
              <w:rPr/>
            </w:rPrChange>
          </w:rPr>
          <w:delText xml:space="preserve">   4.3 Use Case Diagrams  </w:delText>
        </w:r>
      </w:del>
    </w:p>
    <w:p w:rsidR="007340C6" w:rsidRPr="007340C6" w:rsidDel="002F2BE2" w:rsidRDefault="007340C6" w:rsidP="007340C6">
      <w:pPr>
        <w:rPr>
          <w:del w:id="1405" w:author="HURR MEHDI" w:date="2025-03-26T12:41:00Z"/>
          <w:rFonts w:ascii="Arial" w:hAnsi="Arial" w:cs="Arial"/>
          <w:rPrChange w:id="1406" w:author="HURR MEHDI" w:date="2025-03-26T12:29:00Z">
            <w:rPr>
              <w:del w:id="1407" w:author="HURR MEHDI" w:date="2025-03-26T12:41:00Z"/>
            </w:rPr>
          </w:rPrChange>
        </w:rPr>
      </w:pPr>
      <w:del w:id="1408" w:author="HURR MEHDI" w:date="2025-03-26T12:41:00Z">
        <w:r w:rsidRPr="007340C6" w:rsidDel="002F2BE2">
          <w:rPr>
            <w:rFonts w:ascii="Arial" w:hAnsi="Arial" w:cs="Arial"/>
            <w:rPrChange w:id="1409" w:author="HURR MEHDI" w:date="2025-03-26T12:29:00Z">
              <w:rPr/>
            </w:rPrChange>
          </w:rPr>
          <w:delText xml:space="preserve">   4.4 System Sequence Diagrams  </w:delText>
        </w:r>
      </w:del>
    </w:p>
    <w:p w:rsidR="007340C6" w:rsidRPr="007340C6" w:rsidDel="002F2BE2" w:rsidRDefault="007340C6" w:rsidP="007340C6">
      <w:pPr>
        <w:rPr>
          <w:del w:id="1410" w:author="HURR MEHDI" w:date="2025-03-26T12:41:00Z"/>
          <w:rFonts w:ascii="Arial" w:hAnsi="Arial" w:cs="Arial"/>
          <w:rPrChange w:id="1411" w:author="HURR MEHDI" w:date="2025-03-26T12:29:00Z">
            <w:rPr>
              <w:del w:id="1412" w:author="HURR MEHDI" w:date="2025-03-26T12:41:00Z"/>
            </w:rPr>
          </w:rPrChange>
        </w:rPr>
      </w:pPr>
    </w:p>
    <w:p w:rsidR="007340C6" w:rsidRPr="007340C6" w:rsidDel="002F2BE2" w:rsidRDefault="007340C6" w:rsidP="007340C6">
      <w:pPr>
        <w:rPr>
          <w:del w:id="1413" w:author="HURR MEHDI" w:date="2025-03-26T12:41:00Z"/>
          <w:rFonts w:ascii="Arial" w:hAnsi="Arial" w:cs="Arial"/>
          <w:rPrChange w:id="1414" w:author="HURR MEHDI" w:date="2025-03-26T12:29:00Z">
            <w:rPr>
              <w:del w:id="1415" w:author="HURR MEHDI" w:date="2025-03-26T12:41:00Z"/>
            </w:rPr>
          </w:rPrChange>
        </w:rPr>
      </w:pPr>
      <w:del w:id="1416" w:author="HURR MEHDI" w:date="2025-03-26T12:41:00Z">
        <w:r w:rsidRPr="007340C6" w:rsidDel="002F2BE2">
          <w:rPr>
            <w:rFonts w:ascii="Arial" w:hAnsi="Arial" w:cs="Arial"/>
            <w:rPrChange w:id="1417" w:author="HURR MEHDI" w:date="2025-03-26T12:29:00Z">
              <w:rPr/>
            </w:rPrChange>
          </w:rPr>
          <w:delText>---</w:delText>
        </w:r>
      </w:del>
    </w:p>
    <w:p w:rsidR="007340C6" w:rsidRPr="007340C6" w:rsidRDefault="007340C6" w:rsidP="007340C6">
      <w:pPr>
        <w:rPr>
          <w:rFonts w:ascii="Arial" w:hAnsi="Arial" w:cs="Arial"/>
          <w:rPrChange w:id="1418" w:author="HURR MEHDI" w:date="2025-03-26T12:29:00Z">
            <w:rPr/>
          </w:rPrChange>
        </w:rPr>
      </w:pPr>
    </w:p>
    <w:p w:rsidR="005A3ECA" w:rsidRPr="00C17475" w:rsidRDefault="00C17475" w:rsidP="00C17475">
      <w:pPr>
        <w:pStyle w:val="Heading21"/>
        <w:rPr>
          <w:ins w:id="1419" w:author="HURR MEHDI" w:date="2025-03-26T12:42:00Z"/>
          <w:rFonts w:ascii="Arial" w:hAnsi="Arial" w:cs="Arial"/>
          <w:rPrChange w:id="1420" w:author="HURR MEHDI" w:date="2025-03-26T13:20:00Z">
            <w:rPr>
              <w:ins w:id="1421" w:author="HURR MEHDI" w:date="2025-03-26T12:42:00Z"/>
              <w:lang w:eastAsia="ja-JP"/>
            </w:rPr>
          </w:rPrChange>
        </w:rPr>
        <w:pPrChange w:id="1422" w:author="HURR MEHDI" w:date="2025-03-26T13:20:00Z">
          <w:pPr>
            <w:keepNext/>
            <w:keepLines/>
            <w:tabs>
              <w:tab w:val="num" w:pos="360"/>
            </w:tabs>
            <w:spacing w:before="360" w:after="120" w:line="240" w:lineRule="auto"/>
            <w:ind w:left="360" w:hanging="360"/>
            <w:outlineLvl w:val="1"/>
          </w:pPr>
        </w:pPrChange>
      </w:pPr>
      <w:ins w:id="1423" w:author="HURR MEHDI" w:date="2025-03-26T13:20:00Z">
        <w:r w:rsidRPr="00C17475">
          <w:rPr>
            <w:rFonts w:ascii="Arial" w:hAnsi="Arial" w:cs="Arial"/>
            <w:rPrChange w:id="1424" w:author="HURR MEHDI" w:date="2025-03-26T13:20:00Z">
              <w:rPr>
                <w:lang w:eastAsia="ja-JP"/>
              </w:rPr>
            </w:rPrChange>
          </w:rPr>
          <w:lastRenderedPageBreak/>
          <w:t xml:space="preserve"> </w:t>
        </w:r>
      </w:ins>
      <w:bookmarkStart w:id="1425" w:name="_Toc193933041"/>
      <w:ins w:id="1426" w:author="HURR MEHDI" w:date="2025-03-26T13:21:00Z">
        <w:r>
          <w:rPr>
            <w:rFonts w:ascii="Arial" w:hAnsi="Arial" w:cs="Arial"/>
          </w:rPr>
          <w:t>Introduction</w:t>
        </w:r>
      </w:ins>
      <w:bookmarkEnd w:id="1425"/>
    </w:p>
    <w:p w:rsidR="005A3ECA" w:rsidRPr="005A3ECA" w:rsidRDefault="005A3ECA" w:rsidP="005A3ECA">
      <w:pPr>
        <w:keepNext/>
        <w:keepLines/>
        <w:numPr>
          <w:ilvl w:val="1"/>
          <w:numId w:val="1"/>
        </w:numPr>
        <w:spacing w:before="360" w:after="120" w:line="240" w:lineRule="auto"/>
        <w:outlineLvl w:val="1"/>
        <w:rPr>
          <w:ins w:id="1427" w:author="HURR MEHDI" w:date="2025-03-26T12:42:00Z"/>
          <w:rFonts w:ascii="Arial" w:eastAsia="Arial" w:hAnsi="Arial" w:cs="Times New Roman (Body CS)"/>
          <w:b/>
          <w:bCs/>
          <w:color w:val="0070C0"/>
          <w:spacing w:val="10"/>
          <w:kern w:val="0"/>
          <w:sz w:val="24"/>
          <w:szCs w:val="18"/>
          <w:lang w:eastAsia="ja-JP"/>
          <w14:ligatures w14:val="none"/>
        </w:rPr>
      </w:pPr>
      <w:bookmarkStart w:id="1428" w:name="_Toc193933042"/>
      <w:ins w:id="1429" w:author="HURR MEHDI" w:date="2025-03-26T12:42:00Z">
        <w:r w:rsidRPr="005A3ECA">
          <w:rPr>
            <w:rFonts w:ascii="Arial" w:eastAsia="Arial" w:hAnsi="Arial" w:cs="Times New Roman (Body CS)"/>
            <w:b/>
            <w:bCs/>
            <w:color w:val="0070C0"/>
            <w:spacing w:val="10"/>
            <w:kern w:val="0"/>
            <w:sz w:val="24"/>
            <w:szCs w:val="18"/>
            <w:lang w:eastAsia="ja-JP"/>
            <w14:ligatures w14:val="none"/>
          </w:rPr>
          <w:t>Project Summary</w:t>
        </w:r>
        <w:bookmarkEnd w:id="1428"/>
      </w:ins>
    </w:p>
    <w:tbl>
      <w:tblPr>
        <w:tblStyle w:val="TipTable"/>
        <w:tblW w:w="5288" w:type="pct"/>
        <w:tblLook w:val="04A0" w:firstRow="1" w:lastRow="0" w:firstColumn="1" w:lastColumn="0" w:noHBand="0" w:noVBand="1"/>
        <w:tblDescription w:val="Layout table"/>
      </w:tblPr>
      <w:tblGrid>
        <w:gridCol w:w="576"/>
        <w:gridCol w:w="9323"/>
      </w:tblGrid>
      <w:tr w:rsidR="005A3ECA" w:rsidRPr="005A3ECA" w:rsidTr="008545A6">
        <w:trPr>
          <w:ins w:id="1430" w:author="HURR MEHDI" w:date="2025-03-26T12:42:00Z"/>
        </w:trPr>
        <w:tc>
          <w:tcPr>
            <w:cnfStyle w:val="001000000000" w:firstRow="0" w:lastRow="0" w:firstColumn="1" w:lastColumn="0" w:oddVBand="0" w:evenVBand="0" w:oddHBand="0" w:evenHBand="0" w:firstRowFirstColumn="0" w:firstRowLastColumn="0" w:lastRowFirstColumn="0" w:lastRowLastColumn="0"/>
            <w:tcW w:w="291" w:type="pct"/>
            <w:shd w:val="clear" w:color="auto" w:fill="auto"/>
          </w:tcPr>
          <w:p w:rsidR="005A3ECA" w:rsidRPr="005A3ECA" w:rsidRDefault="005A3ECA" w:rsidP="005A3ECA">
            <w:pPr>
              <w:rPr>
                <w:ins w:id="1431" w:author="HURR MEHDI" w:date="2025-03-26T12:42:00Z"/>
                <w:rFonts w:ascii="Arial" w:eastAsia="Arial" w:hAnsi="Arial" w:cs="Times New Roman"/>
                <w:color w:val="262626"/>
              </w:rPr>
            </w:pPr>
          </w:p>
        </w:tc>
        <w:tc>
          <w:tcPr>
            <w:tcW w:w="4709" w:type="pct"/>
            <w:shd w:val="clear" w:color="auto" w:fill="auto"/>
          </w:tcPr>
          <w:p w:rsidR="005A3ECA" w:rsidRDefault="005A3ECA" w:rsidP="005A3ECA">
            <w:pPr>
              <w:spacing w:line="264" w:lineRule="auto"/>
              <w:ind w:right="576"/>
              <w:cnfStyle w:val="000000000000" w:firstRow="0" w:lastRow="0" w:firstColumn="0" w:lastColumn="0" w:oddVBand="0" w:evenVBand="0" w:oddHBand="0" w:evenHBand="0" w:firstRowFirstColumn="0" w:firstRowLastColumn="0" w:lastRowFirstColumn="0" w:lastRowLastColumn="0"/>
              <w:rPr>
                <w:ins w:id="1432" w:author="HURR MEHDI" w:date="2025-03-26T12:42:00Z"/>
                <w:rFonts w:ascii="Arial" w:eastAsia="Arial" w:hAnsi="Arial" w:cs="Times New Roman"/>
                <w:i/>
                <w:iCs/>
                <w:color w:val="717171"/>
                <w:szCs w:val="20"/>
              </w:rPr>
            </w:pPr>
            <w:ins w:id="1433" w:author="HURR MEHDI" w:date="2025-03-26T12:42:00Z">
              <w:r w:rsidRPr="005A3ECA">
                <w:rPr>
                  <w:rFonts w:ascii="Arial" w:eastAsia="Arial" w:hAnsi="Arial" w:cs="Times New Roman"/>
                  <w:i/>
                  <w:iCs/>
                  <w:color w:val="717171"/>
                  <w:szCs w:val="20"/>
                </w:rPr>
                <w:t xml:space="preserve">The Student Course Registration System is a platform designed to assist academic administration for the CS Department. The system will automate course enrollment processes, enforce prerequisite validations, and provide real-time tracking of student academic progress. The platform will replace manual record keeping with a digital </w:t>
              </w:r>
              <w:r w:rsidRPr="008545A6">
                <w:rPr>
                  <w:rFonts w:ascii="Arial" w:eastAsia="Arial" w:hAnsi="Arial" w:cs="Times New Roman"/>
                  <w:i/>
                  <w:iCs/>
                  <w:color w:val="717171"/>
                  <w:szCs w:val="20"/>
                  <w:rPrChange w:id="1434" w:author="HURR MEHDI" w:date="2025-03-26T13:07:00Z">
                    <w:rPr>
                      <w:rFonts w:ascii="Arial" w:eastAsia="Arial" w:hAnsi="Arial" w:cs="Times New Roman"/>
                      <w:i/>
                      <w:iCs/>
                      <w:color w:val="717171"/>
                      <w:szCs w:val="20"/>
                    </w:rPr>
                  </w:rPrChange>
                </w:rPr>
                <w:t>solution. Key functionalities include dynamic course scheduling, prerequisite rule enforcement, and automated reporting for academic coordinators, ensuring alignment with institutional policies and reducing administrative overload.</w:t>
              </w:r>
            </w:ins>
          </w:p>
          <w:p w:rsidR="005A3ECA" w:rsidRPr="005A3ECA" w:rsidRDefault="005A3ECA" w:rsidP="005A3ECA">
            <w:pPr>
              <w:spacing w:line="264" w:lineRule="auto"/>
              <w:ind w:right="576"/>
              <w:cnfStyle w:val="000000000000" w:firstRow="0" w:lastRow="0" w:firstColumn="0" w:lastColumn="0" w:oddVBand="0" w:evenVBand="0" w:oddHBand="0" w:evenHBand="0" w:firstRowFirstColumn="0" w:firstRowLastColumn="0" w:lastRowFirstColumn="0" w:lastRowLastColumn="0"/>
              <w:rPr>
                <w:ins w:id="1435" w:author="HURR MEHDI" w:date="2025-03-26T12:42:00Z"/>
                <w:rFonts w:ascii="Arial" w:eastAsia="Arial" w:hAnsi="Arial" w:cs="Times New Roman"/>
                <w:i/>
                <w:iCs/>
                <w:color w:val="717171"/>
                <w:szCs w:val="20"/>
              </w:rPr>
            </w:pPr>
          </w:p>
        </w:tc>
      </w:tr>
    </w:tbl>
    <w:p w:rsidR="007340C6" w:rsidRPr="005A3ECA" w:rsidDel="005A3ECA" w:rsidRDefault="007340C6" w:rsidP="005A3ECA">
      <w:pPr>
        <w:keepNext/>
        <w:keepLines/>
        <w:numPr>
          <w:ilvl w:val="1"/>
          <w:numId w:val="1"/>
        </w:numPr>
        <w:spacing w:before="360" w:after="120" w:line="240" w:lineRule="auto"/>
        <w:outlineLvl w:val="1"/>
        <w:rPr>
          <w:del w:id="1436" w:author="HURR MEHDI" w:date="2025-03-26T12:42:00Z"/>
          <w:rFonts w:ascii="Arial" w:eastAsia="Arial" w:hAnsi="Arial" w:cs="Times New Roman (Body CS)"/>
          <w:b/>
          <w:bCs/>
          <w:color w:val="0070C0"/>
          <w:spacing w:val="10"/>
          <w:kern w:val="0"/>
          <w:sz w:val="24"/>
          <w:szCs w:val="18"/>
          <w:lang w:eastAsia="ja-JP"/>
          <w14:ligatures w14:val="none"/>
          <w:rPrChange w:id="1437" w:author="HURR MEHDI" w:date="2025-03-26T12:42:00Z">
            <w:rPr>
              <w:del w:id="1438" w:author="HURR MEHDI" w:date="2025-03-26T12:42:00Z"/>
            </w:rPr>
          </w:rPrChange>
        </w:rPr>
        <w:pPrChange w:id="1439" w:author="HURR MEHDI" w:date="2025-03-26T12:42:00Z">
          <w:pPr/>
        </w:pPrChange>
      </w:pPr>
      <w:del w:id="1440" w:author="HURR MEHDI" w:date="2025-03-26T12:26:00Z">
        <w:r w:rsidRPr="005A3ECA" w:rsidDel="007340C6">
          <w:rPr>
            <w:rFonts w:ascii="Arial" w:eastAsia="Arial" w:hAnsi="Arial" w:cs="Times New Roman (Body CS)"/>
            <w:b/>
            <w:bCs/>
            <w:color w:val="0070C0"/>
            <w:spacing w:val="10"/>
            <w:kern w:val="0"/>
            <w:sz w:val="24"/>
            <w:szCs w:val="18"/>
            <w:lang w:eastAsia="ja-JP"/>
            <w14:ligatures w14:val="none"/>
            <w:rPrChange w:id="1441" w:author="HURR MEHDI" w:date="2025-03-26T12:42:00Z">
              <w:rPr/>
            </w:rPrChange>
          </w:rPr>
          <w:delText>###</w:delText>
        </w:r>
      </w:del>
      <w:del w:id="1442" w:author="HURR MEHDI" w:date="2025-03-26T12:42:00Z">
        <w:r w:rsidRPr="005A3ECA" w:rsidDel="005A3ECA">
          <w:rPr>
            <w:rFonts w:ascii="Arial" w:eastAsia="Arial" w:hAnsi="Arial" w:cs="Times New Roman (Body CS)"/>
            <w:b/>
            <w:bCs/>
            <w:color w:val="0070C0"/>
            <w:spacing w:val="10"/>
            <w:kern w:val="0"/>
            <w:sz w:val="24"/>
            <w:szCs w:val="18"/>
            <w:lang w:eastAsia="ja-JP"/>
            <w14:ligatures w14:val="none"/>
            <w:rPrChange w:id="1443" w:author="HURR MEHDI" w:date="2025-03-26T12:42:00Z">
              <w:rPr/>
            </w:rPrChange>
          </w:rPr>
          <w:delText xml:space="preserve"> </w:delText>
        </w:r>
      </w:del>
      <w:del w:id="1444" w:author="HURR MEHDI" w:date="2025-03-26T12:27:00Z">
        <w:r w:rsidRPr="005A3ECA" w:rsidDel="007340C6">
          <w:rPr>
            <w:rFonts w:ascii="Arial" w:eastAsia="Arial" w:hAnsi="Arial" w:cs="Times New Roman (Body CS)"/>
            <w:b/>
            <w:bCs/>
            <w:color w:val="0070C0"/>
            <w:spacing w:val="10"/>
            <w:kern w:val="0"/>
            <w:sz w:val="24"/>
            <w:szCs w:val="18"/>
            <w:lang w:eastAsia="ja-JP"/>
            <w14:ligatures w14:val="none"/>
            <w:rPrChange w:id="1445" w:author="HURR MEHDI" w:date="2025-03-26T12:42:00Z">
              <w:rPr/>
            </w:rPrChange>
          </w:rPr>
          <w:delText>**</w:delText>
        </w:r>
      </w:del>
      <w:del w:id="1446" w:author="HURR MEHDI" w:date="2025-03-26T12:42:00Z">
        <w:r w:rsidRPr="005A3ECA" w:rsidDel="005A3ECA">
          <w:rPr>
            <w:rFonts w:ascii="Arial" w:eastAsia="Arial" w:hAnsi="Arial" w:cs="Times New Roman (Body CS)"/>
            <w:b/>
            <w:bCs/>
            <w:color w:val="0070C0"/>
            <w:spacing w:val="10"/>
            <w:kern w:val="0"/>
            <w:sz w:val="24"/>
            <w:szCs w:val="18"/>
            <w:lang w:eastAsia="ja-JP"/>
            <w14:ligatures w14:val="none"/>
            <w:rPrChange w:id="1447" w:author="HURR MEHDI" w:date="2025-03-26T12:42:00Z">
              <w:rPr/>
            </w:rPrChange>
          </w:rPr>
          <w:delText>1. Introduction</w:delText>
        </w:r>
      </w:del>
      <w:del w:id="1448" w:author="HURR MEHDI" w:date="2025-03-26T12:27:00Z">
        <w:r w:rsidRPr="005A3ECA" w:rsidDel="007340C6">
          <w:rPr>
            <w:rFonts w:ascii="Arial" w:eastAsia="Arial" w:hAnsi="Arial" w:cs="Times New Roman (Body CS)"/>
            <w:b/>
            <w:bCs/>
            <w:color w:val="0070C0"/>
            <w:spacing w:val="10"/>
            <w:kern w:val="0"/>
            <w:sz w:val="24"/>
            <w:szCs w:val="18"/>
            <w:lang w:eastAsia="ja-JP"/>
            <w14:ligatures w14:val="none"/>
            <w:rPrChange w:id="1449" w:author="HURR MEHDI" w:date="2025-03-26T12:42:00Z">
              <w:rPr/>
            </w:rPrChange>
          </w:rPr>
          <w:delText>**</w:delText>
        </w:r>
      </w:del>
      <w:del w:id="1450" w:author="HURR MEHDI" w:date="2025-03-26T12:42:00Z">
        <w:r w:rsidRPr="005A3ECA" w:rsidDel="005A3ECA">
          <w:rPr>
            <w:rFonts w:ascii="Arial" w:eastAsia="Arial" w:hAnsi="Arial" w:cs="Times New Roman (Body CS)"/>
            <w:b/>
            <w:bCs/>
            <w:color w:val="0070C0"/>
            <w:spacing w:val="10"/>
            <w:kern w:val="0"/>
            <w:sz w:val="24"/>
            <w:szCs w:val="18"/>
            <w:lang w:eastAsia="ja-JP"/>
            <w14:ligatures w14:val="none"/>
            <w:rPrChange w:id="1451" w:author="HURR MEHDI" w:date="2025-03-26T12:42:00Z">
              <w:rPr/>
            </w:rPrChange>
          </w:rPr>
          <w:delText xml:space="preserve">  </w:delText>
        </w:r>
        <w:bookmarkStart w:id="1452" w:name="_Toc193930874"/>
        <w:bookmarkStart w:id="1453" w:name="_Toc193932977"/>
        <w:bookmarkStart w:id="1454" w:name="_Toc193933043"/>
        <w:bookmarkEnd w:id="1452"/>
        <w:bookmarkEnd w:id="1453"/>
        <w:bookmarkEnd w:id="1454"/>
      </w:del>
    </w:p>
    <w:p w:rsidR="007340C6" w:rsidRDefault="007340C6" w:rsidP="005A3ECA">
      <w:pPr>
        <w:keepNext/>
        <w:keepLines/>
        <w:numPr>
          <w:ilvl w:val="1"/>
          <w:numId w:val="1"/>
        </w:numPr>
        <w:spacing w:before="360" w:after="120" w:line="240" w:lineRule="auto"/>
        <w:outlineLvl w:val="1"/>
        <w:rPr>
          <w:ins w:id="1455" w:author="HURR MEHDI" w:date="2025-03-26T12:43:00Z"/>
          <w:rFonts w:ascii="Arial" w:eastAsia="Arial" w:hAnsi="Arial" w:cs="Times New Roman (Body CS)"/>
          <w:b/>
          <w:bCs/>
          <w:color w:val="0070C0"/>
          <w:spacing w:val="10"/>
          <w:kern w:val="0"/>
          <w:sz w:val="24"/>
          <w:szCs w:val="18"/>
          <w:lang w:eastAsia="ja-JP"/>
          <w14:ligatures w14:val="none"/>
        </w:rPr>
        <w:pPrChange w:id="1456" w:author="HURR MEHDI" w:date="2025-03-26T12:42:00Z">
          <w:pPr/>
        </w:pPrChange>
      </w:pPr>
      <w:del w:id="1457" w:author="HURR MEHDI" w:date="2025-03-26T12:26:00Z">
        <w:r w:rsidRPr="005A3ECA" w:rsidDel="007340C6">
          <w:rPr>
            <w:rFonts w:ascii="Arial" w:eastAsia="Arial" w:hAnsi="Arial" w:cs="Times New Roman (Body CS)"/>
            <w:b/>
            <w:bCs/>
            <w:color w:val="0070C0"/>
            <w:spacing w:val="10"/>
            <w:kern w:val="0"/>
            <w:sz w:val="24"/>
            <w:szCs w:val="18"/>
            <w:lang w:eastAsia="ja-JP"/>
            <w14:ligatures w14:val="none"/>
            <w:rPrChange w:id="1458" w:author="HURR MEHDI" w:date="2025-03-26T12:42:00Z">
              <w:rPr/>
            </w:rPrChange>
          </w:rPr>
          <w:delText>####</w:delText>
        </w:r>
      </w:del>
      <w:r w:rsidRPr="005A3ECA">
        <w:rPr>
          <w:rFonts w:ascii="Arial" w:eastAsia="Arial" w:hAnsi="Arial" w:cs="Times New Roman (Body CS)"/>
          <w:b/>
          <w:bCs/>
          <w:color w:val="0070C0"/>
          <w:spacing w:val="10"/>
          <w:kern w:val="0"/>
          <w:sz w:val="24"/>
          <w:szCs w:val="18"/>
          <w:lang w:eastAsia="ja-JP"/>
          <w14:ligatures w14:val="none"/>
          <w:rPrChange w:id="1459" w:author="HURR MEHDI" w:date="2025-03-26T12:42:00Z">
            <w:rPr/>
          </w:rPrChange>
        </w:rPr>
        <w:t xml:space="preserve"> </w:t>
      </w:r>
      <w:del w:id="1460" w:author="HURR MEHDI" w:date="2025-03-26T12:27:00Z">
        <w:r w:rsidRPr="005A3ECA" w:rsidDel="007340C6">
          <w:rPr>
            <w:rFonts w:ascii="Arial" w:eastAsia="Arial" w:hAnsi="Arial" w:cs="Times New Roman (Body CS)"/>
            <w:b/>
            <w:bCs/>
            <w:color w:val="0070C0"/>
            <w:spacing w:val="10"/>
            <w:kern w:val="0"/>
            <w:sz w:val="24"/>
            <w:szCs w:val="18"/>
            <w:lang w:eastAsia="ja-JP"/>
            <w14:ligatures w14:val="none"/>
            <w:rPrChange w:id="1461" w:author="HURR MEHDI" w:date="2025-03-26T12:42:00Z">
              <w:rPr/>
            </w:rPrChange>
          </w:rPr>
          <w:delText>**</w:delText>
        </w:r>
      </w:del>
      <w:del w:id="1462" w:author="HURR MEHDI" w:date="2025-03-26T12:43:00Z">
        <w:r w:rsidRPr="005A3ECA" w:rsidDel="005A3ECA">
          <w:rPr>
            <w:rFonts w:ascii="Arial" w:eastAsia="Arial" w:hAnsi="Arial" w:cs="Times New Roman (Body CS)"/>
            <w:b/>
            <w:bCs/>
            <w:color w:val="0070C0"/>
            <w:spacing w:val="10"/>
            <w:kern w:val="0"/>
            <w:sz w:val="24"/>
            <w:szCs w:val="18"/>
            <w:lang w:eastAsia="ja-JP"/>
            <w14:ligatures w14:val="none"/>
            <w:rPrChange w:id="1463" w:author="HURR MEHDI" w:date="2025-03-26T12:42:00Z">
              <w:rPr/>
            </w:rPrChange>
          </w:rPr>
          <w:delText>1.</w:delText>
        </w:r>
      </w:del>
      <w:del w:id="1464" w:author="HURR MEHDI" w:date="2025-03-26T12:42:00Z">
        <w:r w:rsidRPr="005A3ECA" w:rsidDel="005A3ECA">
          <w:rPr>
            <w:rFonts w:ascii="Arial" w:eastAsia="Arial" w:hAnsi="Arial" w:cs="Times New Roman (Body CS)"/>
            <w:b/>
            <w:bCs/>
            <w:color w:val="0070C0"/>
            <w:spacing w:val="10"/>
            <w:kern w:val="0"/>
            <w:sz w:val="24"/>
            <w:szCs w:val="18"/>
            <w:lang w:eastAsia="ja-JP"/>
            <w14:ligatures w14:val="none"/>
            <w:rPrChange w:id="1465" w:author="HURR MEHDI" w:date="2025-03-26T12:42:00Z">
              <w:rPr/>
            </w:rPrChange>
          </w:rPr>
          <w:delText>1</w:delText>
        </w:r>
      </w:del>
      <w:del w:id="1466" w:author="HURR MEHDI" w:date="2025-03-26T12:43:00Z">
        <w:r w:rsidRPr="005A3ECA" w:rsidDel="005A3ECA">
          <w:rPr>
            <w:rFonts w:ascii="Arial" w:eastAsia="Arial" w:hAnsi="Arial" w:cs="Times New Roman (Body CS)"/>
            <w:b/>
            <w:bCs/>
            <w:color w:val="0070C0"/>
            <w:spacing w:val="10"/>
            <w:kern w:val="0"/>
            <w:sz w:val="24"/>
            <w:szCs w:val="18"/>
            <w:lang w:eastAsia="ja-JP"/>
            <w14:ligatures w14:val="none"/>
            <w:rPrChange w:id="1467" w:author="HURR MEHDI" w:date="2025-03-26T12:42:00Z">
              <w:rPr/>
            </w:rPrChange>
          </w:rPr>
          <w:delText xml:space="preserve"> </w:delText>
        </w:r>
      </w:del>
      <w:bookmarkStart w:id="1468" w:name="_Toc193933044"/>
      <w:r w:rsidRPr="005A3ECA">
        <w:rPr>
          <w:rFonts w:ascii="Arial" w:eastAsia="Arial" w:hAnsi="Arial" w:cs="Times New Roman (Body CS)"/>
          <w:b/>
          <w:bCs/>
          <w:color w:val="0070C0"/>
          <w:spacing w:val="10"/>
          <w:kern w:val="0"/>
          <w:sz w:val="24"/>
          <w:szCs w:val="18"/>
          <w:lang w:eastAsia="ja-JP"/>
          <w14:ligatures w14:val="none"/>
          <w:rPrChange w:id="1469" w:author="HURR MEHDI" w:date="2025-03-26T12:42:00Z">
            <w:rPr/>
          </w:rPrChange>
        </w:rPr>
        <w:t>Purpose</w:t>
      </w:r>
      <w:bookmarkEnd w:id="1468"/>
      <w:del w:id="1470" w:author="HURR MEHDI" w:date="2025-03-26T12:27:00Z">
        <w:r w:rsidRPr="005A3ECA" w:rsidDel="007340C6">
          <w:rPr>
            <w:rFonts w:ascii="Arial" w:eastAsia="Arial" w:hAnsi="Arial" w:cs="Times New Roman (Body CS)"/>
            <w:b/>
            <w:bCs/>
            <w:color w:val="0070C0"/>
            <w:spacing w:val="10"/>
            <w:kern w:val="0"/>
            <w:sz w:val="24"/>
            <w:szCs w:val="18"/>
            <w:lang w:eastAsia="ja-JP"/>
            <w14:ligatures w14:val="none"/>
            <w:rPrChange w:id="1471" w:author="HURR MEHDI" w:date="2025-03-26T12:42:00Z">
              <w:rPr/>
            </w:rPrChange>
          </w:rPr>
          <w:delText>**</w:delText>
        </w:r>
      </w:del>
      <w:del w:id="1472" w:author="HURR MEHDI" w:date="2025-03-26T13:08:00Z">
        <w:r w:rsidRPr="005A3ECA" w:rsidDel="008545A6">
          <w:rPr>
            <w:rFonts w:ascii="Arial" w:eastAsia="Arial" w:hAnsi="Arial" w:cs="Times New Roman (Body CS)"/>
            <w:b/>
            <w:bCs/>
            <w:color w:val="0070C0"/>
            <w:spacing w:val="10"/>
            <w:kern w:val="0"/>
            <w:sz w:val="24"/>
            <w:szCs w:val="18"/>
            <w:lang w:eastAsia="ja-JP"/>
            <w14:ligatures w14:val="none"/>
            <w:rPrChange w:id="1473" w:author="HURR MEHDI" w:date="2025-03-26T12:42:00Z">
              <w:rPr/>
            </w:rPrChange>
          </w:rPr>
          <w:delText xml:space="preserve"> </w:delText>
        </w:r>
      </w:del>
      <w:r w:rsidRPr="005A3ECA">
        <w:rPr>
          <w:rFonts w:ascii="Arial" w:eastAsia="Arial" w:hAnsi="Arial" w:cs="Times New Roman (Body CS)"/>
          <w:b/>
          <w:bCs/>
          <w:color w:val="0070C0"/>
          <w:spacing w:val="10"/>
          <w:kern w:val="0"/>
          <w:sz w:val="24"/>
          <w:szCs w:val="18"/>
          <w:lang w:eastAsia="ja-JP"/>
          <w14:ligatures w14:val="none"/>
          <w:rPrChange w:id="1474" w:author="HURR MEHDI" w:date="2025-03-26T12:42:00Z">
            <w:rPr/>
          </w:rPrChange>
        </w:rPr>
        <w:t xml:space="preserve"> </w:t>
      </w:r>
    </w:p>
    <w:p w:rsidR="005A3ECA" w:rsidRPr="005A3ECA" w:rsidRDefault="005A3ECA" w:rsidP="005A3ECA">
      <w:pPr>
        <w:keepNext/>
        <w:keepLines/>
        <w:spacing w:before="360" w:after="120" w:line="240" w:lineRule="auto"/>
        <w:ind w:left="720"/>
        <w:outlineLvl w:val="1"/>
        <w:rPr>
          <w:rFonts w:ascii="Arial" w:eastAsia="Arial" w:hAnsi="Arial" w:cs="Times New Roman (Body CS)"/>
          <w:b/>
          <w:bCs/>
          <w:color w:val="0070C0"/>
          <w:spacing w:val="10"/>
          <w:kern w:val="0"/>
          <w:sz w:val="20"/>
          <w:szCs w:val="18"/>
          <w:lang w:eastAsia="ja-JP"/>
          <w14:ligatures w14:val="none"/>
          <w:rPrChange w:id="1475" w:author="HURR MEHDI" w:date="2025-03-26T12:43:00Z">
            <w:rPr/>
          </w:rPrChange>
        </w:rPr>
        <w:pPrChange w:id="1476" w:author="HURR MEHDI" w:date="2025-03-26T12:43:00Z">
          <w:pPr/>
        </w:pPrChange>
      </w:pPr>
      <w:bookmarkStart w:id="1477" w:name="_Toc193933045"/>
      <w:ins w:id="1478" w:author="HURR MEHDI" w:date="2025-03-26T12:43:00Z">
        <w:r w:rsidRPr="005A3ECA">
          <w:rPr>
            <w:rFonts w:ascii="Arial" w:eastAsia="Arial" w:hAnsi="Arial" w:cs="Times New Roman (Body CS)"/>
            <w:b/>
            <w:bCs/>
            <w:color w:val="0070C0"/>
            <w:spacing w:val="10"/>
            <w:kern w:val="0"/>
            <w:sz w:val="20"/>
            <w:szCs w:val="18"/>
            <w:lang w:eastAsia="ja-JP"/>
            <w14:ligatures w14:val="none"/>
            <w:rPrChange w:id="1479" w:author="HURR MEHDI" w:date="2025-03-26T12:43:00Z">
              <w:rPr>
                <w:rFonts w:ascii="Arial" w:eastAsia="Arial" w:hAnsi="Arial" w:cs="Times New Roman (Body CS)"/>
                <w:b/>
                <w:bCs/>
                <w:color w:val="0070C0"/>
                <w:spacing w:val="10"/>
                <w:kern w:val="0"/>
                <w:sz w:val="24"/>
                <w:szCs w:val="18"/>
                <w:lang w:eastAsia="ja-JP"/>
                <w14:ligatures w14:val="none"/>
              </w:rPr>
            </w:rPrChange>
          </w:rPr>
          <w:t>Purpose:</w:t>
        </w:r>
      </w:ins>
      <w:bookmarkEnd w:id="1477"/>
    </w:p>
    <w:p w:rsidR="007340C6" w:rsidRPr="008545A6" w:rsidRDefault="007340C6" w:rsidP="008545A6">
      <w:pPr>
        <w:ind w:left="720"/>
        <w:rPr>
          <w:rFonts w:ascii="Arial" w:hAnsi="Arial" w:cs="Arial"/>
          <w:i/>
          <w:color w:val="717171"/>
          <w:sz w:val="18"/>
          <w:rPrChange w:id="1480" w:author="HURR MEHDI" w:date="2025-03-26T13:07:00Z">
            <w:rPr/>
          </w:rPrChange>
        </w:rPr>
        <w:pPrChange w:id="1481" w:author="HURR MEHDI" w:date="2025-03-26T13:06:00Z">
          <w:pPr/>
        </w:pPrChange>
      </w:pPr>
      <w:r w:rsidRPr="008545A6">
        <w:rPr>
          <w:rFonts w:ascii="Arial" w:hAnsi="Arial" w:cs="Arial"/>
          <w:i/>
          <w:color w:val="717171"/>
          <w:sz w:val="18"/>
          <w:rPrChange w:id="1482" w:author="HURR MEHDI" w:date="2025-03-26T13:07:00Z">
            <w:rPr/>
          </w:rPrChange>
        </w:rPr>
        <w:t xml:space="preserve">This document outlines the requirements for the </w:t>
      </w:r>
      <w:del w:id="1483" w:author="HURR MEHDI" w:date="2025-03-26T12:27:00Z">
        <w:r w:rsidRPr="008545A6" w:rsidDel="007340C6">
          <w:rPr>
            <w:rFonts w:ascii="Arial" w:hAnsi="Arial" w:cs="Arial"/>
            <w:i/>
            <w:color w:val="717171"/>
            <w:sz w:val="18"/>
            <w:rPrChange w:id="1484" w:author="HURR MEHDI" w:date="2025-03-26T13:07:00Z">
              <w:rPr/>
            </w:rPrChange>
          </w:rPr>
          <w:delText>**</w:delText>
        </w:r>
      </w:del>
      <w:r w:rsidRPr="008545A6">
        <w:rPr>
          <w:rFonts w:ascii="Arial" w:hAnsi="Arial" w:cs="Arial"/>
          <w:i/>
          <w:color w:val="717171"/>
          <w:sz w:val="18"/>
          <w:rPrChange w:id="1485" w:author="HURR MEHDI" w:date="2025-03-26T13:07:00Z">
            <w:rPr/>
          </w:rPrChange>
        </w:rPr>
        <w:t>Student Course Registration System</w:t>
      </w:r>
      <w:del w:id="1486" w:author="HURR MEHDI" w:date="2025-03-26T12:27:00Z">
        <w:r w:rsidRPr="008545A6" w:rsidDel="007340C6">
          <w:rPr>
            <w:rFonts w:ascii="Arial" w:hAnsi="Arial" w:cs="Arial"/>
            <w:i/>
            <w:color w:val="717171"/>
            <w:sz w:val="18"/>
            <w:rPrChange w:id="1487" w:author="HURR MEHDI" w:date="2025-03-26T13:07:00Z">
              <w:rPr/>
            </w:rPrChange>
          </w:rPr>
          <w:delText>**</w:delText>
        </w:r>
      </w:del>
      <w:r w:rsidRPr="008545A6">
        <w:rPr>
          <w:rFonts w:ascii="Arial" w:hAnsi="Arial" w:cs="Arial"/>
          <w:i/>
          <w:color w:val="717171"/>
          <w:sz w:val="18"/>
          <w:rPrChange w:id="1488" w:author="HURR MEHDI" w:date="2025-03-26T13:07:00Z">
            <w:rPr/>
          </w:rPrChange>
        </w:rPr>
        <w:t xml:space="preserve">, a web-based platform designed to automate course registration, enforce prerequisites, and track academic progress for the Computer Science department. It adheres to ISO/IEC/IEEE 16326 guidelines and serves as a contract between stakeholders and the development team.  </w:t>
      </w:r>
    </w:p>
    <w:p w:rsidR="007340C6" w:rsidRPr="007340C6" w:rsidDel="008545A6" w:rsidRDefault="007340C6" w:rsidP="008545A6">
      <w:pPr>
        <w:ind w:left="720"/>
        <w:rPr>
          <w:del w:id="1489" w:author="HURR MEHDI" w:date="2025-03-26T13:07:00Z"/>
          <w:rFonts w:ascii="Arial" w:hAnsi="Arial" w:cs="Arial"/>
          <w:rPrChange w:id="1490" w:author="HURR MEHDI" w:date="2025-03-26T12:29:00Z">
            <w:rPr>
              <w:del w:id="1491" w:author="HURR MEHDI" w:date="2025-03-26T13:07:00Z"/>
            </w:rPr>
          </w:rPrChange>
        </w:rPr>
        <w:pPrChange w:id="1492" w:author="HURR MEHDI" w:date="2025-03-26T13:07:00Z">
          <w:pPr/>
        </w:pPrChange>
      </w:pPr>
    </w:p>
    <w:p w:rsidR="007340C6" w:rsidRPr="008545A6" w:rsidRDefault="007340C6" w:rsidP="008545A6">
      <w:pPr>
        <w:keepNext/>
        <w:keepLines/>
        <w:spacing w:before="360" w:after="120" w:line="240" w:lineRule="auto"/>
        <w:ind w:left="720"/>
        <w:outlineLvl w:val="1"/>
        <w:rPr>
          <w:rFonts w:ascii="Arial" w:eastAsia="Arial" w:hAnsi="Arial" w:cs="Times New Roman (Body CS)"/>
          <w:b/>
          <w:bCs/>
          <w:color w:val="0070C0"/>
          <w:spacing w:val="10"/>
          <w:kern w:val="0"/>
          <w:sz w:val="20"/>
          <w:szCs w:val="18"/>
          <w:lang w:eastAsia="ja-JP"/>
          <w14:ligatures w14:val="none"/>
          <w:rPrChange w:id="1493" w:author="HURR MEHDI" w:date="2025-03-26T13:07:00Z">
            <w:rPr/>
          </w:rPrChange>
        </w:rPr>
        <w:pPrChange w:id="1494" w:author="HURR MEHDI" w:date="2025-03-26T13:07:00Z">
          <w:pPr/>
        </w:pPrChange>
      </w:pPr>
      <w:del w:id="1495" w:author="HURR MEHDI" w:date="2025-03-26T12:27:00Z">
        <w:r w:rsidRPr="008545A6" w:rsidDel="007340C6">
          <w:rPr>
            <w:rFonts w:ascii="Arial" w:eastAsia="Arial" w:hAnsi="Arial" w:cs="Times New Roman (Body CS)"/>
            <w:b/>
            <w:bCs/>
            <w:color w:val="0070C0"/>
            <w:spacing w:val="10"/>
            <w:kern w:val="0"/>
            <w:sz w:val="20"/>
            <w:szCs w:val="18"/>
            <w:lang w:eastAsia="ja-JP"/>
            <w14:ligatures w14:val="none"/>
            <w:rPrChange w:id="1496" w:author="HURR MEHDI" w:date="2025-03-26T13:07:00Z">
              <w:rPr/>
            </w:rPrChange>
          </w:rPr>
          <w:delText>**</w:delText>
        </w:r>
      </w:del>
      <w:bookmarkStart w:id="1497" w:name="_Toc193933046"/>
      <w:r w:rsidRPr="008545A6">
        <w:rPr>
          <w:rFonts w:ascii="Arial" w:eastAsia="Arial" w:hAnsi="Arial" w:cs="Times New Roman (Body CS)"/>
          <w:b/>
          <w:bCs/>
          <w:color w:val="0070C0"/>
          <w:spacing w:val="10"/>
          <w:kern w:val="0"/>
          <w:sz w:val="20"/>
          <w:szCs w:val="18"/>
          <w:lang w:eastAsia="ja-JP"/>
          <w14:ligatures w14:val="none"/>
          <w:rPrChange w:id="1498" w:author="HURR MEHDI" w:date="2025-03-26T13:07:00Z">
            <w:rPr/>
          </w:rPrChange>
        </w:rPr>
        <w:t>Audience:</w:t>
      </w:r>
      <w:bookmarkEnd w:id="1497"/>
      <w:del w:id="1499" w:author="HURR MEHDI" w:date="2025-03-26T12:27:00Z">
        <w:r w:rsidRPr="008545A6" w:rsidDel="007340C6">
          <w:rPr>
            <w:rFonts w:ascii="Arial" w:eastAsia="Arial" w:hAnsi="Arial" w:cs="Times New Roman (Body CS)"/>
            <w:b/>
            <w:bCs/>
            <w:color w:val="0070C0"/>
            <w:spacing w:val="10"/>
            <w:kern w:val="0"/>
            <w:sz w:val="20"/>
            <w:szCs w:val="18"/>
            <w:lang w:eastAsia="ja-JP"/>
            <w14:ligatures w14:val="none"/>
            <w:rPrChange w:id="1500" w:author="HURR MEHDI" w:date="2025-03-26T13:07:00Z">
              <w:rPr/>
            </w:rPrChange>
          </w:rPr>
          <w:delText>**</w:delText>
        </w:r>
      </w:del>
      <w:r w:rsidRPr="008545A6">
        <w:rPr>
          <w:rFonts w:ascii="Arial" w:eastAsia="Arial" w:hAnsi="Arial" w:cs="Times New Roman (Body CS)"/>
          <w:b/>
          <w:bCs/>
          <w:color w:val="0070C0"/>
          <w:spacing w:val="10"/>
          <w:kern w:val="0"/>
          <w:sz w:val="20"/>
          <w:szCs w:val="18"/>
          <w:lang w:eastAsia="ja-JP"/>
          <w14:ligatures w14:val="none"/>
          <w:rPrChange w:id="1501" w:author="HURR MEHDI" w:date="2025-03-26T13:07:00Z">
            <w:rPr/>
          </w:rPrChange>
        </w:rPr>
        <w:t xml:space="preserve">  </w:t>
      </w:r>
    </w:p>
    <w:p w:rsidR="007340C6" w:rsidRPr="008545A6" w:rsidRDefault="007340C6" w:rsidP="008545A6">
      <w:pPr>
        <w:pStyle w:val="ListParagraph"/>
        <w:numPr>
          <w:ilvl w:val="0"/>
          <w:numId w:val="4"/>
        </w:numPr>
        <w:rPr>
          <w:rFonts w:ascii="Arial" w:hAnsi="Arial" w:cs="Arial"/>
          <w:i/>
          <w:color w:val="717171"/>
          <w:sz w:val="18"/>
          <w:rPrChange w:id="1502" w:author="HURR MEHDI" w:date="2025-03-26T13:08:00Z">
            <w:rPr/>
          </w:rPrChange>
        </w:rPr>
        <w:pPrChange w:id="1503" w:author="HURR MEHDI" w:date="2025-03-26T13:08:00Z">
          <w:pPr/>
        </w:pPrChange>
      </w:pPr>
      <w:del w:id="1504" w:author="HURR MEHDI" w:date="2025-03-26T13:08:00Z">
        <w:r w:rsidRPr="00C17475" w:rsidDel="008545A6">
          <w:rPr>
            <w:rFonts w:ascii="Arial" w:hAnsi="Arial" w:cs="Arial"/>
            <w:b/>
            <w:i/>
            <w:color w:val="717171"/>
            <w:sz w:val="18"/>
            <w:rPrChange w:id="1505" w:author="HURR MEHDI" w:date="2025-03-26T13:16:00Z">
              <w:rPr/>
            </w:rPrChange>
          </w:rPr>
          <w:delText xml:space="preserve">- </w:delText>
        </w:r>
      </w:del>
      <w:del w:id="1506" w:author="HURR MEHDI" w:date="2025-03-26T12:27:00Z">
        <w:r w:rsidRPr="00C17475" w:rsidDel="007340C6">
          <w:rPr>
            <w:rFonts w:ascii="Arial" w:hAnsi="Arial" w:cs="Arial"/>
            <w:b/>
            <w:i/>
            <w:color w:val="717171"/>
            <w:sz w:val="18"/>
            <w:rPrChange w:id="1507" w:author="HURR MEHDI" w:date="2025-03-26T13:16:00Z">
              <w:rPr/>
            </w:rPrChange>
          </w:rPr>
          <w:delText>**</w:delText>
        </w:r>
      </w:del>
      <w:r w:rsidRPr="00C17475">
        <w:rPr>
          <w:rFonts w:ascii="Arial" w:hAnsi="Arial" w:cs="Arial"/>
          <w:b/>
          <w:i/>
          <w:color w:val="717171"/>
          <w:sz w:val="18"/>
          <w:rPrChange w:id="1508" w:author="HURR MEHDI" w:date="2025-03-26T13:16:00Z">
            <w:rPr/>
          </w:rPrChange>
        </w:rPr>
        <w:t>Development Team:</w:t>
      </w:r>
      <w:del w:id="1509" w:author="HURR MEHDI" w:date="2025-03-26T12:27:00Z">
        <w:r w:rsidRPr="00C17475" w:rsidDel="007340C6">
          <w:rPr>
            <w:rFonts w:ascii="Arial" w:hAnsi="Arial" w:cs="Arial"/>
            <w:b/>
            <w:i/>
            <w:color w:val="717171"/>
            <w:sz w:val="18"/>
            <w:rPrChange w:id="1510" w:author="HURR MEHDI" w:date="2025-03-26T13:16:00Z">
              <w:rPr/>
            </w:rPrChange>
          </w:rPr>
          <w:delText>**</w:delText>
        </w:r>
      </w:del>
      <w:r w:rsidRPr="008545A6">
        <w:rPr>
          <w:rFonts w:ascii="Arial" w:hAnsi="Arial" w:cs="Arial"/>
          <w:i/>
          <w:color w:val="717171"/>
          <w:sz w:val="18"/>
          <w:rPrChange w:id="1511" w:author="HURR MEHDI" w:date="2025-03-26T13:08:00Z">
            <w:rPr/>
          </w:rPrChange>
        </w:rPr>
        <w:t xml:space="preserve"> To implement functionalities per requirements.  </w:t>
      </w:r>
    </w:p>
    <w:p w:rsidR="007340C6" w:rsidRPr="008545A6" w:rsidRDefault="007340C6" w:rsidP="008545A6">
      <w:pPr>
        <w:pStyle w:val="ListParagraph"/>
        <w:numPr>
          <w:ilvl w:val="0"/>
          <w:numId w:val="4"/>
        </w:numPr>
        <w:rPr>
          <w:rFonts w:ascii="Arial" w:hAnsi="Arial" w:cs="Arial"/>
          <w:i/>
          <w:color w:val="717171"/>
          <w:sz w:val="18"/>
          <w:rPrChange w:id="1512" w:author="HURR MEHDI" w:date="2025-03-26T13:08:00Z">
            <w:rPr/>
          </w:rPrChange>
        </w:rPr>
        <w:pPrChange w:id="1513" w:author="HURR MEHDI" w:date="2025-03-26T13:08:00Z">
          <w:pPr/>
        </w:pPrChange>
      </w:pPr>
      <w:del w:id="1514" w:author="HURR MEHDI" w:date="2025-03-26T13:08:00Z">
        <w:r w:rsidRPr="00C17475" w:rsidDel="008545A6">
          <w:rPr>
            <w:rFonts w:ascii="Arial" w:hAnsi="Arial" w:cs="Arial"/>
            <w:b/>
            <w:i/>
            <w:color w:val="717171"/>
            <w:sz w:val="18"/>
            <w:rPrChange w:id="1515" w:author="HURR MEHDI" w:date="2025-03-26T13:16:00Z">
              <w:rPr/>
            </w:rPrChange>
          </w:rPr>
          <w:delText xml:space="preserve">- </w:delText>
        </w:r>
      </w:del>
      <w:del w:id="1516" w:author="HURR MEHDI" w:date="2025-03-26T12:27:00Z">
        <w:r w:rsidRPr="00C17475" w:rsidDel="007340C6">
          <w:rPr>
            <w:rFonts w:ascii="Arial" w:hAnsi="Arial" w:cs="Arial"/>
            <w:b/>
            <w:i/>
            <w:color w:val="717171"/>
            <w:sz w:val="18"/>
            <w:rPrChange w:id="1517" w:author="HURR MEHDI" w:date="2025-03-26T13:16:00Z">
              <w:rPr/>
            </w:rPrChange>
          </w:rPr>
          <w:delText>**</w:delText>
        </w:r>
      </w:del>
      <w:r w:rsidRPr="00C17475">
        <w:rPr>
          <w:rFonts w:ascii="Arial" w:hAnsi="Arial" w:cs="Arial"/>
          <w:b/>
          <w:i/>
          <w:color w:val="717171"/>
          <w:sz w:val="18"/>
          <w:rPrChange w:id="1518" w:author="HURR MEHDI" w:date="2025-03-26T13:16:00Z">
            <w:rPr/>
          </w:rPrChange>
        </w:rPr>
        <w:t>Course Coordinators:</w:t>
      </w:r>
      <w:del w:id="1519" w:author="HURR MEHDI" w:date="2025-03-26T12:27:00Z">
        <w:r w:rsidRPr="00C17475" w:rsidDel="007340C6">
          <w:rPr>
            <w:rFonts w:ascii="Arial" w:hAnsi="Arial" w:cs="Arial"/>
            <w:b/>
            <w:i/>
            <w:color w:val="717171"/>
            <w:sz w:val="18"/>
            <w:rPrChange w:id="1520" w:author="HURR MEHDI" w:date="2025-03-26T13:16:00Z">
              <w:rPr/>
            </w:rPrChange>
          </w:rPr>
          <w:delText>**</w:delText>
        </w:r>
      </w:del>
      <w:r w:rsidRPr="008545A6">
        <w:rPr>
          <w:rFonts w:ascii="Arial" w:hAnsi="Arial" w:cs="Arial"/>
          <w:i/>
          <w:color w:val="717171"/>
          <w:sz w:val="18"/>
          <w:rPrChange w:id="1521" w:author="HURR MEHDI" w:date="2025-03-26T13:08:00Z">
            <w:rPr/>
          </w:rPrChange>
        </w:rPr>
        <w:t xml:space="preserve"> To validate academic rule enforcement.  </w:t>
      </w:r>
    </w:p>
    <w:p w:rsidR="007340C6" w:rsidRPr="008545A6" w:rsidRDefault="007340C6" w:rsidP="008545A6">
      <w:pPr>
        <w:pStyle w:val="ListParagraph"/>
        <w:numPr>
          <w:ilvl w:val="0"/>
          <w:numId w:val="4"/>
        </w:numPr>
        <w:rPr>
          <w:rFonts w:ascii="Arial" w:hAnsi="Arial" w:cs="Arial"/>
          <w:i/>
          <w:color w:val="717171"/>
          <w:sz w:val="18"/>
          <w:rPrChange w:id="1522" w:author="HURR MEHDI" w:date="2025-03-26T13:08:00Z">
            <w:rPr/>
          </w:rPrChange>
        </w:rPr>
        <w:pPrChange w:id="1523" w:author="HURR MEHDI" w:date="2025-03-26T13:08:00Z">
          <w:pPr/>
        </w:pPrChange>
      </w:pPr>
      <w:del w:id="1524" w:author="HURR MEHDI" w:date="2025-03-26T13:08:00Z">
        <w:r w:rsidRPr="00C17475" w:rsidDel="008545A6">
          <w:rPr>
            <w:rFonts w:ascii="Arial" w:hAnsi="Arial" w:cs="Arial"/>
            <w:b/>
            <w:i/>
            <w:color w:val="717171"/>
            <w:sz w:val="18"/>
            <w:rPrChange w:id="1525" w:author="HURR MEHDI" w:date="2025-03-26T13:16:00Z">
              <w:rPr/>
            </w:rPrChange>
          </w:rPr>
          <w:delText xml:space="preserve">- </w:delText>
        </w:r>
      </w:del>
      <w:del w:id="1526" w:author="HURR MEHDI" w:date="2025-03-26T12:27:00Z">
        <w:r w:rsidRPr="00C17475" w:rsidDel="007340C6">
          <w:rPr>
            <w:rFonts w:ascii="Arial" w:hAnsi="Arial" w:cs="Arial"/>
            <w:b/>
            <w:i/>
            <w:color w:val="717171"/>
            <w:sz w:val="18"/>
            <w:rPrChange w:id="1527" w:author="HURR MEHDI" w:date="2025-03-26T13:16:00Z">
              <w:rPr/>
            </w:rPrChange>
          </w:rPr>
          <w:delText>**</w:delText>
        </w:r>
      </w:del>
      <w:r w:rsidRPr="00C17475">
        <w:rPr>
          <w:rFonts w:ascii="Arial" w:hAnsi="Arial" w:cs="Arial"/>
          <w:b/>
          <w:i/>
          <w:color w:val="717171"/>
          <w:sz w:val="18"/>
          <w:rPrChange w:id="1528" w:author="HURR MEHDI" w:date="2025-03-26T13:16:00Z">
            <w:rPr/>
          </w:rPrChange>
        </w:rPr>
        <w:t>Students:</w:t>
      </w:r>
      <w:del w:id="1529" w:author="HURR MEHDI" w:date="2025-03-26T12:27:00Z">
        <w:r w:rsidRPr="00C17475" w:rsidDel="007340C6">
          <w:rPr>
            <w:rFonts w:ascii="Arial" w:hAnsi="Arial" w:cs="Arial"/>
            <w:b/>
            <w:i/>
            <w:color w:val="717171"/>
            <w:sz w:val="18"/>
            <w:rPrChange w:id="1530" w:author="HURR MEHDI" w:date="2025-03-26T13:16:00Z">
              <w:rPr/>
            </w:rPrChange>
          </w:rPr>
          <w:delText>**</w:delText>
        </w:r>
      </w:del>
      <w:r w:rsidRPr="008545A6">
        <w:rPr>
          <w:rFonts w:ascii="Arial" w:hAnsi="Arial" w:cs="Arial"/>
          <w:i/>
          <w:color w:val="717171"/>
          <w:sz w:val="18"/>
          <w:rPrChange w:id="1531" w:author="HURR MEHDI" w:date="2025-03-26T13:08:00Z">
            <w:rPr/>
          </w:rPrChange>
        </w:rPr>
        <w:t xml:space="preserve"> To understand system workflows.  </w:t>
      </w:r>
    </w:p>
    <w:p w:rsidR="007340C6" w:rsidRPr="008545A6" w:rsidRDefault="007340C6" w:rsidP="008545A6">
      <w:pPr>
        <w:pStyle w:val="ListParagraph"/>
        <w:numPr>
          <w:ilvl w:val="0"/>
          <w:numId w:val="4"/>
        </w:numPr>
        <w:rPr>
          <w:rFonts w:ascii="Arial" w:hAnsi="Arial" w:cs="Arial"/>
          <w:i/>
          <w:color w:val="717171"/>
          <w:sz w:val="18"/>
          <w:rPrChange w:id="1532" w:author="HURR MEHDI" w:date="2025-03-26T13:08:00Z">
            <w:rPr/>
          </w:rPrChange>
        </w:rPr>
        <w:pPrChange w:id="1533" w:author="HURR MEHDI" w:date="2025-03-26T13:08:00Z">
          <w:pPr/>
        </w:pPrChange>
      </w:pPr>
      <w:del w:id="1534" w:author="HURR MEHDI" w:date="2025-03-26T13:08:00Z">
        <w:r w:rsidRPr="00C17475" w:rsidDel="008545A6">
          <w:rPr>
            <w:rFonts w:ascii="Arial" w:hAnsi="Arial" w:cs="Arial"/>
            <w:b/>
            <w:i/>
            <w:color w:val="717171"/>
            <w:sz w:val="18"/>
            <w:rPrChange w:id="1535" w:author="HURR MEHDI" w:date="2025-03-26T13:16:00Z">
              <w:rPr/>
            </w:rPrChange>
          </w:rPr>
          <w:delText xml:space="preserve">- </w:delText>
        </w:r>
      </w:del>
      <w:del w:id="1536" w:author="HURR MEHDI" w:date="2025-03-26T12:27:00Z">
        <w:r w:rsidRPr="00C17475" w:rsidDel="007340C6">
          <w:rPr>
            <w:rFonts w:ascii="Arial" w:hAnsi="Arial" w:cs="Arial"/>
            <w:b/>
            <w:i/>
            <w:color w:val="717171"/>
            <w:sz w:val="18"/>
            <w:rPrChange w:id="1537" w:author="HURR MEHDI" w:date="2025-03-26T13:16:00Z">
              <w:rPr/>
            </w:rPrChange>
          </w:rPr>
          <w:delText>**</w:delText>
        </w:r>
      </w:del>
      <w:r w:rsidRPr="00C17475">
        <w:rPr>
          <w:rFonts w:ascii="Arial" w:hAnsi="Arial" w:cs="Arial"/>
          <w:b/>
          <w:i/>
          <w:color w:val="717171"/>
          <w:sz w:val="18"/>
          <w:rPrChange w:id="1538" w:author="HURR MEHDI" w:date="2025-03-26T13:16:00Z">
            <w:rPr/>
          </w:rPrChange>
        </w:rPr>
        <w:t>University Administration:</w:t>
      </w:r>
      <w:del w:id="1539" w:author="HURR MEHDI" w:date="2025-03-26T12:27:00Z">
        <w:r w:rsidRPr="00C17475" w:rsidDel="007340C6">
          <w:rPr>
            <w:rFonts w:ascii="Arial" w:hAnsi="Arial" w:cs="Arial"/>
            <w:b/>
            <w:i/>
            <w:color w:val="717171"/>
            <w:sz w:val="18"/>
            <w:rPrChange w:id="1540" w:author="HURR MEHDI" w:date="2025-03-26T13:16:00Z">
              <w:rPr/>
            </w:rPrChange>
          </w:rPr>
          <w:delText>**</w:delText>
        </w:r>
      </w:del>
      <w:r w:rsidRPr="008545A6">
        <w:rPr>
          <w:rFonts w:ascii="Arial" w:hAnsi="Arial" w:cs="Arial"/>
          <w:i/>
          <w:color w:val="717171"/>
          <w:sz w:val="18"/>
          <w:rPrChange w:id="1541" w:author="HURR MEHDI" w:date="2025-03-26T13:08:00Z">
            <w:rPr/>
          </w:rPrChange>
        </w:rPr>
        <w:t xml:space="preserve"> To ensure compliance with academic policies.  </w:t>
      </w:r>
    </w:p>
    <w:p w:rsidR="007340C6" w:rsidRPr="007340C6" w:rsidRDefault="007340C6" w:rsidP="007340C6">
      <w:pPr>
        <w:rPr>
          <w:rFonts w:ascii="Arial" w:hAnsi="Arial" w:cs="Arial"/>
          <w:rPrChange w:id="1542" w:author="HURR MEHDI" w:date="2025-03-26T12:29:00Z">
            <w:rPr/>
          </w:rPrChange>
        </w:rPr>
      </w:pPr>
    </w:p>
    <w:p w:rsidR="007340C6" w:rsidRPr="008545A6" w:rsidDel="008545A6" w:rsidRDefault="007340C6" w:rsidP="008545A6">
      <w:pPr>
        <w:keepNext/>
        <w:keepLines/>
        <w:numPr>
          <w:ilvl w:val="1"/>
          <w:numId w:val="1"/>
        </w:numPr>
        <w:spacing w:before="360" w:after="120" w:line="240" w:lineRule="auto"/>
        <w:outlineLvl w:val="1"/>
        <w:rPr>
          <w:del w:id="1543" w:author="HURR MEHDI" w:date="2025-03-26T13:08:00Z"/>
          <w:rFonts w:ascii="Arial" w:eastAsia="Arial" w:hAnsi="Arial" w:cs="Times New Roman (Body CS)"/>
          <w:b/>
          <w:bCs/>
          <w:color w:val="0070C0"/>
          <w:spacing w:val="10"/>
          <w:kern w:val="0"/>
          <w:sz w:val="24"/>
          <w:szCs w:val="18"/>
          <w:lang w:eastAsia="ja-JP"/>
          <w14:ligatures w14:val="none"/>
          <w:rPrChange w:id="1544" w:author="HURR MEHDI" w:date="2025-03-26T13:09:00Z">
            <w:rPr>
              <w:del w:id="1545" w:author="HURR MEHDI" w:date="2025-03-26T13:08:00Z"/>
            </w:rPr>
          </w:rPrChange>
        </w:rPr>
        <w:pPrChange w:id="1546" w:author="HURR MEHDI" w:date="2025-03-26T13:09:00Z">
          <w:pPr/>
        </w:pPrChange>
      </w:pPr>
      <w:del w:id="1547" w:author="HURR MEHDI" w:date="2025-03-26T13:08:00Z">
        <w:r w:rsidRPr="008545A6" w:rsidDel="008545A6">
          <w:rPr>
            <w:rFonts w:ascii="Arial" w:eastAsia="Arial" w:hAnsi="Arial" w:cs="Times New Roman (Body CS)"/>
            <w:b/>
            <w:bCs/>
            <w:color w:val="0070C0"/>
            <w:spacing w:val="10"/>
            <w:kern w:val="0"/>
            <w:sz w:val="24"/>
            <w:szCs w:val="18"/>
            <w:lang w:eastAsia="ja-JP"/>
            <w14:ligatures w14:val="none"/>
            <w:rPrChange w:id="1548" w:author="HURR MEHDI" w:date="2025-03-26T13:09:00Z">
              <w:rPr/>
            </w:rPrChange>
          </w:rPr>
          <w:delText>---</w:delText>
        </w:r>
        <w:bookmarkStart w:id="1549" w:name="_Toc193930878"/>
        <w:bookmarkStart w:id="1550" w:name="_Toc193932981"/>
        <w:bookmarkStart w:id="1551" w:name="_Toc193933047"/>
        <w:bookmarkEnd w:id="1549"/>
        <w:bookmarkEnd w:id="1550"/>
        <w:bookmarkEnd w:id="1551"/>
      </w:del>
    </w:p>
    <w:p w:rsidR="007340C6" w:rsidRPr="008545A6" w:rsidDel="008545A6" w:rsidRDefault="007340C6" w:rsidP="008545A6">
      <w:pPr>
        <w:keepNext/>
        <w:keepLines/>
        <w:numPr>
          <w:ilvl w:val="1"/>
          <w:numId w:val="1"/>
        </w:numPr>
        <w:spacing w:before="360" w:after="120" w:line="240" w:lineRule="auto"/>
        <w:outlineLvl w:val="1"/>
        <w:rPr>
          <w:del w:id="1552" w:author="HURR MEHDI" w:date="2025-03-26T13:08:00Z"/>
          <w:rFonts w:ascii="Arial" w:eastAsia="Arial" w:hAnsi="Arial" w:cs="Times New Roman (Body CS)"/>
          <w:b/>
          <w:bCs/>
          <w:color w:val="0070C0"/>
          <w:spacing w:val="10"/>
          <w:kern w:val="0"/>
          <w:sz w:val="24"/>
          <w:szCs w:val="18"/>
          <w:lang w:eastAsia="ja-JP"/>
          <w14:ligatures w14:val="none"/>
          <w:rPrChange w:id="1553" w:author="HURR MEHDI" w:date="2025-03-26T13:09:00Z">
            <w:rPr>
              <w:del w:id="1554" w:author="HURR MEHDI" w:date="2025-03-26T13:08:00Z"/>
            </w:rPr>
          </w:rPrChange>
        </w:rPr>
        <w:pPrChange w:id="1555" w:author="HURR MEHDI" w:date="2025-03-26T13:09:00Z">
          <w:pPr/>
        </w:pPrChange>
      </w:pPr>
      <w:bookmarkStart w:id="1556" w:name="_Toc193930879"/>
      <w:bookmarkStart w:id="1557" w:name="_Toc193932982"/>
      <w:bookmarkStart w:id="1558" w:name="_Toc193933048"/>
      <w:bookmarkEnd w:id="1556"/>
      <w:bookmarkEnd w:id="1557"/>
      <w:bookmarkEnd w:id="1558"/>
    </w:p>
    <w:p w:rsidR="007340C6" w:rsidRPr="008545A6" w:rsidRDefault="007340C6" w:rsidP="008545A6">
      <w:pPr>
        <w:keepNext/>
        <w:keepLines/>
        <w:numPr>
          <w:ilvl w:val="1"/>
          <w:numId w:val="1"/>
        </w:numPr>
        <w:spacing w:before="360" w:after="120" w:line="240" w:lineRule="auto"/>
        <w:outlineLvl w:val="1"/>
        <w:rPr>
          <w:rFonts w:ascii="Arial" w:eastAsia="Arial" w:hAnsi="Arial" w:cs="Times New Roman (Body CS)"/>
          <w:b/>
          <w:bCs/>
          <w:color w:val="0070C0"/>
          <w:spacing w:val="10"/>
          <w:kern w:val="0"/>
          <w:sz w:val="24"/>
          <w:szCs w:val="18"/>
          <w:lang w:eastAsia="ja-JP"/>
          <w14:ligatures w14:val="none"/>
          <w:rPrChange w:id="1559" w:author="HURR MEHDI" w:date="2025-03-26T13:09:00Z">
            <w:rPr/>
          </w:rPrChange>
        </w:rPr>
        <w:pPrChange w:id="1560" w:author="HURR MEHDI" w:date="2025-03-26T13:09:00Z">
          <w:pPr/>
        </w:pPrChange>
      </w:pPr>
      <w:del w:id="1561" w:author="HURR MEHDI" w:date="2025-03-26T12:26:00Z">
        <w:r w:rsidRPr="008545A6" w:rsidDel="007340C6">
          <w:rPr>
            <w:rFonts w:ascii="Arial" w:eastAsia="Arial" w:hAnsi="Arial" w:cs="Times New Roman (Body CS)"/>
            <w:b/>
            <w:bCs/>
            <w:color w:val="0070C0"/>
            <w:spacing w:val="10"/>
            <w:kern w:val="0"/>
            <w:sz w:val="24"/>
            <w:szCs w:val="18"/>
            <w:lang w:eastAsia="ja-JP"/>
            <w14:ligatures w14:val="none"/>
            <w:rPrChange w:id="1562" w:author="HURR MEHDI" w:date="2025-03-26T13:09:00Z">
              <w:rPr/>
            </w:rPrChange>
          </w:rPr>
          <w:delText>####</w:delText>
        </w:r>
      </w:del>
      <w:del w:id="1563" w:author="HURR MEHDI" w:date="2025-03-26T13:08:00Z">
        <w:r w:rsidRPr="008545A6" w:rsidDel="008545A6">
          <w:rPr>
            <w:rFonts w:ascii="Arial" w:eastAsia="Arial" w:hAnsi="Arial" w:cs="Times New Roman (Body CS)"/>
            <w:b/>
            <w:bCs/>
            <w:color w:val="0070C0"/>
            <w:spacing w:val="10"/>
            <w:kern w:val="0"/>
            <w:sz w:val="24"/>
            <w:szCs w:val="18"/>
            <w:lang w:eastAsia="ja-JP"/>
            <w14:ligatures w14:val="none"/>
            <w:rPrChange w:id="1564" w:author="HURR MEHDI" w:date="2025-03-26T13:09:00Z">
              <w:rPr/>
            </w:rPrChange>
          </w:rPr>
          <w:delText xml:space="preserve"> </w:delText>
        </w:r>
      </w:del>
      <w:del w:id="1565" w:author="HURR MEHDI" w:date="2025-03-26T12:27:00Z">
        <w:r w:rsidRPr="008545A6" w:rsidDel="007340C6">
          <w:rPr>
            <w:rFonts w:ascii="Arial" w:eastAsia="Arial" w:hAnsi="Arial" w:cs="Times New Roman (Body CS)"/>
            <w:b/>
            <w:bCs/>
            <w:color w:val="0070C0"/>
            <w:spacing w:val="10"/>
            <w:kern w:val="0"/>
            <w:sz w:val="24"/>
            <w:szCs w:val="18"/>
            <w:lang w:eastAsia="ja-JP"/>
            <w14:ligatures w14:val="none"/>
            <w:rPrChange w:id="1566" w:author="HURR MEHDI" w:date="2025-03-26T13:09:00Z">
              <w:rPr/>
            </w:rPrChange>
          </w:rPr>
          <w:delText>**</w:delText>
        </w:r>
      </w:del>
      <w:del w:id="1567" w:author="HURR MEHDI" w:date="2025-03-26T13:09:00Z">
        <w:r w:rsidRPr="008545A6" w:rsidDel="008545A6">
          <w:rPr>
            <w:rFonts w:ascii="Arial" w:eastAsia="Arial" w:hAnsi="Arial" w:cs="Times New Roman (Body CS)"/>
            <w:b/>
            <w:bCs/>
            <w:color w:val="0070C0"/>
            <w:spacing w:val="10"/>
            <w:kern w:val="0"/>
            <w:sz w:val="24"/>
            <w:szCs w:val="18"/>
            <w:lang w:eastAsia="ja-JP"/>
            <w14:ligatures w14:val="none"/>
            <w:rPrChange w:id="1568" w:author="HURR MEHDI" w:date="2025-03-26T13:09:00Z">
              <w:rPr/>
            </w:rPrChange>
          </w:rPr>
          <w:delText xml:space="preserve">1.2 </w:delText>
        </w:r>
      </w:del>
      <w:bookmarkStart w:id="1569" w:name="_Toc193933049"/>
      <w:r w:rsidRPr="008545A6">
        <w:rPr>
          <w:rFonts w:ascii="Arial" w:eastAsia="Arial" w:hAnsi="Arial" w:cs="Times New Roman (Body CS)"/>
          <w:b/>
          <w:bCs/>
          <w:color w:val="0070C0"/>
          <w:spacing w:val="10"/>
          <w:kern w:val="0"/>
          <w:sz w:val="24"/>
          <w:szCs w:val="18"/>
          <w:lang w:eastAsia="ja-JP"/>
          <w14:ligatures w14:val="none"/>
          <w:rPrChange w:id="1570" w:author="HURR MEHDI" w:date="2025-03-26T13:09:00Z">
            <w:rPr/>
          </w:rPrChange>
        </w:rPr>
        <w:t>Scope</w:t>
      </w:r>
      <w:bookmarkEnd w:id="1569"/>
      <w:del w:id="1571" w:author="HURR MEHDI" w:date="2025-03-26T12:27:00Z">
        <w:r w:rsidRPr="008545A6" w:rsidDel="007340C6">
          <w:rPr>
            <w:rFonts w:ascii="Arial" w:eastAsia="Arial" w:hAnsi="Arial" w:cs="Times New Roman (Body CS)"/>
            <w:b/>
            <w:bCs/>
            <w:color w:val="0070C0"/>
            <w:spacing w:val="10"/>
            <w:kern w:val="0"/>
            <w:sz w:val="24"/>
            <w:szCs w:val="18"/>
            <w:lang w:eastAsia="ja-JP"/>
            <w14:ligatures w14:val="none"/>
            <w:rPrChange w:id="1572" w:author="HURR MEHDI" w:date="2025-03-26T13:09:00Z">
              <w:rPr/>
            </w:rPrChange>
          </w:rPr>
          <w:delText>**</w:delText>
        </w:r>
      </w:del>
      <w:r w:rsidRPr="008545A6">
        <w:rPr>
          <w:rFonts w:ascii="Arial" w:eastAsia="Arial" w:hAnsi="Arial" w:cs="Times New Roman (Body CS)"/>
          <w:b/>
          <w:bCs/>
          <w:color w:val="0070C0"/>
          <w:spacing w:val="10"/>
          <w:kern w:val="0"/>
          <w:sz w:val="24"/>
          <w:szCs w:val="18"/>
          <w:lang w:eastAsia="ja-JP"/>
          <w14:ligatures w14:val="none"/>
          <w:rPrChange w:id="1573" w:author="HURR MEHDI" w:date="2025-03-26T13:09:00Z">
            <w:rPr/>
          </w:rPrChange>
        </w:rPr>
        <w:t xml:space="preserve">  </w:t>
      </w:r>
    </w:p>
    <w:p w:rsidR="007340C6" w:rsidRPr="008545A6" w:rsidRDefault="007340C6" w:rsidP="008545A6">
      <w:pPr>
        <w:keepNext/>
        <w:keepLines/>
        <w:spacing w:before="360" w:after="120" w:line="240" w:lineRule="auto"/>
        <w:ind w:left="720"/>
        <w:outlineLvl w:val="1"/>
        <w:rPr>
          <w:rFonts w:ascii="Arial" w:eastAsia="Arial" w:hAnsi="Arial" w:cs="Times New Roman (Body CS)"/>
          <w:b/>
          <w:bCs/>
          <w:color w:val="0070C0"/>
          <w:spacing w:val="10"/>
          <w:kern w:val="0"/>
          <w:sz w:val="20"/>
          <w:szCs w:val="18"/>
          <w:lang w:eastAsia="ja-JP"/>
          <w14:ligatures w14:val="none"/>
          <w:rPrChange w:id="1574" w:author="HURR MEHDI" w:date="2025-03-26T13:09:00Z">
            <w:rPr/>
          </w:rPrChange>
        </w:rPr>
        <w:pPrChange w:id="1575" w:author="HURR MEHDI" w:date="2025-03-26T13:09:00Z">
          <w:pPr/>
        </w:pPrChange>
      </w:pPr>
      <w:del w:id="1576" w:author="HURR MEHDI" w:date="2025-03-26T12:27:00Z">
        <w:r w:rsidRPr="008545A6" w:rsidDel="007340C6">
          <w:rPr>
            <w:rFonts w:ascii="Arial" w:eastAsia="Arial" w:hAnsi="Arial" w:cs="Times New Roman (Body CS)"/>
            <w:b/>
            <w:bCs/>
            <w:color w:val="0070C0"/>
            <w:spacing w:val="10"/>
            <w:kern w:val="0"/>
            <w:sz w:val="20"/>
            <w:szCs w:val="18"/>
            <w:lang w:eastAsia="ja-JP"/>
            <w14:ligatures w14:val="none"/>
            <w:rPrChange w:id="1577" w:author="HURR MEHDI" w:date="2025-03-26T13:09:00Z">
              <w:rPr/>
            </w:rPrChange>
          </w:rPr>
          <w:delText>**</w:delText>
        </w:r>
      </w:del>
      <w:del w:id="1578" w:author="HURR MEHDI" w:date="2025-03-26T13:09:00Z">
        <w:r w:rsidRPr="008545A6" w:rsidDel="008545A6">
          <w:rPr>
            <w:rFonts w:ascii="Arial" w:eastAsia="Arial" w:hAnsi="Arial" w:cs="Times New Roman (Body CS)"/>
            <w:b/>
            <w:bCs/>
            <w:color w:val="0070C0"/>
            <w:spacing w:val="10"/>
            <w:kern w:val="0"/>
            <w:sz w:val="20"/>
            <w:szCs w:val="18"/>
            <w:lang w:eastAsia="ja-JP"/>
            <w14:ligatures w14:val="none"/>
            <w:rPrChange w:id="1579" w:author="HURR MEHDI" w:date="2025-03-26T13:09:00Z">
              <w:rPr/>
            </w:rPrChange>
          </w:rPr>
          <w:delText xml:space="preserve">1.2.1 </w:delText>
        </w:r>
      </w:del>
      <w:bookmarkStart w:id="1580" w:name="_Toc193933050"/>
      <w:r w:rsidRPr="008545A6">
        <w:rPr>
          <w:rFonts w:ascii="Arial" w:eastAsia="Arial" w:hAnsi="Arial" w:cs="Times New Roman (Body CS)"/>
          <w:b/>
          <w:bCs/>
          <w:color w:val="0070C0"/>
          <w:spacing w:val="10"/>
          <w:kern w:val="0"/>
          <w:sz w:val="20"/>
          <w:szCs w:val="18"/>
          <w:lang w:eastAsia="ja-JP"/>
          <w14:ligatures w14:val="none"/>
          <w:rPrChange w:id="1581" w:author="HURR MEHDI" w:date="2025-03-26T13:09:00Z">
            <w:rPr/>
          </w:rPrChange>
        </w:rPr>
        <w:t>System Name:</w:t>
      </w:r>
      <w:bookmarkEnd w:id="1580"/>
      <w:del w:id="1582" w:author="HURR MEHDI" w:date="2025-03-26T12:27:00Z">
        <w:r w:rsidRPr="008545A6" w:rsidDel="007340C6">
          <w:rPr>
            <w:rFonts w:ascii="Arial" w:eastAsia="Arial" w:hAnsi="Arial" w:cs="Times New Roman (Body CS)"/>
            <w:b/>
            <w:bCs/>
            <w:color w:val="0070C0"/>
            <w:spacing w:val="10"/>
            <w:kern w:val="0"/>
            <w:sz w:val="20"/>
            <w:szCs w:val="18"/>
            <w:lang w:eastAsia="ja-JP"/>
            <w14:ligatures w14:val="none"/>
            <w:rPrChange w:id="1583" w:author="HURR MEHDI" w:date="2025-03-26T13:09:00Z">
              <w:rPr/>
            </w:rPrChange>
          </w:rPr>
          <w:delText>**</w:delText>
        </w:r>
      </w:del>
      <w:r w:rsidRPr="008545A6">
        <w:rPr>
          <w:rFonts w:ascii="Arial" w:eastAsia="Arial" w:hAnsi="Arial" w:cs="Times New Roman (Body CS)"/>
          <w:b/>
          <w:bCs/>
          <w:color w:val="0070C0"/>
          <w:spacing w:val="10"/>
          <w:kern w:val="0"/>
          <w:sz w:val="20"/>
          <w:szCs w:val="18"/>
          <w:lang w:eastAsia="ja-JP"/>
          <w14:ligatures w14:val="none"/>
          <w:rPrChange w:id="1584" w:author="HURR MEHDI" w:date="2025-03-26T13:09:00Z">
            <w:rPr/>
          </w:rPrChange>
        </w:rPr>
        <w:t xml:space="preserve">  </w:t>
      </w:r>
      <w:ins w:id="1585" w:author="HURR MEHDI" w:date="2025-03-26T13:09:00Z">
        <w:r w:rsidR="008545A6">
          <w:rPr>
            <w:rFonts w:ascii="Arial" w:eastAsia="Arial" w:hAnsi="Arial" w:cs="Times New Roman (Body CS)"/>
            <w:b/>
            <w:bCs/>
            <w:color w:val="0070C0"/>
            <w:spacing w:val="10"/>
            <w:kern w:val="0"/>
            <w:sz w:val="20"/>
            <w:szCs w:val="18"/>
            <w:lang w:eastAsia="ja-JP"/>
            <w14:ligatures w14:val="none"/>
          </w:rPr>
          <w:br/>
        </w:r>
      </w:ins>
    </w:p>
    <w:p w:rsidR="007340C6" w:rsidRPr="008545A6" w:rsidRDefault="007340C6" w:rsidP="008545A6">
      <w:pPr>
        <w:ind w:left="720"/>
        <w:rPr>
          <w:rFonts w:ascii="Arial" w:hAnsi="Arial" w:cs="Arial"/>
          <w:b/>
          <w:i/>
          <w:color w:val="717171"/>
          <w:sz w:val="18"/>
          <w:rPrChange w:id="1586" w:author="HURR MEHDI" w:date="2025-03-26T13:09:00Z">
            <w:rPr/>
          </w:rPrChange>
        </w:rPr>
        <w:pPrChange w:id="1587" w:author="HURR MEHDI" w:date="2025-03-26T13:09:00Z">
          <w:pPr/>
        </w:pPrChange>
      </w:pPr>
      <w:r w:rsidRPr="008545A6">
        <w:rPr>
          <w:rFonts w:ascii="Arial" w:hAnsi="Arial" w:cs="Arial"/>
          <w:b/>
          <w:i/>
          <w:color w:val="717171"/>
          <w:sz w:val="18"/>
          <w:rPrChange w:id="1588" w:author="HURR MEHDI" w:date="2025-03-26T13:09:00Z">
            <w:rPr/>
          </w:rPrChange>
        </w:rPr>
        <w:t xml:space="preserve">Student Course Registration System  </w:t>
      </w:r>
    </w:p>
    <w:p w:rsidR="007340C6" w:rsidRPr="007340C6" w:rsidDel="008545A6" w:rsidRDefault="007340C6" w:rsidP="008545A6">
      <w:pPr>
        <w:ind w:left="720"/>
        <w:rPr>
          <w:del w:id="1589" w:author="HURR MEHDI" w:date="2025-03-26T13:10:00Z"/>
          <w:rFonts w:ascii="Arial" w:hAnsi="Arial" w:cs="Arial"/>
          <w:rPrChange w:id="1590" w:author="HURR MEHDI" w:date="2025-03-26T12:29:00Z">
            <w:rPr>
              <w:del w:id="1591" w:author="HURR MEHDI" w:date="2025-03-26T13:10:00Z"/>
            </w:rPr>
          </w:rPrChange>
        </w:rPr>
        <w:pPrChange w:id="1592" w:author="HURR MEHDI" w:date="2025-03-26T13:10:00Z">
          <w:pPr/>
        </w:pPrChange>
      </w:pPr>
    </w:p>
    <w:p w:rsidR="007340C6" w:rsidRPr="008545A6" w:rsidRDefault="007340C6" w:rsidP="008545A6">
      <w:pPr>
        <w:keepNext/>
        <w:keepLines/>
        <w:spacing w:before="360" w:after="120" w:line="240" w:lineRule="auto"/>
        <w:ind w:left="720"/>
        <w:outlineLvl w:val="1"/>
        <w:rPr>
          <w:rFonts w:ascii="Arial" w:eastAsia="Arial" w:hAnsi="Arial" w:cs="Times New Roman (Body CS)"/>
          <w:b/>
          <w:bCs/>
          <w:color w:val="0070C0"/>
          <w:spacing w:val="10"/>
          <w:kern w:val="0"/>
          <w:sz w:val="20"/>
          <w:szCs w:val="18"/>
          <w:lang w:eastAsia="ja-JP"/>
          <w14:ligatures w14:val="none"/>
          <w:rPrChange w:id="1593" w:author="HURR MEHDI" w:date="2025-03-26T13:10:00Z">
            <w:rPr/>
          </w:rPrChange>
        </w:rPr>
        <w:pPrChange w:id="1594" w:author="HURR MEHDI" w:date="2025-03-26T13:10:00Z">
          <w:pPr/>
        </w:pPrChange>
      </w:pPr>
      <w:del w:id="1595" w:author="HURR MEHDI" w:date="2025-03-26T12:27:00Z">
        <w:r w:rsidRPr="008545A6" w:rsidDel="007340C6">
          <w:rPr>
            <w:rFonts w:ascii="Arial" w:eastAsia="Arial" w:hAnsi="Arial" w:cs="Times New Roman (Body CS)"/>
            <w:b/>
            <w:bCs/>
            <w:color w:val="0070C0"/>
            <w:spacing w:val="10"/>
            <w:kern w:val="0"/>
            <w:sz w:val="20"/>
            <w:szCs w:val="18"/>
            <w:lang w:eastAsia="ja-JP"/>
            <w14:ligatures w14:val="none"/>
            <w:rPrChange w:id="1596" w:author="HURR MEHDI" w:date="2025-03-26T13:10:00Z">
              <w:rPr/>
            </w:rPrChange>
          </w:rPr>
          <w:delText>**</w:delText>
        </w:r>
      </w:del>
      <w:del w:id="1597" w:author="HURR MEHDI" w:date="2025-03-26T13:09:00Z">
        <w:r w:rsidRPr="008545A6" w:rsidDel="008545A6">
          <w:rPr>
            <w:rFonts w:ascii="Arial" w:eastAsia="Arial" w:hAnsi="Arial" w:cs="Times New Roman (Body CS)"/>
            <w:b/>
            <w:bCs/>
            <w:color w:val="0070C0"/>
            <w:spacing w:val="10"/>
            <w:kern w:val="0"/>
            <w:sz w:val="20"/>
            <w:szCs w:val="18"/>
            <w:lang w:eastAsia="ja-JP"/>
            <w14:ligatures w14:val="none"/>
            <w:rPrChange w:id="1598" w:author="HURR MEHDI" w:date="2025-03-26T13:10:00Z">
              <w:rPr/>
            </w:rPrChange>
          </w:rPr>
          <w:delText xml:space="preserve">1.2.2 </w:delText>
        </w:r>
      </w:del>
      <w:bookmarkStart w:id="1599" w:name="_Toc193933051"/>
      <w:r w:rsidRPr="008545A6">
        <w:rPr>
          <w:rFonts w:ascii="Arial" w:eastAsia="Arial" w:hAnsi="Arial" w:cs="Times New Roman (Body CS)"/>
          <w:b/>
          <w:bCs/>
          <w:color w:val="0070C0"/>
          <w:spacing w:val="10"/>
          <w:kern w:val="0"/>
          <w:sz w:val="20"/>
          <w:szCs w:val="18"/>
          <w:lang w:eastAsia="ja-JP"/>
          <w14:ligatures w14:val="none"/>
          <w:rPrChange w:id="1600" w:author="HURR MEHDI" w:date="2025-03-26T13:10:00Z">
            <w:rPr/>
          </w:rPrChange>
        </w:rPr>
        <w:t>Main Functions:</w:t>
      </w:r>
      <w:bookmarkEnd w:id="1599"/>
      <w:del w:id="1601" w:author="HURR MEHDI" w:date="2025-03-26T12:27:00Z">
        <w:r w:rsidRPr="008545A6" w:rsidDel="007340C6">
          <w:rPr>
            <w:rFonts w:ascii="Arial" w:eastAsia="Arial" w:hAnsi="Arial" w:cs="Times New Roman (Body CS)"/>
            <w:b/>
            <w:bCs/>
            <w:color w:val="0070C0"/>
            <w:spacing w:val="10"/>
            <w:kern w:val="0"/>
            <w:sz w:val="20"/>
            <w:szCs w:val="18"/>
            <w:lang w:eastAsia="ja-JP"/>
            <w14:ligatures w14:val="none"/>
            <w:rPrChange w:id="1602" w:author="HURR MEHDI" w:date="2025-03-26T13:10:00Z">
              <w:rPr/>
            </w:rPrChange>
          </w:rPr>
          <w:delText>**</w:delText>
        </w:r>
      </w:del>
      <w:r w:rsidRPr="008545A6">
        <w:rPr>
          <w:rFonts w:ascii="Arial" w:eastAsia="Arial" w:hAnsi="Arial" w:cs="Times New Roman (Body CS)"/>
          <w:b/>
          <w:bCs/>
          <w:color w:val="0070C0"/>
          <w:spacing w:val="10"/>
          <w:kern w:val="0"/>
          <w:sz w:val="20"/>
          <w:szCs w:val="18"/>
          <w:lang w:eastAsia="ja-JP"/>
          <w14:ligatures w14:val="none"/>
          <w:rPrChange w:id="1603" w:author="HURR MEHDI" w:date="2025-03-26T13:10:00Z">
            <w:rPr/>
          </w:rPrChange>
        </w:rPr>
        <w:t xml:space="preserve">  </w:t>
      </w:r>
    </w:p>
    <w:p w:rsidR="007340C6" w:rsidRPr="008545A6" w:rsidRDefault="007340C6" w:rsidP="008545A6">
      <w:pPr>
        <w:pStyle w:val="ListParagraph"/>
        <w:numPr>
          <w:ilvl w:val="0"/>
          <w:numId w:val="4"/>
        </w:numPr>
        <w:rPr>
          <w:rFonts w:ascii="Arial" w:hAnsi="Arial" w:cs="Arial"/>
          <w:i/>
          <w:color w:val="717171"/>
          <w:sz w:val="18"/>
          <w:rPrChange w:id="1604" w:author="HURR MEHDI" w:date="2025-03-26T13:10:00Z">
            <w:rPr/>
          </w:rPrChange>
        </w:rPr>
        <w:pPrChange w:id="1605" w:author="HURR MEHDI" w:date="2025-03-26T13:10:00Z">
          <w:pPr/>
        </w:pPrChange>
      </w:pPr>
      <w:del w:id="1606" w:author="HURR MEHDI" w:date="2025-03-26T13:10:00Z">
        <w:r w:rsidRPr="008545A6" w:rsidDel="008545A6">
          <w:rPr>
            <w:rFonts w:ascii="Arial" w:hAnsi="Arial" w:cs="Arial"/>
            <w:i/>
            <w:color w:val="717171"/>
            <w:sz w:val="18"/>
            <w:u w:val="single"/>
            <w:rPrChange w:id="1607" w:author="HURR MEHDI" w:date="2025-03-26T13:10:00Z">
              <w:rPr/>
            </w:rPrChange>
          </w:rPr>
          <w:delText>-</w:delText>
        </w:r>
      </w:del>
      <w:del w:id="1608" w:author="HURR MEHDI" w:date="2025-03-26T13:15:00Z">
        <w:r w:rsidRPr="008545A6" w:rsidDel="008545A6">
          <w:rPr>
            <w:rFonts w:ascii="Arial" w:hAnsi="Arial" w:cs="Arial"/>
            <w:i/>
            <w:color w:val="717171"/>
            <w:sz w:val="18"/>
            <w:u w:val="single"/>
            <w:rPrChange w:id="1609" w:author="HURR MEHDI" w:date="2025-03-26T13:10:00Z">
              <w:rPr/>
            </w:rPrChange>
          </w:rPr>
          <w:delText xml:space="preserve"> </w:delText>
        </w:r>
      </w:del>
      <w:del w:id="1610" w:author="HURR MEHDI" w:date="2025-03-26T12:27:00Z">
        <w:r w:rsidRPr="008545A6" w:rsidDel="007340C6">
          <w:rPr>
            <w:rFonts w:ascii="Arial" w:hAnsi="Arial" w:cs="Arial"/>
            <w:b/>
            <w:i/>
            <w:color w:val="717171"/>
            <w:sz w:val="18"/>
            <w:rPrChange w:id="1611" w:author="HURR MEHDI" w:date="2025-03-26T13:15:00Z">
              <w:rPr/>
            </w:rPrChange>
          </w:rPr>
          <w:delText>**</w:delText>
        </w:r>
      </w:del>
      <w:r w:rsidRPr="008545A6">
        <w:rPr>
          <w:rFonts w:ascii="Arial" w:hAnsi="Arial" w:cs="Arial"/>
          <w:b/>
          <w:i/>
          <w:color w:val="717171"/>
          <w:sz w:val="18"/>
          <w:rPrChange w:id="1612" w:author="HURR MEHDI" w:date="2025-03-26T13:15:00Z">
            <w:rPr/>
          </w:rPrChange>
        </w:rPr>
        <w:t>Course Registration</w:t>
      </w:r>
      <w:r w:rsidRPr="008545A6">
        <w:rPr>
          <w:rFonts w:ascii="Arial" w:hAnsi="Arial" w:cs="Arial"/>
          <w:i/>
          <w:color w:val="717171"/>
          <w:sz w:val="18"/>
          <w:rPrChange w:id="1613" w:author="HURR MEHDI" w:date="2025-03-26T13:10:00Z">
            <w:rPr/>
          </w:rPrChange>
        </w:rPr>
        <w:t>:</w:t>
      </w:r>
      <w:del w:id="1614" w:author="HURR MEHDI" w:date="2025-03-26T12:27:00Z">
        <w:r w:rsidRPr="008545A6" w:rsidDel="007340C6">
          <w:rPr>
            <w:rFonts w:ascii="Arial" w:hAnsi="Arial" w:cs="Arial"/>
            <w:i/>
            <w:color w:val="717171"/>
            <w:sz w:val="18"/>
            <w:rPrChange w:id="1615" w:author="HURR MEHDI" w:date="2025-03-26T13:10:00Z">
              <w:rPr/>
            </w:rPrChange>
          </w:rPr>
          <w:delText>**</w:delText>
        </w:r>
      </w:del>
      <w:r w:rsidRPr="008545A6">
        <w:rPr>
          <w:rFonts w:ascii="Arial" w:hAnsi="Arial" w:cs="Arial"/>
          <w:i/>
          <w:color w:val="717171"/>
          <w:sz w:val="18"/>
          <w:rPrChange w:id="1616" w:author="HURR MEHDI" w:date="2025-03-26T13:10:00Z">
            <w:rPr/>
          </w:rPrChange>
        </w:rPr>
        <w:t xml:space="preserve"> Students register for courses with automated prerequisite checks.  </w:t>
      </w:r>
    </w:p>
    <w:p w:rsidR="007340C6" w:rsidRPr="008545A6" w:rsidRDefault="007340C6" w:rsidP="008545A6">
      <w:pPr>
        <w:pStyle w:val="ListParagraph"/>
        <w:numPr>
          <w:ilvl w:val="0"/>
          <w:numId w:val="4"/>
        </w:numPr>
        <w:rPr>
          <w:rFonts w:ascii="Arial" w:hAnsi="Arial" w:cs="Arial"/>
          <w:i/>
          <w:color w:val="717171"/>
          <w:sz w:val="18"/>
          <w:rPrChange w:id="1617" w:author="HURR MEHDI" w:date="2025-03-26T13:10:00Z">
            <w:rPr/>
          </w:rPrChange>
        </w:rPr>
        <w:pPrChange w:id="1618" w:author="HURR MEHDI" w:date="2025-03-26T13:10:00Z">
          <w:pPr/>
        </w:pPrChange>
      </w:pPr>
      <w:del w:id="1619" w:author="HURR MEHDI" w:date="2025-03-26T13:10:00Z">
        <w:r w:rsidRPr="008545A6" w:rsidDel="008545A6">
          <w:rPr>
            <w:rFonts w:ascii="Arial" w:hAnsi="Arial" w:cs="Arial"/>
            <w:i/>
            <w:color w:val="717171"/>
            <w:sz w:val="18"/>
            <w:u w:val="single"/>
            <w:rPrChange w:id="1620" w:author="HURR MEHDI" w:date="2025-03-26T13:10:00Z">
              <w:rPr/>
            </w:rPrChange>
          </w:rPr>
          <w:delText>-</w:delText>
        </w:r>
      </w:del>
      <w:del w:id="1621" w:author="HURR MEHDI" w:date="2025-03-26T13:16:00Z">
        <w:r w:rsidRPr="008545A6" w:rsidDel="008545A6">
          <w:rPr>
            <w:rFonts w:ascii="Arial" w:hAnsi="Arial" w:cs="Arial"/>
            <w:i/>
            <w:color w:val="717171"/>
            <w:sz w:val="18"/>
            <w:u w:val="single"/>
            <w:rPrChange w:id="1622" w:author="HURR MEHDI" w:date="2025-03-26T13:10:00Z">
              <w:rPr/>
            </w:rPrChange>
          </w:rPr>
          <w:delText xml:space="preserve"> </w:delText>
        </w:r>
      </w:del>
      <w:del w:id="1623" w:author="HURR MEHDI" w:date="2025-03-26T12:27:00Z">
        <w:r w:rsidRPr="008545A6" w:rsidDel="007340C6">
          <w:rPr>
            <w:rFonts w:ascii="Arial" w:hAnsi="Arial" w:cs="Arial"/>
            <w:b/>
            <w:i/>
            <w:color w:val="717171"/>
            <w:sz w:val="18"/>
            <w:rPrChange w:id="1624" w:author="HURR MEHDI" w:date="2025-03-26T13:16:00Z">
              <w:rPr/>
            </w:rPrChange>
          </w:rPr>
          <w:delText>**</w:delText>
        </w:r>
      </w:del>
      <w:r w:rsidRPr="008545A6">
        <w:rPr>
          <w:rFonts w:ascii="Arial" w:hAnsi="Arial" w:cs="Arial"/>
          <w:b/>
          <w:i/>
          <w:color w:val="717171"/>
          <w:sz w:val="18"/>
          <w:rPrChange w:id="1625" w:author="HURR MEHDI" w:date="2025-03-26T13:16:00Z">
            <w:rPr/>
          </w:rPrChange>
        </w:rPr>
        <w:t>Academic Progress Tracking:</w:t>
      </w:r>
      <w:del w:id="1626" w:author="HURR MEHDI" w:date="2025-03-26T12:27:00Z">
        <w:r w:rsidRPr="008545A6" w:rsidDel="007340C6">
          <w:rPr>
            <w:rFonts w:ascii="Arial" w:hAnsi="Arial" w:cs="Arial"/>
            <w:b/>
            <w:i/>
            <w:color w:val="717171"/>
            <w:sz w:val="18"/>
            <w:rPrChange w:id="1627" w:author="HURR MEHDI" w:date="2025-03-26T13:16:00Z">
              <w:rPr/>
            </w:rPrChange>
          </w:rPr>
          <w:delText>**</w:delText>
        </w:r>
      </w:del>
      <w:r w:rsidRPr="008545A6">
        <w:rPr>
          <w:rFonts w:ascii="Arial" w:hAnsi="Arial" w:cs="Arial"/>
          <w:i/>
          <w:color w:val="717171"/>
          <w:sz w:val="18"/>
          <w:rPrChange w:id="1628" w:author="HURR MEHDI" w:date="2025-03-26T13:10:00Z">
            <w:rPr/>
          </w:rPrChange>
        </w:rPr>
        <w:t xml:space="preserve"> View passed/failed courses and pending prerequisites.  </w:t>
      </w:r>
    </w:p>
    <w:p w:rsidR="007340C6" w:rsidRPr="008545A6" w:rsidRDefault="007340C6" w:rsidP="008545A6">
      <w:pPr>
        <w:pStyle w:val="ListParagraph"/>
        <w:numPr>
          <w:ilvl w:val="0"/>
          <w:numId w:val="4"/>
        </w:numPr>
        <w:rPr>
          <w:rFonts w:ascii="Arial" w:hAnsi="Arial" w:cs="Arial"/>
          <w:i/>
          <w:color w:val="717171"/>
          <w:sz w:val="18"/>
          <w:rPrChange w:id="1629" w:author="HURR MEHDI" w:date="2025-03-26T13:10:00Z">
            <w:rPr/>
          </w:rPrChange>
        </w:rPr>
        <w:pPrChange w:id="1630" w:author="HURR MEHDI" w:date="2025-03-26T13:10:00Z">
          <w:pPr/>
        </w:pPrChange>
      </w:pPr>
      <w:del w:id="1631" w:author="HURR MEHDI" w:date="2025-03-26T13:10:00Z">
        <w:r w:rsidRPr="008545A6" w:rsidDel="008545A6">
          <w:rPr>
            <w:rFonts w:ascii="Arial" w:hAnsi="Arial" w:cs="Arial"/>
            <w:b/>
            <w:i/>
            <w:color w:val="717171"/>
            <w:sz w:val="18"/>
            <w:rPrChange w:id="1632" w:author="HURR MEHDI" w:date="2025-03-26T13:16:00Z">
              <w:rPr/>
            </w:rPrChange>
          </w:rPr>
          <w:delText xml:space="preserve">- </w:delText>
        </w:r>
      </w:del>
      <w:del w:id="1633" w:author="HURR MEHDI" w:date="2025-03-26T12:27:00Z">
        <w:r w:rsidRPr="008545A6" w:rsidDel="007340C6">
          <w:rPr>
            <w:rFonts w:ascii="Arial" w:hAnsi="Arial" w:cs="Arial"/>
            <w:b/>
            <w:i/>
            <w:color w:val="717171"/>
            <w:sz w:val="18"/>
            <w:rPrChange w:id="1634" w:author="HURR MEHDI" w:date="2025-03-26T13:16:00Z">
              <w:rPr/>
            </w:rPrChange>
          </w:rPr>
          <w:delText>**</w:delText>
        </w:r>
      </w:del>
      <w:r w:rsidRPr="008545A6">
        <w:rPr>
          <w:rFonts w:ascii="Arial" w:hAnsi="Arial" w:cs="Arial"/>
          <w:b/>
          <w:i/>
          <w:color w:val="717171"/>
          <w:sz w:val="18"/>
          <w:rPrChange w:id="1635" w:author="HURR MEHDI" w:date="2025-03-26T13:16:00Z">
            <w:rPr/>
          </w:rPrChange>
        </w:rPr>
        <w:t>Study Scheme Management:</w:t>
      </w:r>
      <w:del w:id="1636" w:author="HURR MEHDI" w:date="2025-03-26T12:27:00Z">
        <w:r w:rsidRPr="008545A6" w:rsidDel="007340C6">
          <w:rPr>
            <w:rFonts w:ascii="Arial" w:hAnsi="Arial" w:cs="Arial"/>
            <w:b/>
            <w:i/>
            <w:color w:val="717171"/>
            <w:sz w:val="18"/>
            <w:rPrChange w:id="1637" w:author="HURR MEHDI" w:date="2025-03-26T13:16:00Z">
              <w:rPr/>
            </w:rPrChange>
          </w:rPr>
          <w:delText>**</w:delText>
        </w:r>
      </w:del>
      <w:r w:rsidRPr="008545A6">
        <w:rPr>
          <w:rFonts w:ascii="Arial" w:hAnsi="Arial" w:cs="Arial"/>
          <w:i/>
          <w:color w:val="717171"/>
          <w:sz w:val="18"/>
          <w:rPrChange w:id="1638" w:author="HURR MEHDI" w:date="2025-03-26T13:10:00Z">
            <w:rPr/>
          </w:rPrChange>
        </w:rPr>
        <w:t xml:space="preserve"> Upload and manage curriculum structures for student batches.  </w:t>
      </w:r>
    </w:p>
    <w:p w:rsidR="007340C6" w:rsidRPr="008545A6" w:rsidRDefault="007340C6" w:rsidP="008545A6">
      <w:pPr>
        <w:pStyle w:val="ListParagraph"/>
        <w:numPr>
          <w:ilvl w:val="0"/>
          <w:numId w:val="4"/>
        </w:numPr>
        <w:rPr>
          <w:rFonts w:ascii="Arial" w:hAnsi="Arial" w:cs="Arial"/>
          <w:i/>
          <w:color w:val="717171"/>
          <w:sz w:val="18"/>
          <w:rPrChange w:id="1639" w:author="HURR MEHDI" w:date="2025-03-26T13:10:00Z">
            <w:rPr/>
          </w:rPrChange>
        </w:rPr>
        <w:pPrChange w:id="1640" w:author="HURR MEHDI" w:date="2025-03-26T13:10:00Z">
          <w:pPr/>
        </w:pPrChange>
      </w:pPr>
      <w:del w:id="1641" w:author="HURR MEHDI" w:date="2025-03-26T13:10:00Z">
        <w:r w:rsidRPr="008545A6" w:rsidDel="008545A6">
          <w:rPr>
            <w:rFonts w:ascii="Arial" w:hAnsi="Arial" w:cs="Arial"/>
            <w:b/>
            <w:i/>
            <w:color w:val="717171"/>
            <w:sz w:val="18"/>
            <w:rPrChange w:id="1642" w:author="HURR MEHDI" w:date="2025-03-26T13:16:00Z">
              <w:rPr/>
            </w:rPrChange>
          </w:rPr>
          <w:delText xml:space="preserve">- </w:delText>
        </w:r>
      </w:del>
      <w:del w:id="1643" w:author="HURR MEHDI" w:date="2025-03-26T12:27:00Z">
        <w:r w:rsidRPr="008545A6" w:rsidDel="007340C6">
          <w:rPr>
            <w:rFonts w:ascii="Arial" w:hAnsi="Arial" w:cs="Arial"/>
            <w:b/>
            <w:i/>
            <w:color w:val="717171"/>
            <w:sz w:val="18"/>
            <w:rPrChange w:id="1644" w:author="HURR MEHDI" w:date="2025-03-26T13:16:00Z">
              <w:rPr/>
            </w:rPrChange>
          </w:rPr>
          <w:delText>**</w:delText>
        </w:r>
      </w:del>
      <w:r w:rsidRPr="008545A6">
        <w:rPr>
          <w:rFonts w:ascii="Arial" w:hAnsi="Arial" w:cs="Arial"/>
          <w:b/>
          <w:i/>
          <w:color w:val="717171"/>
          <w:sz w:val="18"/>
          <w:rPrChange w:id="1645" w:author="HURR MEHDI" w:date="2025-03-26T13:16:00Z">
            <w:rPr/>
          </w:rPrChange>
        </w:rPr>
        <w:t>Timetable Coordination:</w:t>
      </w:r>
      <w:del w:id="1646" w:author="HURR MEHDI" w:date="2025-03-26T12:27:00Z">
        <w:r w:rsidRPr="008545A6" w:rsidDel="007340C6">
          <w:rPr>
            <w:rFonts w:ascii="Arial" w:hAnsi="Arial" w:cs="Arial"/>
            <w:b/>
            <w:i/>
            <w:color w:val="717171"/>
            <w:sz w:val="18"/>
            <w:rPrChange w:id="1647" w:author="HURR MEHDI" w:date="2025-03-26T13:16:00Z">
              <w:rPr/>
            </w:rPrChange>
          </w:rPr>
          <w:delText>**</w:delText>
        </w:r>
      </w:del>
      <w:r w:rsidRPr="008545A6">
        <w:rPr>
          <w:rFonts w:ascii="Arial" w:hAnsi="Arial" w:cs="Arial"/>
          <w:i/>
          <w:color w:val="717171"/>
          <w:sz w:val="18"/>
          <w:rPrChange w:id="1648" w:author="HURR MEHDI" w:date="2025-03-26T13:10:00Z">
            <w:rPr/>
          </w:rPrChange>
        </w:rPr>
        <w:t xml:space="preserve"> Detect and resolve scheduling conflicts.  </w:t>
      </w:r>
    </w:p>
    <w:p w:rsidR="007340C6" w:rsidRPr="008545A6" w:rsidDel="008545A6" w:rsidRDefault="007340C6" w:rsidP="008545A6">
      <w:pPr>
        <w:pStyle w:val="ListParagraph"/>
        <w:numPr>
          <w:ilvl w:val="0"/>
          <w:numId w:val="4"/>
        </w:numPr>
        <w:rPr>
          <w:del w:id="1649" w:author="HURR MEHDI" w:date="2025-03-26T13:11:00Z"/>
          <w:rFonts w:ascii="Arial" w:hAnsi="Arial" w:cs="Arial"/>
          <w:i/>
          <w:color w:val="717171"/>
          <w:sz w:val="18"/>
          <w:rPrChange w:id="1650" w:author="HURR MEHDI" w:date="2025-03-26T13:10:00Z">
            <w:rPr>
              <w:del w:id="1651" w:author="HURR MEHDI" w:date="2025-03-26T13:11:00Z"/>
            </w:rPr>
          </w:rPrChange>
        </w:rPr>
        <w:pPrChange w:id="1652" w:author="HURR MEHDI" w:date="2025-03-26T13:10:00Z">
          <w:pPr/>
        </w:pPrChange>
      </w:pPr>
      <w:del w:id="1653" w:author="HURR MEHDI" w:date="2025-03-26T13:10:00Z">
        <w:r w:rsidRPr="00C17475" w:rsidDel="008545A6">
          <w:rPr>
            <w:rFonts w:ascii="Arial" w:hAnsi="Arial" w:cs="Arial"/>
            <w:b/>
            <w:i/>
            <w:color w:val="717171"/>
            <w:sz w:val="18"/>
            <w:rPrChange w:id="1654" w:author="HURR MEHDI" w:date="2025-03-26T13:16:00Z">
              <w:rPr/>
            </w:rPrChange>
          </w:rPr>
          <w:delText xml:space="preserve">- </w:delText>
        </w:r>
      </w:del>
      <w:del w:id="1655" w:author="HURR MEHDI" w:date="2025-03-26T12:27:00Z">
        <w:r w:rsidRPr="00C17475" w:rsidDel="007340C6">
          <w:rPr>
            <w:rFonts w:ascii="Arial" w:hAnsi="Arial" w:cs="Arial"/>
            <w:b/>
            <w:i/>
            <w:color w:val="717171"/>
            <w:sz w:val="18"/>
            <w:rPrChange w:id="1656" w:author="HURR MEHDI" w:date="2025-03-26T13:16:00Z">
              <w:rPr/>
            </w:rPrChange>
          </w:rPr>
          <w:delText>**</w:delText>
        </w:r>
      </w:del>
      <w:r w:rsidRPr="00C17475">
        <w:rPr>
          <w:rFonts w:ascii="Arial" w:hAnsi="Arial" w:cs="Arial"/>
          <w:b/>
          <w:i/>
          <w:color w:val="717171"/>
          <w:sz w:val="18"/>
          <w:rPrChange w:id="1657" w:author="HURR MEHDI" w:date="2025-03-26T13:16:00Z">
            <w:rPr/>
          </w:rPrChange>
        </w:rPr>
        <w:t>Reporting:</w:t>
      </w:r>
      <w:del w:id="1658" w:author="HURR MEHDI" w:date="2025-03-26T12:27:00Z">
        <w:r w:rsidRPr="00C17475" w:rsidDel="007340C6">
          <w:rPr>
            <w:rFonts w:ascii="Arial" w:hAnsi="Arial" w:cs="Arial"/>
            <w:b/>
            <w:i/>
            <w:color w:val="717171"/>
            <w:sz w:val="18"/>
            <w:rPrChange w:id="1659" w:author="HURR MEHDI" w:date="2025-03-26T13:16:00Z">
              <w:rPr/>
            </w:rPrChange>
          </w:rPr>
          <w:delText>**</w:delText>
        </w:r>
      </w:del>
      <w:r w:rsidRPr="008545A6">
        <w:rPr>
          <w:rFonts w:ascii="Arial" w:hAnsi="Arial" w:cs="Arial"/>
          <w:i/>
          <w:color w:val="717171"/>
          <w:sz w:val="18"/>
          <w:rPrChange w:id="1660" w:author="HURR MEHDI" w:date="2025-03-26T13:10:00Z">
            <w:rPr/>
          </w:rPrChange>
        </w:rPr>
        <w:t xml:space="preserve"> Generate academic reports for coordinators.  </w:t>
      </w:r>
    </w:p>
    <w:p w:rsidR="007340C6" w:rsidRPr="008545A6" w:rsidRDefault="007340C6" w:rsidP="007340C6">
      <w:pPr>
        <w:pStyle w:val="ListParagraph"/>
        <w:numPr>
          <w:ilvl w:val="0"/>
          <w:numId w:val="4"/>
        </w:numPr>
        <w:rPr>
          <w:rFonts w:ascii="Arial" w:hAnsi="Arial" w:cs="Arial"/>
          <w:rPrChange w:id="1661" w:author="HURR MEHDI" w:date="2025-03-26T13:11:00Z">
            <w:rPr/>
          </w:rPrChange>
        </w:rPr>
        <w:pPrChange w:id="1662" w:author="HURR MEHDI" w:date="2025-03-26T13:11:00Z">
          <w:pPr/>
        </w:pPrChange>
      </w:pPr>
    </w:p>
    <w:p w:rsidR="007340C6" w:rsidRPr="008545A6" w:rsidRDefault="007340C6" w:rsidP="008545A6">
      <w:pPr>
        <w:keepNext/>
        <w:keepLines/>
        <w:spacing w:before="360" w:after="120" w:line="240" w:lineRule="auto"/>
        <w:ind w:left="720"/>
        <w:outlineLvl w:val="1"/>
        <w:rPr>
          <w:rFonts w:ascii="Arial" w:eastAsia="Arial" w:hAnsi="Arial" w:cs="Times New Roman (Body CS)"/>
          <w:b/>
          <w:bCs/>
          <w:color w:val="0070C0"/>
          <w:spacing w:val="10"/>
          <w:kern w:val="0"/>
          <w:sz w:val="20"/>
          <w:szCs w:val="18"/>
          <w:lang w:eastAsia="ja-JP"/>
          <w14:ligatures w14:val="none"/>
          <w:rPrChange w:id="1663" w:author="HURR MEHDI" w:date="2025-03-26T13:11:00Z">
            <w:rPr/>
          </w:rPrChange>
        </w:rPr>
        <w:pPrChange w:id="1664" w:author="HURR MEHDI" w:date="2025-03-26T13:11:00Z">
          <w:pPr/>
        </w:pPrChange>
      </w:pPr>
      <w:del w:id="1665" w:author="HURR MEHDI" w:date="2025-03-26T12:27:00Z">
        <w:r w:rsidRPr="008545A6" w:rsidDel="007340C6">
          <w:rPr>
            <w:rFonts w:ascii="Arial" w:eastAsia="Arial" w:hAnsi="Arial" w:cs="Times New Roman (Body CS)"/>
            <w:b/>
            <w:bCs/>
            <w:color w:val="0070C0"/>
            <w:spacing w:val="10"/>
            <w:kern w:val="0"/>
            <w:sz w:val="20"/>
            <w:szCs w:val="18"/>
            <w:lang w:eastAsia="ja-JP"/>
            <w14:ligatures w14:val="none"/>
            <w:rPrChange w:id="1666" w:author="HURR MEHDI" w:date="2025-03-26T13:11:00Z">
              <w:rPr/>
            </w:rPrChange>
          </w:rPr>
          <w:delText>**</w:delText>
        </w:r>
      </w:del>
      <w:del w:id="1667" w:author="HURR MEHDI" w:date="2025-03-26T13:11:00Z">
        <w:r w:rsidRPr="008545A6" w:rsidDel="008545A6">
          <w:rPr>
            <w:rFonts w:ascii="Arial" w:eastAsia="Arial" w:hAnsi="Arial" w:cs="Times New Roman (Body CS)"/>
            <w:b/>
            <w:bCs/>
            <w:color w:val="0070C0"/>
            <w:spacing w:val="10"/>
            <w:kern w:val="0"/>
            <w:sz w:val="20"/>
            <w:szCs w:val="18"/>
            <w:lang w:eastAsia="ja-JP"/>
            <w14:ligatures w14:val="none"/>
            <w:rPrChange w:id="1668" w:author="HURR MEHDI" w:date="2025-03-26T13:11:00Z">
              <w:rPr/>
            </w:rPrChange>
          </w:rPr>
          <w:delText xml:space="preserve">1.2.3 </w:delText>
        </w:r>
      </w:del>
      <w:bookmarkStart w:id="1669" w:name="_Toc193933052"/>
      <w:r w:rsidRPr="008545A6">
        <w:rPr>
          <w:rFonts w:ascii="Arial" w:eastAsia="Arial" w:hAnsi="Arial" w:cs="Times New Roman (Body CS)"/>
          <w:b/>
          <w:bCs/>
          <w:color w:val="0070C0"/>
          <w:spacing w:val="10"/>
          <w:kern w:val="0"/>
          <w:sz w:val="20"/>
          <w:szCs w:val="18"/>
          <w:lang w:eastAsia="ja-JP"/>
          <w14:ligatures w14:val="none"/>
          <w:rPrChange w:id="1670" w:author="HURR MEHDI" w:date="2025-03-26T13:11:00Z">
            <w:rPr/>
          </w:rPrChange>
        </w:rPr>
        <w:t>Objectives:</w:t>
      </w:r>
      <w:bookmarkEnd w:id="1669"/>
      <w:del w:id="1671" w:author="HURR MEHDI" w:date="2025-03-26T12:27:00Z">
        <w:r w:rsidRPr="008545A6" w:rsidDel="007340C6">
          <w:rPr>
            <w:rFonts w:ascii="Arial" w:eastAsia="Arial" w:hAnsi="Arial" w:cs="Times New Roman (Body CS)"/>
            <w:b/>
            <w:bCs/>
            <w:color w:val="0070C0"/>
            <w:spacing w:val="10"/>
            <w:kern w:val="0"/>
            <w:sz w:val="20"/>
            <w:szCs w:val="18"/>
            <w:lang w:eastAsia="ja-JP"/>
            <w14:ligatures w14:val="none"/>
            <w:rPrChange w:id="1672" w:author="HURR MEHDI" w:date="2025-03-26T13:11:00Z">
              <w:rPr/>
            </w:rPrChange>
          </w:rPr>
          <w:delText>**</w:delText>
        </w:r>
      </w:del>
      <w:r w:rsidRPr="008545A6">
        <w:rPr>
          <w:rFonts w:ascii="Arial" w:eastAsia="Arial" w:hAnsi="Arial" w:cs="Times New Roman (Body CS)"/>
          <w:b/>
          <w:bCs/>
          <w:color w:val="0070C0"/>
          <w:spacing w:val="10"/>
          <w:kern w:val="0"/>
          <w:sz w:val="20"/>
          <w:szCs w:val="18"/>
          <w:lang w:eastAsia="ja-JP"/>
          <w14:ligatures w14:val="none"/>
          <w:rPrChange w:id="1673" w:author="HURR MEHDI" w:date="2025-03-26T13:11:00Z">
            <w:rPr/>
          </w:rPrChange>
        </w:rPr>
        <w:t xml:space="preserve">  </w:t>
      </w:r>
    </w:p>
    <w:p w:rsidR="007340C6" w:rsidRPr="008545A6" w:rsidRDefault="007340C6" w:rsidP="008545A6">
      <w:pPr>
        <w:pStyle w:val="ListParagraph"/>
        <w:numPr>
          <w:ilvl w:val="0"/>
          <w:numId w:val="4"/>
        </w:numPr>
        <w:rPr>
          <w:rFonts w:ascii="Arial" w:hAnsi="Arial" w:cs="Arial"/>
          <w:i/>
          <w:color w:val="717171"/>
          <w:sz w:val="18"/>
          <w:rPrChange w:id="1674" w:author="HURR MEHDI" w:date="2025-03-26T13:12:00Z">
            <w:rPr/>
          </w:rPrChange>
        </w:rPr>
        <w:pPrChange w:id="1675" w:author="HURR MEHDI" w:date="2025-03-26T13:12:00Z">
          <w:pPr/>
        </w:pPrChange>
      </w:pPr>
      <w:del w:id="1676" w:author="HURR MEHDI" w:date="2025-03-26T13:12:00Z">
        <w:r w:rsidRPr="008545A6" w:rsidDel="008545A6">
          <w:rPr>
            <w:rFonts w:ascii="Arial" w:hAnsi="Arial" w:cs="Arial"/>
            <w:i/>
            <w:color w:val="717171"/>
            <w:sz w:val="18"/>
            <w:rPrChange w:id="1677" w:author="HURR MEHDI" w:date="2025-03-26T13:12:00Z">
              <w:rPr/>
            </w:rPrChange>
          </w:rPr>
          <w:delText xml:space="preserve">- </w:delText>
        </w:r>
      </w:del>
      <w:r w:rsidRPr="008545A6">
        <w:rPr>
          <w:rFonts w:ascii="Arial" w:hAnsi="Arial" w:cs="Arial"/>
          <w:i/>
          <w:color w:val="717171"/>
          <w:sz w:val="18"/>
          <w:rPrChange w:id="1678" w:author="HURR MEHDI" w:date="2025-03-26T13:12:00Z">
            <w:rPr/>
          </w:rPrChange>
        </w:rPr>
        <w:t xml:space="preserve">Eliminate manual errors in course registration.  </w:t>
      </w:r>
    </w:p>
    <w:p w:rsidR="007340C6" w:rsidRPr="008545A6" w:rsidDel="009564BC" w:rsidRDefault="007340C6" w:rsidP="008545A6">
      <w:pPr>
        <w:pStyle w:val="ListParagraph"/>
        <w:numPr>
          <w:ilvl w:val="0"/>
          <w:numId w:val="4"/>
        </w:numPr>
        <w:rPr>
          <w:del w:id="1679" w:author="HURR MEHDI" w:date="2025-03-26T13:30:00Z"/>
          <w:rFonts w:ascii="Arial" w:hAnsi="Arial" w:cs="Arial"/>
          <w:i/>
          <w:color w:val="717171"/>
          <w:sz w:val="18"/>
          <w:rPrChange w:id="1680" w:author="HURR MEHDI" w:date="2025-03-26T13:12:00Z">
            <w:rPr>
              <w:del w:id="1681" w:author="HURR MEHDI" w:date="2025-03-26T13:30:00Z"/>
            </w:rPr>
          </w:rPrChange>
        </w:rPr>
        <w:pPrChange w:id="1682" w:author="HURR MEHDI" w:date="2025-03-26T13:12:00Z">
          <w:pPr/>
        </w:pPrChange>
      </w:pPr>
      <w:del w:id="1683" w:author="HURR MEHDI" w:date="2025-03-26T13:12:00Z">
        <w:r w:rsidRPr="008545A6" w:rsidDel="008545A6">
          <w:rPr>
            <w:rFonts w:ascii="Arial" w:hAnsi="Arial" w:cs="Arial"/>
            <w:i/>
            <w:color w:val="717171"/>
            <w:sz w:val="18"/>
            <w:rPrChange w:id="1684" w:author="HURR MEHDI" w:date="2025-03-26T13:12:00Z">
              <w:rPr/>
            </w:rPrChange>
          </w:rPr>
          <w:delText xml:space="preserve">- </w:delText>
        </w:r>
      </w:del>
      <w:del w:id="1685" w:author="HURR MEHDI" w:date="2025-03-26T13:30:00Z">
        <w:r w:rsidRPr="008545A6" w:rsidDel="009564BC">
          <w:rPr>
            <w:rFonts w:ascii="Arial" w:hAnsi="Arial" w:cs="Arial"/>
            <w:i/>
            <w:color w:val="717171"/>
            <w:sz w:val="18"/>
            <w:rPrChange w:id="1686" w:author="HURR MEHDI" w:date="2025-03-26T13:12:00Z">
              <w:rPr/>
            </w:rPrChange>
          </w:rPr>
          <w:delText xml:space="preserve">Ensure compliance with prerequisite rules.  </w:delText>
        </w:r>
      </w:del>
    </w:p>
    <w:p w:rsidR="007340C6" w:rsidRPr="008545A6" w:rsidDel="009564BC" w:rsidRDefault="007340C6" w:rsidP="008545A6">
      <w:pPr>
        <w:pStyle w:val="ListParagraph"/>
        <w:numPr>
          <w:ilvl w:val="0"/>
          <w:numId w:val="4"/>
        </w:numPr>
        <w:rPr>
          <w:del w:id="1687" w:author="HURR MEHDI" w:date="2025-03-26T13:30:00Z"/>
          <w:rFonts w:ascii="Arial" w:hAnsi="Arial" w:cs="Arial"/>
          <w:i/>
          <w:color w:val="717171"/>
          <w:sz w:val="18"/>
          <w:rPrChange w:id="1688" w:author="HURR MEHDI" w:date="2025-03-26T13:12:00Z">
            <w:rPr>
              <w:del w:id="1689" w:author="HURR MEHDI" w:date="2025-03-26T13:30:00Z"/>
            </w:rPr>
          </w:rPrChange>
        </w:rPr>
        <w:pPrChange w:id="1690" w:author="HURR MEHDI" w:date="2025-03-26T13:12:00Z">
          <w:pPr/>
        </w:pPrChange>
      </w:pPr>
      <w:del w:id="1691" w:author="HURR MEHDI" w:date="2025-03-26T13:12:00Z">
        <w:r w:rsidRPr="008545A6" w:rsidDel="008545A6">
          <w:rPr>
            <w:rFonts w:ascii="Arial" w:hAnsi="Arial" w:cs="Arial"/>
            <w:i/>
            <w:color w:val="717171"/>
            <w:sz w:val="18"/>
            <w:rPrChange w:id="1692" w:author="HURR MEHDI" w:date="2025-03-26T13:12:00Z">
              <w:rPr/>
            </w:rPrChange>
          </w:rPr>
          <w:delText xml:space="preserve">- </w:delText>
        </w:r>
      </w:del>
      <w:del w:id="1693" w:author="HURR MEHDI" w:date="2025-03-26T13:30:00Z">
        <w:r w:rsidRPr="008545A6" w:rsidDel="009564BC">
          <w:rPr>
            <w:rFonts w:ascii="Arial" w:hAnsi="Arial" w:cs="Arial"/>
            <w:i/>
            <w:color w:val="717171"/>
            <w:sz w:val="18"/>
            <w:rPrChange w:id="1694" w:author="HURR MEHDI" w:date="2025-03-26T13:12:00Z">
              <w:rPr/>
            </w:rPrChange>
          </w:rPr>
          <w:delText xml:space="preserve">Provide real-time access to academic records.  </w:delText>
        </w:r>
      </w:del>
    </w:p>
    <w:p w:rsidR="007340C6" w:rsidRDefault="007340C6" w:rsidP="008545A6">
      <w:pPr>
        <w:pStyle w:val="ListParagraph"/>
        <w:numPr>
          <w:ilvl w:val="0"/>
          <w:numId w:val="4"/>
        </w:numPr>
        <w:rPr>
          <w:ins w:id="1695" w:author="HURR MEHDI" w:date="2025-03-26T13:30:00Z"/>
          <w:rFonts w:ascii="Arial" w:hAnsi="Arial" w:cs="Arial"/>
          <w:i/>
          <w:color w:val="717171"/>
          <w:sz w:val="18"/>
        </w:rPr>
        <w:pPrChange w:id="1696" w:author="HURR MEHDI" w:date="2025-03-26T13:12:00Z">
          <w:pPr/>
        </w:pPrChange>
      </w:pPr>
      <w:del w:id="1697" w:author="HURR MEHDI" w:date="2025-03-26T13:12:00Z">
        <w:r w:rsidRPr="008545A6" w:rsidDel="008545A6">
          <w:rPr>
            <w:rFonts w:ascii="Arial" w:hAnsi="Arial" w:cs="Arial"/>
            <w:i/>
            <w:color w:val="717171"/>
            <w:sz w:val="18"/>
            <w:rPrChange w:id="1698" w:author="HURR MEHDI" w:date="2025-03-26T13:12:00Z">
              <w:rPr/>
            </w:rPrChange>
          </w:rPr>
          <w:delText>- S</w:delText>
        </w:r>
      </w:del>
      <w:ins w:id="1699" w:author="HURR MEHDI" w:date="2025-03-26T13:12:00Z">
        <w:r w:rsidR="008545A6">
          <w:rPr>
            <w:rFonts w:ascii="Arial" w:hAnsi="Arial" w:cs="Arial"/>
            <w:i/>
            <w:color w:val="717171"/>
            <w:sz w:val="18"/>
          </w:rPr>
          <w:t>S</w:t>
        </w:r>
      </w:ins>
      <w:r w:rsidRPr="008545A6">
        <w:rPr>
          <w:rFonts w:ascii="Arial" w:hAnsi="Arial" w:cs="Arial"/>
          <w:i/>
          <w:color w:val="717171"/>
          <w:sz w:val="18"/>
          <w:rPrChange w:id="1700" w:author="HURR MEHDI" w:date="2025-03-26T13:12:00Z">
            <w:rPr/>
          </w:rPrChange>
        </w:rPr>
        <w:t xml:space="preserve">implify timetable planning for coordinators.  </w:t>
      </w:r>
    </w:p>
    <w:p w:rsidR="009564BC" w:rsidRPr="009564BC" w:rsidRDefault="009564BC" w:rsidP="009564BC">
      <w:pPr>
        <w:pStyle w:val="ListParagraph"/>
        <w:numPr>
          <w:ilvl w:val="0"/>
          <w:numId w:val="4"/>
        </w:numPr>
        <w:rPr>
          <w:ins w:id="1701" w:author="HURR MEHDI" w:date="2025-03-26T13:30:00Z"/>
          <w:rFonts w:ascii="Arial" w:hAnsi="Arial" w:cs="Arial"/>
          <w:i/>
          <w:color w:val="717171"/>
          <w:sz w:val="18"/>
        </w:rPr>
      </w:pPr>
      <w:ins w:id="1702" w:author="HURR MEHDI" w:date="2025-03-26T13:30:00Z">
        <w:r w:rsidRPr="009564BC">
          <w:rPr>
            <w:rFonts w:ascii="Arial" w:hAnsi="Arial" w:cs="Arial"/>
            <w:i/>
            <w:color w:val="717171"/>
            <w:sz w:val="18"/>
          </w:rPr>
          <w:t>Ensure 100% adherence to prerequisite rules during registration.</w:t>
        </w:r>
      </w:ins>
    </w:p>
    <w:p w:rsidR="009564BC" w:rsidRPr="009564BC" w:rsidRDefault="009564BC" w:rsidP="009564BC">
      <w:pPr>
        <w:pStyle w:val="ListParagraph"/>
        <w:numPr>
          <w:ilvl w:val="0"/>
          <w:numId w:val="4"/>
        </w:numPr>
        <w:rPr>
          <w:ins w:id="1703" w:author="HURR MEHDI" w:date="2025-03-26T13:30:00Z"/>
          <w:rFonts w:ascii="Arial" w:hAnsi="Arial" w:cs="Arial"/>
          <w:i/>
          <w:color w:val="717171"/>
          <w:sz w:val="18"/>
        </w:rPr>
      </w:pPr>
      <w:ins w:id="1704" w:author="HURR MEHDI" w:date="2025-03-26T13:30:00Z">
        <w:r w:rsidRPr="009564BC">
          <w:rPr>
            <w:rFonts w:ascii="Arial" w:hAnsi="Arial" w:cs="Arial"/>
            <w:i/>
            <w:color w:val="717171"/>
            <w:sz w:val="18"/>
          </w:rPr>
          <w:t>Provide coordinators with instant access to student academic histories.</w:t>
        </w:r>
      </w:ins>
    </w:p>
    <w:p w:rsidR="009564BC" w:rsidRPr="009564BC" w:rsidRDefault="009564BC" w:rsidP="009564BC">
      <w:pPr>
        <w:pStyle w:val="ListParagraph"/>
        <w:numPr>
          <w:ilvl w:val="0"/>
          <w:numId w:val="4"/>
        </w:numPr>
        <w:rPr>
          <w:ins w:id="1705" w:author="HURR MEHDI" w:date="2025-03-26T13:30:00Z"/>
          <w:rFonts w:ascii="Arial" w:hAnsi="Arial" w:cs="Arial"/>
          <w:i/>
          <w:color w:val="717171"/>
          <w:sz w:val="18"/>
        </w:rPr>
      </w:pPr>
      <w:ins w:id="1706" w:author="HURR MEHDI" w:date="2025-03-26T13:30:00Z">
        <w:r w:rsidRPr="009564BC">
          <w:rPr>
            <w:rFonts w:ascii="Arial" w:hAnsi="Arial" w:cs="Arial"/>
            <w:i/>
            <w:color w:val="717171"/>
            <w:sz w:val="18"/>
          </w:rPr>
          <w:t>Automate deletion of outdated course entries after semester deadlines.</w:t>
        </w:r>
      </w:ins>
    </w:p>
    <w:p w:rsidR="009564BC" w:rsidRPr="009564BC" w:rsidRDefault="009564BC" w:rsidP="009564BC">
      <w:pPr>
        <w:pStyle w:val="ListParagraph"/>
        <w:numPr>
          <w:ilvl w:val="0"/>
          <w:numId w:val="4"/>
        </w:numPr>
        <w:rPr>
          <w:ins w:id="1707" w:author="HURR MEHDI" w:date="2025-03-26T13:30:00Z"/>
          <w:rFonts w:ascii="Arial" w:hAnsi="Arial" w:cs="Arial"/>
          <w:i/>
          <w:color w:val="717171"/>
          <w:sz w:val="18"/>
        </w:rPr>
      </w:pPr>
      <w:ins w:id="1708" w:author="HURR MEHDI" w:date="2025-03-26T13:30:00Z">
        <w:r w:rsidRPr="009564BC">
          <w:rPr>
            <w:rFonts w:ascii="Arial" w:hAnsi="Arial" w:cs="Arial"/>
            <w:i/>
            <w:color w:val="717171"/>
            <w:sz w:val="18"/>
          </w:rPr>
          <w:t>Simplify course registration for students with intuitive interfaces.</w:t>
        </w:r>
      </w:ins>
    </w:p>
    <w:p w:rsidR="009564BC" w:rsidRPr="009564BC" w:rsidDel="009564BC" w:rsidRDefault="009564BC" w:rsidP="009564BC">
      <w:pPr>
        <w:pStyle w:val="ListParagraph"/>
        <w:numPr>
          <w:ilvl w:val="0"/>
          <w:numId w:val="4"/>
        </w:numPr>
        <w:rPr>
          <w:del w:id="1709" w:author="HURR MEHDI" w:date="2025-03-26T13:31:00Z"/>
          <w:rFonts w:ascii="Arial" w:hAnsi="Arial" w:cs="Arial"/>
          <w:i/>
          <w:color w:val="717171"/>
          <w:sz w:val="18"/>
          <w:rPrChange w:id="1710" w:author="HURR MEHDI" w:date="2025-03-26T13:31:00Z">
            <w:rPr>
              <w:del w:id="1711" w:author="HURR MEHDI" w:date="2025-03-26T13:31:00Z"/>
            </w:rPr>
          </w:rPrChange>
        </w:rPr>
        <w:pPrChange w:id="1712" w:author="HURR MEHDI" w:date="2025-03-26T13:31:00Z">
          <w:pPr/>
        </w:pPrChange>
      </w:pPr>
      <w:ins w:id="1713" w:author="HURR MEHDI" w:date="2025-03-26T13:30:00Z">
        <w:r w:rsidRPr="009564BC">
          <w:rPr>
            <w:rFonts w:ascii="Arial" w:hAnsi="Arial" w:cs="Arial"/>
            <w:i/>
            <w:color w:val="717171"/>
            <w:sz w:val="18"/>
          </w:rPr>
          <w:t>Eliminate manual data entry for coordinators through batch uploads and system-generated reports.</w:t>
        </w:r>
      </w:ins>
    </w:p>
    <w:p w:rsidR="007340C6" w:rsidRPr="007340C6" w:rsidDel="00C17475" w:rsidRDefault="007340C6" w:rsidP="009564BC">
      <w:pPr>
        <w:pStyle w:val="ListParagraph"/>
        <w:rPr>
          <w:del w:id="1714" w:author="HURR MEHDI" w:date="2025-03-26T13:17:00Z"/>
          <w:rPrChange w:id="1715" w:author="HURR MEHDI" w:date="2025-03-26T12:29:00Z">
            <w:rPr>
              <w:del w:id="1716" w:author="HURR MEHDI" w:date="2025-03-26T13:17:00Z"/>
            </w:rPr>
          </w:rPrChange>
        </w:rPr>
        <w:pPrChange w:id="1717" w:author="HURR MEHDI" w:date="2025-03-26T13:31:00Z">
          <w:pPr/>
        </w:pPrChange>
      </w:pPr>
    </w:p>
    <w:p w:rsidR="007340C6" w:rsidRPr="007340C6" w:rsidDel="008545A6" w:rsidRDefault="007340C6" w:rsidP="009564BC">
      <w:pPr>
        <w:pStyle w:val="ListParagraph"/>
        <w:rPr>
          <w:del w:id="1718" w:author="HURR MEHDI" w:date="2025-03-26T13:13:00Z"/>
          <w:rPrChange w:id="1719" w:author="HURR MEHDI" w:date="2025-03-26T12:29:00Z">
            <w:rPr>
              <w:del w:id="1720" w:author="HURR MEHDI" w:date="2025-03-26T13:13:00Z"/>
            </w:rPr>
          </w:rPrChange>
        </w:rPr>
        <w:pPrChange w:id="1721" w:author="HURR MEHDI" w:date="2025-03-26T13:31:00Z">
          <w:pPr/>
        </w:pPrChange>
      </w:pPr>
      <w:del w:id="1722" w:author="HURR MEHDI" w:date="2025-03-26T13:17:00Z">
        <w:r w:rsidRPr="007340C6" w:rsidDel="00C17475">
          <w:rPr>
            <w:rPrChange w:id="1723" w:author="HURR MEHDI" w:date="2025-03-26T12:29:00Z">
              <w:rPr/>
            </w:rPrChange>
          </w:rPr>
          <w:delText>---</w:delText>
        </w:r>
      </w:del>
    </w:p>
    <w:p w:rsidR="007340C6" w:rsidRPr="008545A6" w:rsidRDefault="007340C6" w:rsidP="009564BC">
      <w:pPr>
        <w:pStyle w:val="ListParagraph"/>
        <w:rPr>
          <w:rFonts w:eastAsia="Arial" w:cs="Times New Roman (Body CS)"/>
          <w:b/>
          <w:bCs/>
          <w:color w:val="0070C0"/>
          <w:spacing w:val="10"/>
          <w:kern w:val="0"/>
          <w:sz w:val="24"/>
          <w:szCs w:val="18"/>
          <w:lang w:eastAsia="ja-JP"/>
          <w14:ligatures w14:val="none"/>
          <w:rPrChange w:id="1724" w:author="HURR MEHDI" w:date="2025-03-26T13:13:00Z">
            <w:rPr/>
          </w:rPrChange>
        </w:rPr>
        <w:pPrChange w:id="1725" w:author="HURR MEHDI" w:date="2025-03-26T13:31:00Z">
          <w:pPr/>
        </w:pPrChange>
      </w:pPr>
    </w:p>
    <w:p w:rsidR="007340C6" w:rsidRPr="008545A6" w:rsidRDefault="007340C6" w:rsidP="008545A6">
      <w:pPr>
        <w:keepNext/>
        <w:keepLines/>
        <w:numPr>
          <w:ilvl w:val="1"/>
          <w:numId w:val="1"/>
        </w:numPr>
        <w:spacing w:before="360" w:after="120" w:line="240" w:lineRule="auto"/>
        <w:outlineLvl w:val="1"/>
        <w:rPr>
          <w:rFonts w:ascii="Arial" w:eastAsia="Arial" w:hAnsi="Arial" w:cs="Times New Roman (Body CS)"/>
          <w:b/>
          <w:bCs/>
          <w:color w:val="0070C0"/>
          <w:spacing w:val="10"/>
          <w:kern w:val="0"/>
          <w:sz w:val="24"/>
          <w:szCs w:val="18"/>
          <w:lang w:eastAsia="ja-JP"/>
          <w14:ligatures w14:val="none"/>
          <w:rPrChange w:id="1726" w:author="HURR MEHDI" w:date="2025-03-26T13:13:00Z">
            <w:rPr/>
          </w:rPrChange>
        </w:rPr>
        <w:pPrChange w:id="1727" w:author="HURR MEHDI" w:date="2025-03-26T13:13:00Z">
          <w:pPr/>
        </w:pPrChange>
      </w:pPr>
      <w:del w:id="1728" w:author="HURR MEHDI" w:date="2025-03-26T12:26:00Z">
        <w:r w:rsidRPr="008545A6" w:rsidDel="007340C6">
          <w:rPr>
            <w:rFonts w:ascii="Arial" w:eastAsia="Arial" w:hAnsi="Arial" w:cs="Times New Roman (Body CS)"/>
            <w:b/>
            <w:bCs/>
            <w:color w:val="0070C0"/>
            <w:spacing w:val="10"/>
            <w:kern w:val="0"/>
            <w:sz w:val="24"/>
            <w:szCs w:val="18"/>
            <w:lang w:eastAsia="ja-JP"/>
            <w14:ligatures w14:val="none"/>
            <w:rPrChange w:id="1729" w:author="HURR MEHDI" w:date="2025-03-26T13:13:00Z">
              <w:rPr/>
            </w:rPrChange>
          </w:rPr>
          <w:lastRenderedPageBreak/>
          <w:delText>####</w:delText>
        </w:r>
      </w:del>
      <w:del w:id="1730" w:author="HURR MEHDI" w:date="2025-03-26T13:31:00Z">
        <w:r w:rsidRPr="008545A6" w:rsidDel="009564BC">
          <w:rPr>
            <w:rFonts w:ascii="Arial" w:eastAsia="Arial" w:hAnsi="Arial" w:cs="Times New Roman (Body CS)"/>
            <w:b/>
            <w:bCs/>
            <w:color w:val="0070C0"/>
            <w:spacing w:val="10"/>
            <w:kern w:val="0"/>
            <w:sz w:val="24"/>
            <w:szCs w:val="18"/>
            <w:lang w:eastAsia="ja-JP"/>
            <w14:ligatures w14:val="none"/>
            <w:rPrChange w:id="1731" w:author="HURR MEHDI" w:date="2025-03-26T13:13:00Z">
              <w:rPr/>
            </w:rPrChange>
          </w:rPr>
          <w:delText xml:space="preserve"> </w:delText>
        </w:r>
      </w:del>
      <w:del w:id="1732" w:author="HURR MEHDI" w:date="2025-03-26T12:27:00Z">
        <w:r w:rsidRPr="008545A6" w:rsidDel="007340C6">
          <w:rPr>
            <w:rFonts w:ascii="Arial" w:eastAsia="Arial" w:hAnsi="Arial" w:cs="Times New Roman (Body CS)"/>
            <w:b/>
            <w:bCs/>
            <w:color w:val="0070C0"/>
            <w:spacing w:val="10"/>
            <w:kern w:val="0"/>
            <w:sz w:val="24"/>
            <w:szCs w:val="18"/>
            <w:lang w:eastAsia="ja-JP"/>
            <w14:ligatures w14:val="none"/>
            <w:rPrChange w:id="1733" w:author="HURR MEHDI" w:date="2025-03-26T13:13:00Z">
              <w:rPr/>
            </w:rPrChange>
          </w:rPr>
          <w:delText>**</w:delText>
        </w:r>
      </w:del>
      <w:del w:id="1734" w:author="HURR MEHDI" w:date="2025-03-26T13:13:00Z">
        <w:r w:rsidRPr="008545A6" w:rsidDel="008545A6">
          <w:rPr>
            <w:rFonts w:ascii="Arial" w:eastAsia="Arial" w:hAnsi="Arial" w:cs="Times New Roman (Body CS)"/>
            <w:b/>
            <w:bCs/>
            <w:color w:val="0070C0"/>
            <w:spacing w:val="10"/>
            <w:kern w:val="0"/>
            <w:sz w:val="24"/>
            <w:szCs w:val="18"/>
            <w:lang w:eastAsia="ja-JP"/>
            <w14:ligatures w14:val="none"/>
            <w:rPrChange w:id="1735" w:author="HURR MEHDI" w:date="2025-03-26T13:13:00Z">
              <w:rPr/>
            </w:rPrChange>
          </w:rPr>
          <w:delText xml:space="preserve">1.3 </w:delText>
        </w:r>
      </w:del>
      <w:bookmarkStart w:id="1736" w:name="_Toc193933053"/>
      <w:r w:rsidRPr="008545A6">
        <w:rPr>
          <w:rFonts w:ascii="Arial" w:eastAsia="Arial" w:hAnsi="Arial" w:cs="Times New Roman (Body CS)"/>
          <w:b/>
          <w:bCs/>
          <w:color w:val="0070C0"/>
          <w:spacing w:val="10"/>
          <w:kern w:val="0"/>
          <w:sz w:val="24"/>
          <w:szCs w:val="18"/>
          <w:lang w:eastAsia="ja-JP"/>
          <w14:ligatures w14:val="none"/>
          <w:rPrChange w:id="1737" w:author="HURR MEHDI" w:date="2025-03-26T13:13:00Z">
            <w:rPr/>
          </w:rPrChange>
        </w:rPr>
        <w:t>Definitions, Acronyms, and Abbreviations</w:t>
      </w:r>
      <w:bookmarkEnd w:id="1736"/>
      <w:del w:id="1738" w:author="HURR MEHDI" w:date="2025-03-26T12:27:00Z">
        <w:r w:rsidRPr="008545A6" w:rsidDel="007340C6">
          <w:rPr>
            <w:rFonts w:ascii="Arial" w:eastAsia="Arial" w:hAnsi="Arial" w:cs="Times New Roman (Body CS)"/>
            <w:b/>
            <w:bCs/>
            <w:color w:val="0070C0"/>
            <w:spacing w:val="10"/>
            <w:kern w:val="0"/>
            <w:sz w:val="24"/>
            <w:szCs w:val="18"/>
            <w:lang w:eastAsia="ja-JP"/>
            <w14:ligatures w14:val="none"/>
            <w:rPrChange w:id="1739" w:author="HURR MEHDI" w:date="2025-03-26T13:13:00Z">
              <w:rPr/>
            </w:rPrChange>
          </w:rPr>
          <w:delText>**</w:delText>
        </w:r>
      </w:del>
      <w:r w:rsidRPr="008545A6">
        <w:rPr>
          <w:rFonts w:ascii="Arial" w:eastAsia="Arial" w:hAnsi="Arial" w:cs="Times New Roman (Body CS)"/>
          <w:b/>
          <w:bCs/>
          <w:color w:val="0070C0"/>
          <w:spacing w:val="10"/>
          <w:kern w:val="0"/>
          <w:sz w:val="24"/>
          <w:szCs w:val="18"/>
          <w:lang w:eastAsia="ja-JP"/>
          <w14:ligatures w14:val="none"/>
          <w:rPrChange w:id="1740" w:author="HURR MEHDI" w:date="2025-03-26T13:13:00Z">
            <w:rPr/>
          </w:rPrChange>
        </w:rPr>
        <w:t xml:space="preserve">  </w:t>
      </w:r>
    </w:p>
    <w:p w:rsidR="007340C6" w:rsidRPr="008545A6" w:rsidDel="008545A6" w:rsidRDefault="007340C6" w:rsidP="00FE3C96">
      <w:pPr>
        <w:pStyle w:val="ListParagraph"/>
        <w:numPr>
          <w:ilvl w:val="0"/>
          <w:numId w:val="4"/>
        </w:numPr>
        <w:spacing w:line="360" w:lineRule="auto"/>
        <w:rPr>
          <w:del w:id="1741" w:author="HURR MEHDI" w:date="2025-03-26T13:13:00Z"/>
          <w:rFonts w:ascii="Arial" w:hAnsi="Arial" w:cs="Arial"/>
          <w:b/>
          <w:i/>
          <w:color w:val="717171"/>
          <w:sz w:val="18"/>
          <w:rPrChange w:id="1742" w:author="HURR MEHDI" w:date="2025-03-26T13:15:00Z">
            <w:rPr>
              <w:del w:id="1743" w:author="HURR MEHDI" w:date="2025-03-26T13:13:00Z"/>
            </w:rPr>
          </w:rPrChange>
        </w:rPr>
        <w:pPrChange w:id="1744" w:author="HURR MEHDI" w:date="2025-03-26T15:29:00Z">
          <w:pPr/>
        </w:pPrChange>
      </w:pPr>
      <w:del w:id="1745" w:author="HURR MEHDI" w:date="2025-03-26T13:13:00Z">
        <w:r w:rsidRPr="008545A6" w:rsidDel="008545A6">
          <w:rPr>
            <w:rFonts w:ascii="Arial" w:hAnsi="Arial" w:cs="Arial"/>
            <w:b/>
            <w:i/>
            <w:color w:val="717171"/>
            <w:sz w:val="18"/>
            <w:rPrChange w:id="1746" w:author="HURR MEHDI" w:date="2025-03-26T13:15:00Z">
              <w:rPr/>
            </w:rPrChange>
          </w:rPr>
          <w:delText xml:space="preserve">| Term                | Definition                                                                 |  </w:delText>
        </w:r>
      </w:del>
    </w:p>
    <w:p w:rsidR="007340C6" w:rsidRPr="008545A6" w:rsidDel="008545A6" w:rsidRDefault="007340C6" w:rsidP="00FE3C96">
      <w:pPr>
        <w:pStyle w:val="ListParagraph"/>
        <w:numPr>
          <w:ilvl w:val="0"/>
          <w:numId w:val="4"/>
        </w:numPr>
        <w:spacing w:line="360" w:lineRule="auto"/>
        <w:rPr>
          <w:del w:id="1747" w:author="HURR MEHDI" w:date="2025-03-26T13:13:00Z"/>
          <w:rFonts w:ascii="Arial" w:hAnsi="Arial" w:cs="Arial"/>
          <w:b/>
          <w:i/>
          <w:color w:val="717171"/>
          <w:sz w:val="18"/>
          <w:rPrChange w:id="1748" w:author="HURR MEHDI" w:date="2025-03-26T13:15:00Z">
            <w:rPr>
              <w:del w:id="1749" w:author="HURR MEHDI" w:date="2025-03-26T13:13:00Z"/>
            </w:rPr>
          </w:rPrChange>
        </w:rPr>
        <w:pPrChange w:id="1750" w:author="HURR MEHDI" w:date="2025-03-26T15:29:00Z">
          <w:pPr/>
        </w:pPrChange>
      </w:pPr>
      <w:del w:id="1751" w:author="HURR MEHDI" w:date="2025-03-26T13:13:00Z">
        <w:r w:rsidRPr="008545A6" w:rsidDel="008545A6">
          <w:rPr>
            <w:rFonts w:ascii="Arial" w:hAnsi="Arial" w:cs="Arial"/>
            <w:b/>
            <w:i/>
            <w:color w:val="717171"/>
            <w:sz w:val="18"/>
            <w:rPrChange w:id="1752" w:author="HURR MEHDI" w:date="2025-03-26T13:15:00Z">
              <w:rPr/>
            </w:rPrChange>
          </w:rPr>
          <w:delText xml:space="preserve">|----------------------|---------------------------------------------------------------------------|  </w:delText>
        </w:r>
      </w:del>
    </w:p>
    <w:p w:rsidR="007340C6" w:rsidRPr="008545A6" w:rsidRDefault="007340C6" w:rsidP="00FE3C96">
      <w:pPr>
        <w:pStyle w:val="ListParagraph"/>
        <w:numPr>
          <w:ilvl w:val="0"/>
          <w:numId w:val="4"/>
        </w:numPr>
        <w:spacing w:line="360" w:lineRule="auto"/>
        <w:rPr>
          <w:rFonts w:ascii="Arial" w:hAnsi="Arial" w:cs="Arial"/>
          <w:i/>
          <w:color w:val="717171"/>
          <w:sz w:val="18"/>
          <w:rPrChange w:id="1753" w:author="HURR MEHDI" w:date="2025-03-26T13:15:00Z">
            <w:rPr/>
          </w:rPrChange>
        </w:rPr>
        <w:pPrChange w:id="1754" w:author="HURR MEHDI" w:date="2025-03-26T15:29:00Z">
          <w:pPr/>
        </w:pPrChange>
      </w:pPr>
      <w:del w:id="1755" w:author="HURR MEHDI" w:date="2025-03-26T13:13:00Z">
        <w:r w:rsidRPr="008545A6" w:rsidDel="008545A6">
          <w:rPr>
            <w:rFonts w:ascii="Arial" w:hAnsi="Arial" w:cs="Arial"/>
            <w:b/>
            <w:i/>
            <w:color w:val="717171"/>
            <w:sz w:val="18"/>
            <w:rPrChange w:id="1756" w:author="HURR MEHDI" w:date="2025-03-26T13:15:00Z">
              <w:rPr/>
            </w:rPrChange>
          </w:rPr>
          <w:delText xml:space="preserve">| </w:delText>
        </w:r>
      </w:del>
      <w:del w:id="1757" w:author="HURR MEHDI" w:date="2025-03-26T12:27:00Z">
        <w:r w:rsidRPr="008545A6" w:rsidDel="007340C6">
          <w:rPr>
            <w:rFonts w:ascii="Arial" w:hAnsi="Arial" w:cs="Arial"/>
            <w:b/>
            <w:i/>
            <w:color w:val="717171"/>
            <w:sz w:val="18"/>
            <w:rPrChange w:id="1758" w:author="HURR MEHDI" w:date="2025-03-26T13:15:00Z">
              <w:rPr/>
            </w:rPrChange>
          </w:rPr>
          <w:delText>**</w:delText>
        </w:r>
      </w:del>
      <w:r w:rsidRPr="008545A6">
        <w:rPr>
          <w:rFonts w:ascii="Arial" w:hAnsi="Arial" w:cs="Arial"/>
          <w:b/>
          <w:i/>
          <w:color w:val="717171"/>
          <w:sz w:val="18"/>
          <w:rPrChange w:id="1759" w:author="HURR MEHDI" w:date="2025-03-26T13:15:00Z">
            <w:rPr/>
          </w:rPrChange>
        </w:rPr>
        <w:t>Prerequisite</w:t>
      </w:r>
      <w:del w:id="1760" w:author="HURR MEHDI" w:date="2025-03-26T12:27:00Z">
        <w:r w:rsidRPr="008545A6" w:rsidDel="007340C6">
          <w:rPr>
            <w:rFonts w:ascii="Arial" w:hAnsi="Arial" w:cs="Arial"/>
            <w:b/>
            <w:i/>
            <w:color w:val="717171"/>
            <w:sz w:val="18"/>
            <w:rPrChange w:id="1761" w:author="HURR MEHDI" w:date="2025-03-26T13:15:00Z">
              <w:rPr/>
            </w:rPrChange>
          </w:rPr>
          <w:delText>**</w:delText>
        </w:r>
      </w:del>
      <w:ins w:id="1762" w:author="HURR MEHDI" w:date="2025-03-26T13:14:00Z">
        <w:r w:rsidR="008545A6" w:rsidRPr="008545A6">
          <w:rPr>
            <w:rFonts w:ascii="Arial" w:hAnsi="Arial" w:cs="Arial"/>
            <w:b/>
            <w:i/>
            <w:color w:val="717171"/>
            <w:sz w:val="18"/>
            <w:rPrChange w:id="1763" w:author="HURR MEHDI" w:date="2025-03-26T13:15:00Z">
              <w:rPr>
                <w:rFonts w:ascii="Arial" w:hAnsi="Arial" w:cs="Arial"/>
              </w:rPr>
            </w:rPrChange>
          </w:rPr>
          <w:t>:</w:t>
        </w:r>
        <w:r w:rsidR="008545A6" w:rsidRPr="008545A6">
          <w:rPr>
            <w:rFonts w:ascii="Arial" w:hAnsi="Arial" w:cs="Arial"/>
            <w:i/>
            <w:color w:val="717171"/>
            <w:sz w:val="18"/>
            <w:rPrChange w:id="1764" w:author="HURR MEHDI" w:date="2025-03-26T13:15:00Z">
              <w:rPr>
                <w:rFonts w:ascii="Arial" w:hAnsi="Arial" w:cs="Arial"/>
              </w:rPr>
            </w:rPrChange>
          </w:rPr>
          <w:t xml:space="preserve"> </w:t>
        </w:r>
      </w:ins>
      <w:del w:id="1765" w:author="HURR MEHDI" w:date="2025-03-26T13:14:00Z">
        <w:r w:rsidRPr="008545A6" w:rsidDel="008545A6">
          <w:rPr>
            <w:rFonts w:ascii="Arial" w:hAnsi="Arial" w:cs="Arial"/>
            <w:i/>
            <w:color w:val="717171"/>
            <w:sz w:val="18"/>
            <w:rPrChange w:id="1766" w:author="HURR MEHDI" w:date="2025-03-26T13:15:00Z">
              <w:rPr/>
            </w:rPrChange>
          </w:rPr>
          <w:delText xml:space="preserve">     | </w:delText>
        </w:r>
      </w:del>
      <w:r w:rsidRPr="008545A6">
        <w:rPr>
          <w:rFonts w:ascii="Arial" w:hAnsi="Arial" w:cs="Arial"/>
          <w:i/>
          <w:color w:val="717171"/>
          <w:sz w:val="18"/>
          <w:rPrChange w:id="1767" w:author="HURR MEHDI" w:date="2025-03-26T13:15:00Z">
            <w:rPr/>
          </w:rPrChange>
        </w:rPr>
        <w:t xml:space="preserve">A course that </w:t>
      </w:r>
      <w:proofErr w:type="gramStart"/>
      <w:r w:rsidRPr="008545A6">
        <w:rPr>
          <w:rFonts w:ascii="Arial" w:hAnsi="Arial" w:cs="Arial"/>
          <w:i/>
          <w:color w:val="717171"/>
          <w:sz w:val="18"/>
          <w:rPrChange w:id="1768" w:author="HURR MEHDI" w:date="2025-03-26T13:15:00Z">
            <w:rPr/>
          </w:rPrChange>
        </w:rPr>
        <w:t>must be completed</w:t>
      </w:r>
      <w:proofErr w:type="gramEnd"/>
      <w:r w:rsidRPr="008545A6">
        <w:rPr>
          <w:rFonts w:ascii="Arial" w:hAnsi="Arial" w:cs="Arial"/>
          <w:i/>
          <w:color w:val="717171"/>
          <w:sz w:val="18"/>
          <w:rPrChange w:id="1769" w:author="HURR MEHDI" w:date="2025-03-26T13:15:00Z">
            <w:rPr/>
          </w:rPrChange>
        </w:rPr>
        <w:t xml:space="preserve"> before enrolling in another course.</w:t>
      </w:r>
      <w:del w:id="1770" w:author="HURR MEHDI" w:date="2025-03-26T13:14:00Z">
        <w:r w:rsidRPr="008545A6" w:rsidDel="008545A6">
          <w:rPr>
            <w:rFonts w:ascii="Arial" w:hAnsi="Arial" w:cs="Arial"/>
            <w:i/>
            <w:color w:val="717171"/>
            <w:sz w:val="18"/>
            <w:rPrChange w:id="1771" w:author="HURR MEHDI" w:date="2025-03-26T13:15:00Z">
              <w:rPr/>
            </w:rPrChange>
          </w:rPr>
          <w:delText xml:space="preserve">       |  </w:delText>
        </w:r>
      </w:del>
    </w:p>
    <w:p w:rsidR="007340C6" w:rsidRPr="008545A6" w:rsidRDefault="007340C6" w:rsidP="00FE3C96">
      <w:pPr>
        <w:pStyle w:val="ListParagraph"/>
        <w:numPr>
          <w:ilvl w:val="0"/>
          <w:numId w:val="4"/>
        </w:numPr>
        <w:spacing w:line="360" w:lineRule="auto"/>
        <w:rPr>
          <w:rFonts w:ascii="Arial" w:hAnsi="Arial" w:cs="Arial"/>
          <w:i/>
          <w:color w:val="717171"/>
          <w:sz w:val="18"/>
          <w:rPrChange w:id="1772" w:author="HURR MEHDI" w:date="2025-03-26T13:15:00Z">
            <w:rPr/>
          </w:rPrChange>
        </w:rPr>
        <w:pPrChange w:id="1773" w:author="HURR MEHDI" w:date="2025-03-26T15:29:00Z">
          <w:pPr/>
        </w:pPrChange>
      </w:pPr>
      <w:del w:id="1774" w:author="HURR MEHDI" w:date="2025-03-26T13:13:00Z">
        <w:r w:rsidRPr="008545A6" w:rsidDel="008545A6">
          <w:rPr>
            <w:rFonts w:ascii="Arial" w:hAnsi="Arial" w:cs="Arial"/>
            <w:b/>
            <w:i/>
            <w:color w:val="717171"/>
            <w:sz w:val="18"/>
            <w:rPrChange w:id="1775" w:author="HURR MEHDI" w:date="2025-03-26T13:15:00Z">
              <w:rPr/>
            </w:rPrChange>
          </w:rPr>
          <w:delText xml:space="preserve">| </w:delText>
        </w:r>
      </w:del>
      <w:del w:id="1776" w:author="HURR MEHDI" w:date="2025-03-26T12:27:00Z">
        <w:r w:rsidRPr="008545A6" w:rsidDel="007340C6">
          <w:rPr>
            <w:rFonts w:ascii="Arial" w:hAnsi="Arial" w:cs="Arial"/>
            <w:b/>
            <w:i/>
            <w:color w:val="717171"/>
            <w:sz w:val="18"/>
            <w:rPrChange w:id="1777" w:author="HURR MEHDI" w:date="2025-03-26T13:15:00Z">
              <w:rPr/>
            </w:rPrChange>
          </w:rPr>
          <w:delText>**</w:delText>
        </w:r>
      </w:del>
      <w:r w:rsidRPr="008545A6">
        <w:rPr>
          <w:rFonts w:ascii="Arial" w:hAnsi="Arial" w:cs="Arial"/>
          <w:b/>
          <w:i/>
          <w:color w:val="717171"/>
          <w:sz w:val="18"/>
          <w:rPrChange w:id="1778" w:author="HURR MEHDI" w:date="2025-03-26T13:15:00Z">
            <w:rPr/>
          </w:rPrChange>
        </w:rPr>
        <w:t>Study Scheme</w:t>
      </w:r>
      <w:del w:id="1779" w:author="HURR MEHDI" w:date="2025-03-26T12:27:00Z">
        <w:r w:rsidRPr="008545A6" w:rsidDel="007340C6">
          <w:rPr>
            <w:rFonts w:ascii="Arial" w:hAnsi="Arial" w:cs="Arial"/>
            <w:b/>
            <w:i/>
            <w:color w:val="717171"/>
            <w:sz w:val="18"/>
            <w:rPrChange w:id="1780" w:author="HURR MEHDI" w:date="2025-03-26T13:15:00Z">
              <w:rPr/>
            </w:rPrChange>
          </w:rPr>
          <w:delText>**</w:delText>
        </w:r>
      </w:del>
      <w:ins w:id="1781" w:author="HURR MEHDI" w:date="2025-03-26T13:14:00Z">
        <w:r w:rsidR="008545A6" w:rsidRPr="008545A6">
          <w:rPr>
            <w:rFonts w:ascii="Arial" w:hAnsi="Arial" w:cs="Arial"/>
            <w:b/>
            <w:i/>
            <w:color w:val="717171"/>
            <w:sz w:val="18"/>
            <w:rPrChange w:id="1782" w:author="HURR MEHDI" w:date="2025-03-26T13:15:00Z">
              <w:rPr>
                <w:rFonts w:ascii="Arial" w:hAnsi="Arial" w:cs="Arial"/>
              </w:rPr>
            </w:rPrChange>
          </w:rPr>
          <w:t>:</w:t>
        </w:r>
        <w:r w:rsidR="008545A6" w:rsidRPr="008545A6">
          <w:rPr>
            <w:rFonts w:ascii="Arial" w:hAnsi="Arial" w:cs="Arial"/>
            <w:i/>
            <w:color w:val="717171"/>
            <w:sz w:val="18"/>
            <w:rPrChange w:id="1783" w:author="HURR MEHDI" w:date="2025-03-26T13:15:00Z">
              <w:rPr>
                <w:rFonts w:ascii="Arial" w:hAnsi="Arial" w:cs="Arial"/>
              </w:rPr>
            </w:rPrChange>
          </w:rPr>
          <w:t xml:space="preserve"> </w:t>
        </w:r>
      </w:ins>
      <w:del w:id="1784" w:author="HURR MEHDI" w:date="2025-03-26T13:14:00Z">
        <w:r w:rsidRPr="008545A6" w:rsidDel="008545A6">
          <w:rPr>
            <w:rFonts w:ascii="Arial" w:hAnsi="Arial" w:cs="Arial"/>
            <w:i/>
            <w:color w:val="717171"/>
            <w:sz w:val="18"/>
            <w:rPrChange w:id="1785" w:author="HURR MEHDI" w:date="2025-03-26T13:15:00Z">
              <w:rPr/>
            </w:rPrChange>
          </w:rPr>
          <w:delText xml:space="preserve">     | </w:delText>
        </w:r>
      </w:del>
      <w:r w:rsidRPr="008545A6">
        <w:rPr>
          <w:rFonts w:ascii="Arial" w:hAnsi="Arial" w:cs="Arial"/>
          <w:i/>
          <w:color w:val="717171"/>
          <w:sz w:val="18"/>
          <w:rPrChange w:id="1786" w:author="HURR MEHDI" w:date="2025-03-26T13:15:00Z">
            <w:rPr/>
          </w:rPrChange>
        </w:rPr>
        <w:t>Curriculum structure defining courses and prerequisites for a student batch.</w:t>
      </w:r>
      <w:del w:id="1787" w:author="HURR MEHDI" w:date="2025-03-26T13:14:00Z">
        <w:r w:rsidRPr="008545A6" w:rsidDel="008545A6">
          <w:rPr>
            <w:rFonts w:ascii="Arial" w:hAnsi="Arial" w:cs="Arial"/>
            <w:i/>
            <w:color w:val="717171"/>
            <w:sz w:val="18"/>
            <w:rPrChange w:id="1788" w:author="HURR MEHDI" w:date="2025-03-26T13:15:00Z">
              <w:rPr/>
            </w:rPrChange>
          </w:rPr>
          <w:delText xml:space="preserve"> |  </w:delText>
        </w:r>
      </w:del>
    </w:p>
    <w:p w:rsidR="007340C6" w:rsidRPr="008545A6" w:rsidRDefault="007340C6" w:rsidP="00FE3C96">
      <w:pPr>
        <w:pStyle w:val="ListParagraph"/>
        <w:numPr>
          <w:ilvl w:val="0"/>
          <w:numId w:val="4"/>
        </w:numPr>
        <w:spacing w:line="360" w:lineRule="auto"/>
        <w:rPr>
          <w:rFonts w:ascii="Arial" w:hAnsi="Arial" w:cs="Arial"/>
          <w:i/>
          <w:color w:val="717171"/>
          <w:sz w:val="18"/>
          <w:rPrChange w:id="1789" w:author="HURR MEHDI" w:date="2025-03-26T13:15:00Z">
            <w:rPr/>
          </w:rPrChange>
        </w:rPr>
        <w:pPrChange w:id="1790" w:author="HURR MEHDI" w:date="2025-03-26T15:29:00Z">
          <w:pPr/>
        </w:pPrChange>
      </w:pPr>
      <w:del w:id="1791" w:author="HURR MEHDI" w:date="2025-03-26T13:13:00Z">
        <w:r w:rsidRPr="008545A6" w:rsidDel="008545A6">
          <w:rPr>
            <w:rFonts w:ascii="Arial" w:hAnsi="Arial" w:cs="Arial"/>
            <w:b/>
            <w:i/>
            <w:color w:val="717171"/>
            <w:sz w:val="18"/>
            <w:rPrChange w:id="1792" w:author="HURR MEHDI" w:date="2025-03-26T13:15:00Z">
              <w:rPr/>
            </w:rPrChange>
          </w:rPr>
          <w:delText xml:space="preserve">| </w:delText>
        </w:r>
      </w:del>
      <w:del w:id="1793" w:author="HURR MEHDI" w:date="2025-03-26T12:27:00Z">
        <w:r w:rsidRPr="008545A6" w:rsidDel="007340C6">
          <w:rPr>
            <w:rFonts w:ascii="Arial" w:hAnsi="Arial" w:cs="Arial"/>
            <w:b/>
            <w:i/>
            <w:color w:val="717171"/>
            <w:sz w:val="18"/>
            <w:rPrChange w:id="1794" w:author="HURR MEHDI" w:date="2025-03-26T13:15:00Z">
              <w:rPr/>
            </w:rPrChange>
          </w:rPr>
          <w:delText>**</w:delText>
        </w:r>
      </w:del>
      <w:r w:rsidRPr="008545A6">
        <w:rPr>
          <w:rFonts w:ascii="Arial" w:hAnsi="Arial" w:cs="Arial"/>
          <w:b/>
          <w:i/>
          <w:color w:val="717171"/>
          <w:sz w:val="18"/>
          <w:rPrChange w:id="1795" w:author="HURR MEHDI" w:date="2025-03-26T13:15:00Z">
            <w:rPr/>
          </w:rPrChange>
        </w:rPr>
        <w:t>SRS</w:t>
      </w:r>
      <w:del w:id="1796" w:author="HURR MEHDI" w:date="2025-03-26T12:27:00Z">
        <w:r w:rsidRPr="008545A6" w:rsidDel="007340C6">
          <w:rPr>
            <w:rFonts w:ascii="Arial" w:hAnsi="Arial" w:cs="Arial"/>
            <w:b/>
            <w:i/>
            <w:color w:val="717171"/>
            <w:sz w:val="18"/>
            <w:rPrChange w:id="1797" w:author="HURR MEHDI" w:date="2025-03-26T13:15:00Z">
              <w:rPr/>
            </w:rPrChange>
          </w:rPr>
          <w:delText>**</w:delText>
        </w:r>
      </w:del>
      <w:ins w:id="1798" w:author="HURR MEHDI" w:date="2025-03-26T13:14:00Z">
        <w:r w:rsidR="008545A6" w:rsidRPr="008545A6">
          <w:rPr>
            <w:rFonts w:ascii="Arial" w:hAnsi="Arial" w:cs="Arial"/>
            <w:b/>
            <w:i/>
            <w:color w:val="717171"/>
            <w:sz w:val="18"/>
            <w:rPrChange w:id="1799" w:author="HURR MEHDI" w:date="2025-03-26T13:15:00Z">
              <w:rPr>
                <w:rFonts w:ascii="Arial" w:hAnsi="Arial" w:cs="Arial"/>
              </w:rPr>
            </w:rPrChange>
          </w:rPr>
          <w:t>:</w:t>
        </w:r>
        <w:r w:rsidR="008545A6" w:rsidRPr="008545A6">
          <w:rPr>
            <w:rFonts w:ascii="Arial" w:hAnsi="Arial" w:cs="Arial"/>
            <w:i/>
            <w:color w:val="717171"/>
            <w:sz w:val="18"/>
            <w:rPrChange w:id="1800" w:author="HURR MEHDI" w:date="2025-03-26T13:15:00Z">
              <w:rPr>
                <w:rFonts w:ascii="Arial" w:hAnsi="Arial" w:cs="Arial"/>
              </w:rPr>
            </w:rPrChange>
          </w:rPr>
          <w:t xml:space="preserve"> </w:t>
        </w:r>
      </w:ins>
      <w:del w:id="1801" w:author="HURR MEHDI" w:date="2025-03-26T13:14:00Z">
        <w:r w:rsidRPr="008545A6" w:rsidDel="008545A6">
          <w:rPr>
            <w:rFonts w:ascii="Arial" w:hAnsi="Arial" w:cs="Arial"/>
            <w:i/>
            <w:color w:val="717171"/>
            <w:sz w:val="18"/>
            <w:rPrChange w:id="1802" w:author="HURR MEHDI" w:date="2025-03-26T13:15:00Z">
              <w:rPr/>
            </w:rPrChange>
          </w:rPr>
          <w:delText xml:space="preserve">              | </w:delText>
        </w:r>
      </w:del>
      <w:r w:rsidRPr="008545A6">
        <w:rPr>
          <w:rFonts w:ascii="Arial" w:hAnsi="Arial" w:cs="Arial"/>
          <w:i/>
          <w:color w:val="717171"/>
          <w:sz w:val="18"/>
          <w:rPrChange w:id="1803" w:author="HURR MEHDI" w:date="2025-03-26T13:15:00Z">
            <w:rPr/>
          </w:rPrChange>
        </w:rPr>
        <w:t xml:space="preserve">Software Requirements Specification.  </w:t>
      </w:r>
      <w:del w:id="1804" w:author="HURR MEHDI" w:date="2025-03-26T13:14:00Z">
        <w:r w:rsidRPr="008545A6" w:rsidDel="008545A6">
          <w:rPr>
            <w:rFonts w:ascii="Arial" w:hAnsi="Arial" w:cs="Arial"/>
            <w:i/>
            <w:color w:val="717171"/>
            <w:sz w:val="18"/>
            <w:rPrChange w:id="1805" w:author="HURR MEHDI" w:date="2025-03-26T13:15:00Z">
              <w:rPr/>
            </w:rPrChange>
          </w:rPr>
          <w:delText xml:space="preserve">                                    |  </w:delText>
        </w:r>
      </w:del>
    </w:p>
    <w:p w:rsidR="007340C6" w:rsidRPr="008545A6" w:rsidRDefault="007340C6" w:rsidP="00FE3C96">
      <w:pPr>
        <w:pStyle w:val="ListParagraph"/>
        <w:numPr>
          <w:ilvl w:val="0"/>
          <w:numId w:val="4"/>
        </w:numPr>
        <w:spacing w:line="360" w:lineRule="auto"/>
        <w:rPr>
          <w:rFonts w:ascii="Arial" w:hAnsi="Arial" w:cs="Arial"/>
          <w:i/>
          <w:color w:val="717171"/>
          <w:sz w:val="18"/>
          <w:rPrChange w:id="1806" w:author="HURR MEHDI" w:date="2025-03-26T13:15:00Z">
            <w:rPr/>
          </w:rPrChange>
        </w:rPr>
        <w:pPrChange w:id="1807" w:author="HURR MEHDI" w:date="2025-03-26T15:29:00Z">
          <w:pPr/>
        </w:pPrChange>
      </w:pPr>
      <w:del w:id="1808" w:author="HURR MEHDI" w:date="2025-03-26T13:13:00Z">
        <w:r w:rsidRPr="008545A6" w:rsidDel="008545A6">
          <w:rPr>
            <w:rFonts w:ascii="Arial" w:hAnsi="Arial" w:cs="Arial"/>
            <w:b/>
            <w:i/>
            <w:color w:val="717171"/>
            <w:sz w:val="18"/>
            <w:rPrChange w:id="1809" w:author="HURR MEHDI" w:date="2025-03-26T13:15:00Z">
              <w:rPr/>
            </w:rPrChange>
          </w:rPr>
          <w:delText xml:space="preserve">| </w:delText>
        </w:r>
      </w:del>
      <w:del w:id="1810" w:author="HURR MEHDI" w:date="2025-03-26T12:27:00Z">
        <w:r w:rsidRPr="008545A6" w:rsidDel="007340C6">
          <w:rPr>
            <w:rFonts w:ascii="Arial" w:hAnsi="Arial" w:cs="Arial"/>
            <w:b/>
            <w:i/>
            <w:color w:val="717171"/>
            <w:sz w:val="18"/>
            <w:rPrChange w:id="1811" w:author="HURR MEHDI" w:date="2025-03-26T13:15:00Z">
              <w:rPr/>
            </w:rPrChange>
          </w:rPr>
          <w:delText>**</w:delText>
        </w:r>
      </w:del>
      <w:r w:rsidRPr="008545A6">
        <w:rPr>
          <w:rFonts w:ascii="Arial" w:hAnsi="Arial" w:cs="Arial"/>
          <w:b/>
          <w:i/>
          <w:color w:val="717171"/>
          <w:sz w:val="18"/>
          <w:rPrChange w:id="1812" w:author="HURR MEHDI" w:date="2025-03-26T13:15:00Z">
            <w:rPr/>
          </w:rPrChange>
        </w:rPr>
        <w:t>Course Coordinator</w:t>
      </w:r>
      <w:del w:id="1813" w:author="HURR MEHDI" w:date="2025-03-26T12:27:00Z">
        <w:r w:rsidRPr="008545A6" w:rsidDel="007340C6">
          <w:rPr>
            <w:rFonts w:ascii="Arial" w:hAnsi="Arial" w:cs="Arial"/>
            <w:b/>
            <w:i/>
            <w:color w:val="717171"/>
            <w:sz w:val="18"/>
            <w:rPrChange w:id="1814" w:author="HURR MEHDI" w:date="2025-03-26T13:15:00Z">
              <w:rPr/>
            </w:rPrChange>
          </w:rPr>
          <w:delText>**</w:delText>
        </w:r>
      </w:del>
      <w:ins w:id="1815" w:author="HURR MEHDI" w:date="2025-03-26T13:14:00Z">
        <w:r w:rsidR="008545A6" w:rsidRPr="008545A6">
          <w:rPr>
            <w:rFonts w:ascii="Arial" w:hAnsi="Arial" w:cs="Arial"/>
            <w:b/>
            <w:i/>
            <w:color w:val="717171"/>
            <w:sz w:val="18"/>
            <w:rPrChange w:id="1816" w:author="HURR MEHDI" w:date="2025-03-26T13:15:00Z">
              <w:rPr>
                <w:rFonts w:ascii="Arial" w:hAnsi="Arial" w:cs="Arial"/>
              </w:rPr>
            </w:rPrChange>
          </w:rPr>
          <w:t>:</w:t>
        </w:r>
        <w:r w:rsidR="008545A6" w:rsidRPr="008545A6">
          <w:rPr>
            <w:rFonts w:ascii="Arial" w:hAnsi="Arial" w:cs="Arial"/>
            <w:i/>
            <w:color w:val="717171"/>
            <w:sz w:val="18"/>
            <w:rPrChange w:id="1817" w:author="HURR MEHDI" w:date="2025-03-26T13:15:00Z">
              <w:rPr>
                <w:rFonts w:ascii="Arial" w:hAnsi="Arial" w:cs="Arial"/>
              </w:rPr>
            </w:rPrChange>
          </w:rPr>
          <w:t xml:space="preserve"> </w:t>
        </w:r>
      </w:ins>
      <w:del w:id="1818" w:author="HURR MEHDI" w:date="2025-03-26T13:14:00Z">
        <w:r w:rsidRPr="008545A6" w:rsidDel="008545A6">
          <w:rPr>
            <w:rFonts w:ascii="Arial" w:hAnsi="Arial" w:cs="Arial"/>
            <w:i/>
            <w:color w:val="717171"/>
            <w:sz w:val="18"/>
            <w:rPrChange w:id="1819" w:author="HURR MEHDI" w:date="2025-03-26T13:15:00Z">
              <w:rPr/>
            </w:rPrChange>
          </w:rPr>
          <w:delText xml:space="preserve"> | </w:delText>
        </w:r>
      </w:del>
      <w:r w:rsidRPr="008545A6">
        <w:rPr>
          <w:rFonts w:ascii="Arial" w:hAnsi="Arial" w:cs="Arial"/>
          <w:i/>
          <w:color w:val="717171"/>
          <w:sz w:val="18"/>
          <w:rPrChange w:id="1820" w:author="HURR MEHDI" w:date="2025-03-26T13:15:00Z">
            <w:rPr/>
          </w:rPrChange>
        </w:rPr>
        <w:t>Manages course offerings, prerequisites, and academic policies</w:t>
      </w:r>
      <w:ins w:id="1821" w:author="HURR MEHDI" w:date="2025-03-26T13:14:00Z">
        <w:r w:rsidR="008545A6" w:rsidRPr="008545A6">
          <w:rPr>
            <w:rFonts w:ascii="Arial" w:hAnsi="Arial" w:cs="Arial"/>
            <w:i/>
            <w:color w:val="717171"/>
            <w:sz w:val="18"/>
            <w:rPrChange w:id="1822" w:author="HURR MEHDI" w:date="2025-03-26T13:15:00Z">
              <w:rPr>
                <w:rFonts w:ascii="Arial" w:hAnsi="Arial" w:cs="Arial"/>
              </w:rPr>
            </w:rPrChange>
          </w:rPr>
          <w:t>.</w:t>
        </w:r>
      </w:ins>
      <w:del w:id="1823" w:author="HURR MEHDI" w:date="2025-03-26T13:14:00Z">
        <w:r w:rsidRPr="008545A6" w:rsidDel="008545A6">
          <w:rPr>
            <w:rFonts w:ascii="Arial" w:hAnsi="Arial" w:cs="Arial"/>
            <w:i/>
            <w:color w:val="717171"/>
            <w:sz w:val="18"/>
            <w:rPrChange w:id="1824" w:author="HURR MEHDI" w:date="2025-03-26T13:15:00Z">
              <w:rPr/>
            </w:rPrChange>
          </w:rPr>
          <w:delText xml:space="preserve">.          | </w:delText>
        </w:r>
      </w:del>
      <w:r w:rsidRPr="008545A6">
        <w:rPr>
          <w:rFonts w:ascii="Arial" w:hAnsi="Arial" w:cs="Arial"/>
          <w:i/>
          <w:color w:val="717171"/>
          <w:sz w:val="18"/>
          <w:rPrChange w:id="1825" w:author="HURR MEHDI" w:date="2025-03-26T13:15:00Z">
            <w:rPr/>
          </w:rPrChange>
        </w:rPr>
        <w:t xml:space="preserve"> </w:t>
      </w:r>
    </w:p>
    <w:p w:rsidR="007340C6" w:rsidRDefault="007340C6" w:rsidP="00FE3C96">
      <w:pPr>
        <w:pStyle w:val="ListParagraph"/>
        <w:numPr>
          <w:ilvl w:val="0"/>
          <w:numId w:val="4"/>
        </w:numPr>
        <w:spacing w:line="360" w:lineRule="auto"/>
        <w:rPr>
          <w:ins w:id="1826" w:author="HURR MEHDI" w:date="2025-03-26T13:19:00Z"/>
          <w:rFonts w:ascii="Arial" w:hAnsi="Arial" w:cs="Arial"/>
          <w:i/>
          <w:color w:val="717171"/>
          <w:sz w:val="18"/>
        </w:rPr>
        <w:pPrChange w:id="1827" w:author="HURR MEHDI" w:date="2025-03-26T15:29:00Z">
          <w:pPr/>
        </w:pPrChange>
      </w:pPr>
      <w:del w:id="1828" w:author="HURR MEHDI" w:date="2025-03-26T13:14:00Z">
        <w:r w:rsidRPr="008545A6" w:rsidDel="008545A6">
          <w:rPr>
            <w:rFonts w:ascii="Arial" w:hAnsi="Arial" w:cs="Arial"/>
            <w:b/>
            <w:i/>
            <w:color w:val="717171"/>
            <w:sz w:val="18"/>
            <w:rPrChange w:id="1829" w:author="HURR MEHDI" w:date="2025-03-26T13:15:00Z">
              <w:rPr/>
            </w:rPrChange>
          </w:rPr>
          <w:delText xml:space="preserve">| </w:delText>
        </w:r>
      </w:del>
      <w:del w:id="1830" w:author="HURR MEHDI" w:date="2025-03-26T12:27:00Z">
        <w:r w:rsidRPr="008545A6" w:rsidDel="007340C6">
          <w:rPr>
            <w:rFonts w:ascii="Arial" w:hAnsi="Arial" w:cs="Arial"/>
            <w:b/>
            <w:i/>
            <w:color w:val="717171"/>
            <w:sz w:val="18"/>
            <w:rPrChange w:id="1831" w:author="HURR MEHDI" w:date="2025-03-26T13:15:00Z">
              <w:rPr/>
            </w:rPrChange>
          </w:rPr>
          <w:delText>**</w:delText>
        </w:r>
      </w:del>
      <w:r w:rsidRPr="008545A6">
        <w:rPr>
          <w:rFonts w:ascii="Arial" w:hAnsi="Arial" w:cs="Arial"/>
          <w:b/>
          <w:i/>
          <w:color w:val="717171"/>
          <w:sz w:val="18"/>
          <w:rPrChange w:id="1832" w:author="HURR MEHDI" w:date="2025-03-26T13:15:00Z">
            <w:rPr/>
          </w:rPrChange>
        </w:rPr>
        <w:t>Timetable Coordinator</w:t>
      </w:r>
      <w:del w:id="1833" w:author="HURR MEHDI" w:date="2025-03-26T12:27:00Z">
        <w:r w:rsidRPr="008545A6" w:rsidDel="007340C6">
          <w:rPr>
            <w:rFonts w:ascii="Arial" w:hAnsi="Arial" w:cs="Arial"/>
            <w:b/>
            <w:i/>
            <w:color w:val="717171"/>
            <w:sz w:val="18"/>
            <w:rPrChange w:id="1834" w:author="HURR MEHDI" w:date="2025-03-26T13:15:00Z">
              <w:rPr/>
            </w:rPrChange>
          </w:rPr>
          <w:delText>**</w:delText>
        </w:r>
      </w:del>
      <w:ins w:id="1835" w:author="HURR MEHDI" w:date="2025-03-26T13:14:00Z">
        <w:r w:rsidR="008545A6" w:rsidRPr="008545A6">
          <w:rPr>
            <w:rFonts w:ascii="Arial" w:hAnsi="Arial" w:cs="Arial"/>
            <w:b/>
            <w:i/>
            <w:color w:val="717171"/>
            <w:sz w:val="18"/>
            <w:rPrChange w:id="1836" w:author="HURR MEHDI" w:date="2025-03-26T13:15:00Z">
              <w:rPr>
                <w:rFonts w:ascii="Arial" w:hAnsi="Arial" w:cs="Arial"/>
              </w:rPr>
            </w:rPrChange>
          </w:rPr>
          <w:t>:</w:t>
        </w:r>
        <w:r w:rsidR="008545A6" w:rsidRPr="008545A6">
          <w:rPr>
            <w:rFonts w:ascii="Arial" w:hAnsi="Arial" w:cs="Arial"/>
            <w:i/>
            <w:color w:val="717171"/>
            <w:sz w:val="18"/>
            <w:rPrChange w:id="1837" w:author="HURR MEHDI" w:date="2025-03-26T13:15:00Z">
              <w:rPr>
                <w:rFonts w:ascii="Arial" w:hAnsi="Arial" w:cs="Arial"/>
              </w:rPr>
            </w:rPrChange>
          </w:rPr>
          <w:t xml:space="preserve"> </w:t>
        </w:r>
      </w:ins>
      <w:del w:id="1838" w:author="HURR MEHDI" w:date="2025-03-26T13:14:00Z">
        <w:r w:rsidRPr="008545A6" w:rsidDel="008545A6">
          <w:rPr>
            <w:rFonts w:ascii="Arial" w:hAnsi="Arial" w:cs="Arial"/>
            <w:i/>
            <w:color w:val="717171"/>
            <w:sz w:val="18"/>
            <w:rPrChange w:id="1839" w:author="HURR MEHDI" w:date="2025-03-26T13:15:00Z">
              <w:rPr/>
            </w:rPrChange>
          </w:rPr>
          <w:delText xml:space="preserve"> | </w:delText>
        </w:r>
      </w:del>
      <w:r w:rsidRPr="008545A6">
        <w:rPr>
          <w:rFonts w:ascii="Arial" w:hAnsi="Arial" w:cs="Arial"/>
          <w:i/>
          <w:color w:val="717171"/>
          <w:sz w:val="18"/>
          <w:rPrChange w:id="1840" w:author="HURR MEHDI" w:date="2025-03-26T13:15:00Z">
            <w:rPr/>
          </w:rPrChange>
        </w:rPr>
        <w:t>Resolves scheduling conflicts and plans class timetables</w:t>
      </w:r>
      <w:ins w:id="1841" w:author="HURR MEHDI" w:date="2025-03-26T13:14:00Z">
        <w:r w:rsidR="008545A6" w:rsidRPr="008545A6">
          <w:rPr>
            <w:rFonts w:ascii="Arial" w:hAnsi="Arial" w:cs="Arial"/>
            <w:i/>
            <w:color w:val="717171"/>
            <w:sz w:val="18"/>
            <w:rPrChange w:id="1842" w:author="HURR MEHDI" w:date="2025-03-26T13:15:00Z">
              <w:rPr>
                <w:rFonts w:ascii="Arial" w:hAnsi="Arial" w:cs="Arial"/>
              </w:rPr>
            </w:rPrChange>
          </w:rPr>
          <w:t>.</w:t>
        </w:r>
      </w:ins>
      <w:del w:id="1843" w:author="HURR MEHDI" w:date="2025-03-26T13:14:00Z">
        <w:r w:rsidRPr="008545A6" w:rsidDel="008545A6">
          <w:rPr>
            <w:rFonts w:ascii="Arial" w:hAnsi="Arial" w:cs="Arial"/>
            <w:i/>
            <w:color w:val="717171"/>
            <w:sz w:val="18"/>
            <w:rPrChange w:id="1844" w:author="HURR MEHDI" w:date="2025-03-26T13:15:00Z">
              <w:rPr/>
            </w:rPrChange>
          </w:rPr>
          <w:delText xml:space="preserve">.              | </w:delText>
        </w:r>
      </w:del>
      <w:r w:rsidRPr="008545A6">
        <w:rPr>
          <w:rFonts w:ascii="Arial" w:hAnsi="Arial" w:cs="Arial"/>
          <w:i/>
          <w:color w:val="717171"/>
          <w:sz w:val="18"/>
          <w:rPrChange w:id="1845" w:author="HURR MEHDI" w:date="2025-03-26T13:15:00Z">
            <w:rPr/>
          </w:rPrChange>
        </w:rPr>
        <w:t xml:space="preserve"> </w:t>
      </w:r>
    </w:p>
    <w:p w:rsidR="00C17475" w:rsidRPr="00C17475" w:rsidRDefault="00C17475" w:rsidP="00FE3C96">
      <w:pPr>
        <w:pStyle w:val="ListParagraph"/>
        <w:numPr>
          <w:ilvl w:val="0"/>
          <w:numId w:val="4"/>
        </w:numPr>
        <w:spacing w:after="180" w:line="360" w:lineRule="auto"/>
        <w:rPr>
          <w:ins w:id="1846" w:author="HURR MEHDI" w:date="2025-03-26T13:19:00Z"/>
          <w:rFonts w:ascii="Arial" w:hAnsi="Arial" w:cs="Arial"/>
          <w:i/>
          <w:color w:val="717171"/>
          <w:sz w:val="18"/>
          <w:rPrChange w:id="1847" w:author="HURR MEHDI" w:date="2025-03-26T13:19:00Z">
            <w:rPr>
              <w:ins w:id="1848" w:author="HURR MEHDI" w:date="2025-03-26T13:19:00Z"/>
              <w:color w:val="717171"/>
            </w:rPr>
          </w:rPrChange>
        </w:rPr>
        <w:pPrChange w:id="1849" w:author="HURR MEHDI" w:date="2025-03-26T15:29:00Z">
          <w:pPr>
            <w:pStyle w:val="ListParagraph"/>
            <w:numPr>
              <w:numId w:val="4"/>
            </w:numPr>
            <w:spacing w:after="180" w:line="288" w:lineRule="auto"/>
            <w:ind w:left="1080" w:hanging="360"/>
          </w:pPr>
        </w:pPrChange>
      </w:pPr>
      <w:ins w:id="1850" w:author="HURR MEHDI" w:date="2025-03-26T13:19:00Z">
        <w:r w:rsidRPr="00C17475">
          <w:rPr>
            <w:rFonts w:ascii="Arial" w:hAnsi="Arial" w:cs="Arial"/>
            <w:b/>
            <w:i/>
            <w:color w:val="717171"/>
            <w:sz w:val="18"/>
            <w:rPrChange w:id="1851" w:author="HURR MEHDI" w:date="2025-03-26T13:19:00Z">
              <w:rPr>
                <w:b/>
                <w:color w:val="717171"/>
              </w:rPr>
            </w:rPrChange>
          </w:rPr>
          <w:t>Passed Courses:</w:t>
        </w:r>
        <w:r w:rsidRPr="00C17475">
          <w:rPr>
            <w:rFonts w:ascii="Arial" w:hAnsi="Arial" w:cs="Arial"/>
            <w:i/>
            <w:color w:val="717171"/>
            <w:sz w:val="18"/>
            <w:rPrChange w:id="1852" w:author="HURR MEHDI" w:date="2025-03-26T13:19:00Z">
              <w:rPr>
                <w:color w:val="717171"/>
              </w:rPr>
            </w:rPrChange>
          </w:rPr>
          <w:t xml:space="preserve"> Courses successfully completed by a student.  </w:t>
        </w:r>
      </w:ins>
    </w:p>
    <w:p w:rsidR="00C17475" w:rsidRPr="00C17475" w:rsidRDefault="00C17475" w:rsidP="00FE3C96">
      <w:pPr>
        <w:pStyle w:val="ListParagraph"/>
        <w:numPr>
          <w:ilvl w:val="0"/>
          <w:numId w:val="4"/>
        </w:numPr>
        <w:spacing w:after="180" w:line="360" w:lineRule="auto"/>
        <w:rPr>
          <w:ins w:id="1853" w:author="HURR MEHDI" w:date="2025-03-26T13:18:00Z"/>
          <w:rFonts w:ascii="Arial" w:hAnsi="Arial" w:cs="Arial"/>
          <w:i/>
          <w:color w:val="717171"/>
          <w:sz w:val="18"/>
          <w:rPrChange w:id="1854" w:author="HURR MEHDI" w:date="2025-03-26T13:19:00Z">
            <w:rPr>
              <w:ins w:id="1855" w:author="HURR MEHDI" w:date="2025-03-26T13:18:00Z"/>
            </w:rPr>
          </w:rPrChange>
        </w:rPr>
        <w:pPrChange w:id="1856" w:author="HURR MEHDI" w:date="2025-03-26T15:29:00Z">
          <w:pPr/>
        </w:pPrChange>
      </w:pPr>
      <w:ins w:id="1857" w:author="HURR MEHDI" w:date="2025-03-26T13:19:00Z">
        <w:r w:rsidRPr="00C17475">
          <w:rPr>
            <w:rFonts w:ascii="Arial" w:hAnsi="Arial" w:cs="Arial"/>
            <w:b/>
            <w:i/>
            <w:color w:val="717171"/>
            <w:sz w:val="18"/>
            <w:rPrChange w:id="1858" w:author="HURR MEHDI" w:date="2025-03-26T13:19:00Z">
              <w:rPr>
                <w:b/>
                <w:color w:val="717171"/>
              </w:rPr>
            </w:rPrChange>
          </w:rPr>
          <w:t>Skipped Courses:</w:t>
        </w:r>
        <w:r w:rsidRPr="00C17475">
          <w:rPr>
            <w:rFonts w:ascii="Arial" w:hAnsi="Arial" w:cs="Arial"/>
            <w:i/>
            <w:color w:val="717171"/>
            <w:sz w:val="18"/>
            <w:rPrChange w:id="1859" w:author="HURR MEHDI" w:date="2025-03-26T13:19:00Z">
              <w:rPr>
                <w:color w:val="717171"/>
              </w:rPr>
            </w:rPrChange>
          </w:rPr>
          <w:t xml:space="preserve"> Courses a student has not taken.</w:t>
        </w:r>
      </w:ins>
    </w:p>
    <w:p w:rsidR="00C17475" w:rsidRPr="008545A6" w:rsidRDefault="00C17475" w:rsidP="00C17475">
      <w:pPr>
        <w:pStyle w:val="ListParagraph"/>
        <w:ind w:left="1080"/>
        <w:rPr>
          <w:rFonts w:ascii="Arial" w:hAnsi="Arial" w:cs="Arial"/>
          <w:i/>
          <w:color w:val="717171"/>
          <w:sz w:val="18"/>
          <w:rPrChange w:id="1860" w:author="HURR MEHDI" w:date="2025-03-26T13:15:00Z">
            <w:rPr/>
          </w:rPrChange>
        </w:rPr>
        <w:pPrChange w:id="1861" w:author="HURR MEHDI" w:date="2025-03-26T13:18:00Z">
          <w:pPr/>
        </w:pPrChange>
      </w:pPr>
    </w:p>
    <w:p w:rsidR="007340C6" w:rsidRPr="007340C6" w:rsidDel="00C17475" w:rsidRDefault="007340C6" w:rsidP="007340C6">
      <w:pPr>
        <w:rPr>
          <w:del w:id="1862" w:author="HURR MEHDI" w:date="2025-03-26T13:18:00Z"/>
          <w:rFonts w:ascii="Arial" w:hAnsi="Arial" w:cs="Arial"/>
          <w:rPrChange w:id="1863" w:author="HURR MEHDI" w:date="2025-03-26T12:29:00Z">
            <w:rPr>
              <w:del w:id="1864" w:author="HURR MEHDI" w:date="2025-03-26T13:18:00Z"/>
            </w:rPr>
          </w:rPrChange>
        </w:rPr>
      </w:pPr>
      <w:bookmarkStart w:id="1865" w:name="_Toc193930885"/>
      <w:bookmarkStart w:id="1866" w:name="_Toc193932988"/>
      <w:bookmarkStart w:id="1867" w:name="_Toc193933054"/>
      <w:bookmarkEnd w:id="1865"/>
      <w:bookmarkEnd w:id="1866"/>
      <w:bookmarkEnd w:id="1867"/>
    </w:p>
    <w:p w:rsidR="007340C6" w:rsidRPr="007340C6" w:rsidDel="00C17475" w:rsidRDefault="007340C6" w:rsidP="007340C6">
      <w:pPr>
        <w:rPr>
          <w:del w:id="1868" w:author="HURR MEHDI" w:date="2025-03-26T13:18:00Z"/>
          <w:rFonts w:ascii="Arial" w:hAnsi="Arial" w:cs="Arial"/>
          <w:rPrChange w:id="1869" w:author="HURR MEHDI" w:date="2025-03-26T12:29:00Z">
            <w:rPr>
              <w:del w:id="1870" w:author="HURR MEHDI" w:date="2025-03-26T13:18:00Z"/>
            </w:rPr>
          </w:rPrChange>
        </w:rPr>
      </w:pPr>
      <w:del w:id="1871" w:author="HURR MEHDI" w:date="2025-03-26T13:18:00Z">
        <w:r w:rsidRPr="007340C6" w:rsidDel="00C17475">
          <w:rPr>
            <w:rFonts w:ascii="Arial" w:hAnsi="Arial" w:cs="Arial"/>
            <w:rPrChange w:id="1872" w:author="HURR MEHDI" w:date="2025-03-26T12:29:00Z">
              <w:rPr/>
            </w:rPrChange>
          </w:rPr>
          <w:delText>---</w:delText>
        </w:r>
        <w:bookmarkStart w:id="1873" w:name="_Toc193930886"/>
        <w:bookmarkStart w:id="1874" w:name="_Toc193932989"/>
        <w:bookmarkStart w:id="1875" w:name="_Toc193933055"/>
        <w:bookmarkEnd w:id="1873"/>
        <w:bookmarkEnd w:id="1874"/>
        <w:bookmarkEnd w:id="1875"/>
      </w:del>
    </w:p>
    <w:p w:rsidR="007340C6" w:rsidRPr="007340C6" w:rsidDel="00C17475" w:rsidRDefault="007340C6" w:rsidP="007340C6">
      <w:pPr>
        <w:rPr>
          <w:del w:id="1876" w:author="HURR MEHDI" w:date="2025-03-26T13:18:00Z"/>
          <w:rFonts w:ascii="Arial" w:hAnsi="Arial" w:cs="Arial"/>
          <w:rPrChange w:id="1877" w:author="HURR MEHDI" w:date="2025-03-26T12:29:00Z">
            <w:rPr>
              <w:del w:id="1878" w:author="HURR MEHDI" w:date="2025-03-26T13:18:00Z"/>
            </w:rPr>
          </w:rPrChange>
        </w:rPr>
      </w:pPr>
      <w:bookmarkStart w:id="1879" w:name="_Toc193930887"/>
      <w:bookmarkStart w:id="1880" w:name="_Toc193932990"/>
      <w:bookmarkStart w:id="1881" w:name="_Toc193933056"/>
      <w:bookmarkEnd w:id="1879"/>
      <w:bookmarkEnd w:id="1880"/>
      <w:bookmarkEnd w:id="1881"/>
    </w:p>
    <w:p w:rsidR="007340C6" w:rsidRPr="00C17475" w:rsidRDefault="007340C6" w:rsidP="00C17475">
      <w:pPr>
        <w:keepNext/>
        <w:keepLines/>
        <w:numPr>
          <w:ilvl w:val="1"/>
          <w:numId w:val="1"/>
        </w:numPr>
        <w:spacing w:before="360" w:after="120" w:line="240" w:lineRule="auto"/>
        <w:outlineLvl w:val="1"/>
        <w:rPr>
          <w:rFonts w:ascii="Arial" w:eastAsia="Arial" w:hAnsi="Arial" w:cs="Times New Roman (Body CS)"/>
          <w:b/>
          <w:bCs/>
          <w:color w:val="0070C0"/>
          <w:spacing w:val="10"/>
          <w:kern w:val="0"/>
          <w:sz w:val="24"/>
          <w:szCs w:val="18"/>
          <w:lang w:eastAsia="ja-JP"/>
          <w14:ligatures w14:val="none"/>
          <w:rPrChange w:id="1882" w:author="HURR MEHDI" w:date="2025-03-26T13:17:00Z">
            <w:rPr/>
          </w:rPrChange>
        </w:rPr>
        <w:pPrChange w:id="1883" w:author="HURR MEHDI" w:date="2025-03-26T13:17:00Z">
          <w:pPr/>
        </w:pPrChange>
      </w:pPr>
      <w:del w:id="1884" w:author="HURR MEHDI" w:date="2025-03-26T12:26:00Z">
        <w:r w:rsidRPr="00C17475" w:rsidDel="007340C6">
          <w:rPr>
            <w:rFonts w:ascii="Arial" w:eastAsia="Arial" w:hAnsi="Arial" w:cs="Times New Roman (Body CS)"/>
            <w:b/>
            <w:bCs/>
            <w:color w:val="0070C0"/>
            <w:spacing w:val="10"/>
            <w:kern w:val="0"/>
            <w:sz w:val="24"/>
            <w:szCs w:val="18"/>
            <w:lang w:eastAsia="ja-JP"/>
            <w14:ligatures w14:val="none"/>
            <w:rPrChange w:id="1885" w:author="HURR MEHDI" w:date="2025-03-26T13:17:00Z">
              <w:rPr/>
            </w:rPrChange>
          </w:rPr>
          <w:delText>####</w:delText>
        </w:r>
      </w:del>
      <w:r w:rsidRPr="00C17475">
        <w:rPr>
          <w:rFonts w:ascii="Arial" w:eastAsia="Arial" w:hAnsi="Arial" w:cs="Times New Roman (Body CS)"/>
          <w:b/>
          <w:bCs/>
          <w:color w:val="0070C0"/>
          <w:spacing w:val="10"/>
          <w:kern w:val="0"/>
          <w:sz w:val="24"/>
          <w:szCs w:val="18"/>
          <w:lang w:eastAsia="ja-JP"/>
          <w14:ligatures w14:val="none"/>
          <w:rPrChange w:id="1886" w:author="HURR MEHDI" w:date="2025-03-26T13:17:00Z">
            <w:rPr/>
          </w:rPrChange>
        </w:rPr>
        <w:t xml:space="preserve"> </w:t>
      </w:r>
      <w:del w:id="1887" w:author="HURR MEHDI" w:date="2025-03-26T12:27:00Z">
        <w:r w:rsidRPr="00C17475" w:rsidDel="007340C6">
          <w:rPr>
            <w:rFonts w:ascii="Arial" w:eastAsia="Arial" w:hAnsi="Arial" w:cs="Times New Roman (Body CS)"/>
            <w:b/>
            <w:bCs/>
            <w:color w:val="0070C0"/>
            <w:spacing w:val="10"/>
            <w:kern w:val="0"/>
            <w:sz w:val="24"/>
            <w:szCs w:val="18"/>
            <w:lang w:eastAsia="ja-JP"/>
            <w14:ligatures w14:val="none"/>
            <w:rPrChange w:id="1888" w:author="HURR MEHDI" w:date="2025-03-26T13:17:00Z">
              <w:rPr/>
            </w:rPrChange>
          </w:rPr>
          <w:delText>**</w:delText>
        </w:r>
      </w:del>
      <w:del w:id="1889" w:author="HURR MEHDI" w:date="2025-03-26T13:18:00Z">
        <w:r w:rsidRPr="00C17475" w:rsidDel="00C17475">
          <w:rPr>
            <w:rFonts w:ascii="Arial" w:eastAsia="Arial" w:hAnsi="Arial" w:cs="Times New Roman (Body CS)"/>
            <w:b/>
            <w:bCs/>
            <w:color w:val="0070C0"/>
            <w:spacing w:val="10"/>
            <w:kern w:val="0"/>
            <w:sz w:val="24"/>
            <w:szCs w:val="18"/>
            <w:lang w:eastAsia="ja-JP"/>
            <w14:ligatures w14:val="none"/>
            <w:rPrChange w:id="1890" w:author="HURR MEHDI" w:date="2025-03-26T13:17:00Z">
              <w:rPr/>
            </w:rPrChange>
          </w:rPr>
          <w:delText xml:space="preserve">1.4 </w:delText>
        </w:r>
      </w:del>
      <w:bookmarkStart w:id="1891" w:name="_Toc193933057"/>
      <w:r w:rsidRPr="00C17475">
        <w:rPr>
          <w:rFonts w:ascii="Arial" w:eastAsia="Arial" w:hAnsi="Arial" w:cs="Times New Roman (Body CS)"/>
          <w:b/>
          <w:bCs/>
          <w:color w:val="0070C0"/>
          <w:spacing w:val="10"/>
          <w:kern w:val="0"/>
          <w:sz w:val="24"/>
          <w:szCs w:val="18"/>
          <w:lang w:eastAsia="ja-JP"/>
          <w14:ligatures w14:val="none"/>
          <w:rPrChange w:id="1892" w:author="HURR MEHDI" w:date="2025-03-26T13:17:00Z">
            <w:rPr/>
          </w:rPrChange>
        </w:rPr>
        <w:t>References</w:t>
      </w:r>
      <w:bookmarkEnd w:id="1891"/>
      <w:del w:id="1893" w:author="HURR MEHDI" w:date="2025-03-26T12:27:00Z">
        <w:r w:rsidRPr="00C17475" w:rsidDel="007340C6">
          <w:rPr>
            <w:rFonts w:ascii="Arial" w:eastAsia="Arial" w:hAnsi="Arial" w:cs="Times New Roman (Body CS)"/>
            <w:b/>
            <w:bCs/>
            <w:color w:val="0070C0"/>
            <w:spacing w:val="10"/>
            <w:kern w:val="0"/>
            <w:sz w:val="24"/>
            <w:szCs w:val="18"/>
            <w:lang w:eastAsia="ja-JP"/>
            <w14:ligatures w14:val="none"/>
            <w:rPrChange w:id="1894" w:author="HURR MEHDI" w:date="2025-03-26T13:17:00Z">
              <w:rPr/>
            </w:rPrChange>
          </w:rPr>
          <w:delText>**</w:delText>
        </w:r>
      </w:del>
      <w:r w:rsidRPr="00C17475">
        <w:rPr>
          <w:rFonts w:ascii="Arial" w:eastAsia="Arial" w:hAnsi="Arial" w:cs="Times New Roman (Body CS)"/>
          <w:b/>
          <w:bCs/>
          <w:color w:val="0070C0"/>
          <w:spacing w:val="10"/>
          <w:kern w:val="0"/>
          <w:sz w:val="24"/>
          <w:szCs w:val="18"/>
          <w:lang w:eastAsia="ja-JP"/>
          <w14:ligatures w14:val="none"/>
          <w:rPrChange w:id="1895" w:author="HURR MEHDI" w:date="2025-03-26T13:17:00Z">
            <w:rPr/>
          </w:rPrChange>
        </w:rPr>
        <w:t xml:space="preserve">  </w:t>
      </w:r>
    </w:p>
    <w:p w:rsidR="00C17475" w:rsidRPr="00C17475" w:rsidRDefault="00C17475" w:rsidP="00C17475">
      <w:pPr>
        <w:pStyle w:val="ListParagraph"/>
        <w:numPr>
          <w:ilvl w:val="0"/>
          <w:numId w:val="5"/>
        </w:numPr>
        <w:spacing w:after="180" w:line="288" w:lineRule="auto"/>
        <w:rPr>
          <w:ins w:id="1896" w:author="HURR MEHDI" w:date="2025-03-26T13:18:00Z"/>
          <w:rFonts w:ascii="Arial" w:hAnsi="Arial" w:cs="Arial"/>
          <w:color w:val="717171"/>
          <w:sz w:val="18"/>
          <w:rPrChange w:id="1897" w:author="HURR MEHDI" w:date="2025-03-26T13:18:00Z">
            <w:rPr>
              <w:ins w:id="1898" w:author="HURR MEHDI" w:date="2025-03-26T13:18:00Z"/>
              <w:color w:val="717171"/>
            </w:rPr>
          </w:rPrChange>
        </w:rPr>
      </w:pPr>
      <w:ins w:id="1899" w:author="HURR MEHDI" w:date="2025-03-26T13:18:00Z">
        <w:r w:rsidRPr="00C17475">
          <w:rPr>
            <w:rFonts w:ascii="Arial" w:hAnsi="Arial" w:cs="Arial"/>
            <w:color w:val="717171"/>
            <w:sz w:val="18"/>
            <w:rPrChange w:id="1900" w:author="HURR MEHDI" w:date="2025-03-26T13:18:00Z">
              <w:rPr>
                <w:color w:val="717171"/>
              </w:rPr>
            </w:rPrChange>
          </w:rPr>
          <w:t xml:space="preserve">ISO/IEC/IEEE 16326:2019  </w:t>
        </w:r>
      </w:ins>
    </w:p>
    <w:p w:rsidR="00C17475" w:rsidRPr="00C17475" w:rsidRDefault="00C17475" w:rsidP="00C17475">
      <w:pPr>
        <w:pStyle w:val="ListParagraph"/>
        <w:numPr>
          <w:ilvl w:val="0"/>
          <w:numId w:val="5"/>
        </w:numPr>
        <w:spacing w:after="180" w:line="288" w:lineRule="auto"/>
        <w:rPr>
          <w:ins w:id="1901" w:author="HURR MEHDI" w:date="2025-03-26T13:18:00Z"/>
          <w:rFonts w:ascii="Arial" w:hAnsi="Arial" w:cs="Arial"/>
          <w:color w:val="717171"/>
          <w:sz w:val="18"/>
          <w:rPrChange w:id="1902" w:author="HURR MEHDI" w:date="2025-03-26T13:18:00Z">
            <w:rPr>
              <w:ins w:id="1903" w:author="HURR MEHDI" w:date="2025-03-26T13:18:00Z"/>
              <w:color w:val="717171"/>
            </w:rPr>
          </w:rPrChange>
        </w:rPr>
      </w:pPr>
      <w:ins w:id="1904" w:author="HURR MEHDI" w:date="2025-03-26T13:18:00Z">
        <w:r w:rsidRPr="00C17475">
          <w:rPr>
            <w:rFonts w:ascii="Arial" w:hAnsi="Arial" w:cs="Arial"/>
            <w:color w:val="717171"/>
            <w:sz w:val="18"/>
            <w:rPrChange w:id="1905" w:author="HURR MEHDI" w:date="2025-03-26T13:18:00Z">
              <w:rPr>
                <w:color w:val="717171"/>
              </w:rPr>
            </w:rPrChange>
          </w:rPr>
          <w:t xml:space="preserve">Case Study 3 – Problem Description  </w:t>
        </w:r>
      </w:ins>
    </w:p>
    <w:p w:rsidR="00C17475" w:rsidRPr="00C17475" w:rsidRDefault="00C17475" w:rsidP="00C17475">
      <w:pPr>
        <w:pStyle w:val="ListParagraph"/>
        <w:numPr>
          <w:ilvl w:val="0"/>
          <w:numId w:val="5"/>
        </w:numPr>
        <w:spacing w:after="180" w:line="288" w:lineRule="auto"/>
        <w:rPr>
          <w:ins w:id="1906" w:author="HURR MEHDI" w:date="2025-03-26T13:18:00Z"/>
          <w:rFonts w:ascii="Arial" w:hAnsi="Arial" w:cs="Arial"/>
          <w:color w:val="717171"/>
          <w:sz w:val="18"/>
          <w:rPrChange w:id="1907" w:author="HURR MEHDI" w:date="2025-03-26T13:18:00Z">
            <w:rPr>
              <w:ins w:id="1908" w:author="HURR MEHDI" w:date="2025-03-26T13:18:00Z"/>
              <w:color w:val="717171"/>
            </w:rPr>
          </w:rPrChange>
        </w:rPr>
      </w:pPr>
      <w:ins w:id="1909" w:author="HURR MEHDI" w:date="2025-03-26T13:18:00Z">
        <w:r w:rsidRPr="00C17475">
          <w:rPr>
            <w:rFonts w:ascii="Arial" w:hAnsi="Arial" w:cs="Arial"/>
            <w:color w:val="717171"/>
            <w:sz w:val="18"/>
            <w:rPrChange w:id="1910" w:author="HURR MEHDI" w:date="2025-03-26T13:18:00Z">
              <w:rPr>
                <w:color w:val="717171"/>
              </w:rPr>
            </w:rPrChange>
          </w:rPr>
          <w:t>University's Course Registration Guidelines</w:t>
        </w:r>
      </w:ins>
    </w:p>
    <w:p w:rsidR="00C17475" w:rsidRPr="00C17475" w:rsidRDefault="00C17475" w:rsidP="00C17475">
      <w:pPr>
        <w:pStyle w:val="ListParagraph"/>
        <w:numPr>
          <w:ilvl w:val="0"/>
          <w:numId w:val="5"/>
        </w:numPr>
        <w:spacing w:after="180" w:line="288" w:lineRule="auto"/>
        <w:rPr>
          <w:ins w:id="1911" w:author="HURR MEHDI" w:date="2025-03-26T13:18:00Z"/>
          <w:rFonts w:ascii="Arial" w:hAnsi="Arial" w:cs="Arial"/>
          <w:color w:val="717171"/>
          <w:sz w:val="18"/>
          <w:rPrChange w:id="1912" w:author="HURR MEHDI" w:date="2025-03-26T13:18:00Z">
            <w:rPr>
              <w:ins w:id="1913" w:author="HURR MEHDI" w:date="2025-03-26T13:18:00Z"/>
              <w:color w:val="717171"/>
            </w:rPr>
          </w:rPrChange>
        </w:rPr>
      </w:pPr>
      <w:ins w:id="1914" w:author="HURR MEHDI" w:date="2025-03-26T13:18:00Z">
        <w:r w:rsidRPr="00C17475">
          <w:rPr>
            <w:rFonts w:ascii="Arial" w:hAnsi="Arial" w:cs="Arial"/>
            <w:color w:val="717171"/>
            <w:sz w:val="18"/>
            <w:rPrChange w:id="1915" w:author="HURR MEHDI" w:date="2025-03-26T13:18:00Z">
              <w:rPr>
                <w:color w:val="717171"/>
              </w:rPr>
            </w:rPrChange>
          </w:rPr>
          <w:t>Relevant Software Engineering Textbooks/Papers</w:t>
        </w:r>
      </w:ins>
    </w:p>
    <w:p w:rsidR="007340C6" w:rsidRPr="007340C6" w:rsidDel="00C17475" w:rsidRDefault="007340C6" w:rsidP="007340C6">
      <w:pPr>
        <w:rPr>
          <w:del w:id="1916" w:author="HURR MEHDI" w:date="2025-03-26T13:18:00Z"/>
          <w:rFonts w:ascii="Arial" w:hAnsi="Arial" w:cs="Arial"/>
          <w:rPrChange w:id="1917" w:author="HURR MEHDI" w:date="2025-03-26T12:29:00Z">
            <w:rPr>
              <w:del w:id="1918" w:author="HURR MEHDI" w:date="2025-03-26T13:18:00Z"/>
            </w:rPr>
          </w:rPrChange>
        </w:rPr>
      </w:pPr>
      <w:del w:id="1919" w:author="HURR MEHDI" w:date="2025-03-26T13:18:00Z">
        <w:r w:rsidRPr="007340C6" w:rsidDel="00C17475">
          <w:rPr>
            <w:rFonts w:ascii="Arial" w:hAnsi="Arial" w:cs="Arial"/>
            <w:rPrChange w:id="1920" w:author="HURR MEHDI" w:date="2025-03-26T12:29:00Z">
              <w:rPr/>
            </w:rPrChange>
          </w:rPr>
          <w:delText xml:space="preserve">1. ISO/IEC/IEEE 16326:2019 (Project Management Guidelines).  </w:delText>
        </w:r>
      </w:del>
    </w:p>
    <w:p w:rsidR="007340C6" w:rsidRPr="007340C6" w:rsidDel="00C17475" w:rsidRDefault="007340C6" w:rsidP="007340C6">
      <w:pPr>
        <w:rPr>
          <w:del w:id="1921" w:author="HURR MEHDI" w:date="2025-03-26T13:18:00Z"/>
          <w:rFonts w:ascii="Arial" w:hAnsi="Arial" w:cs="Arial"/>
          <w:rPrChange w:id="1922" w:author="HURR MEHDI" w:date="2025-03-26T12:29:00Z">
            <w:rPr>
              <w:del w:id="1923" w:author="HURR MEHDI" w:date="2025-03-26T13:18:00Z"/>
            </w:rPr>
          </w:rPrChange>
        </w:rPr>
      </w:pPr>
      <w:del w:id="1924" w:author="HURR MEHDI" w:date="2025-03-26T13:18:00Z">
        <w:r w:rsidRPr="007340C6" w:rsidDel="00C17475">
          <w:rPr>
            <w:rFonts w:ascii="Arial" w:hAnsi="Arial" w:cs="Arial"/>
            <w:rPrChange w:id="1925" w:author="HURR MEHDI" w:date="2025-03-26T12:29:00Z">
              <w:rPr/>
            </w:rPrChange>
          </w:rPr>
          <w:delText xml:space="preserve">2. Case Study </w:delText>
        </w:r>
      </w:del>
      <w:del w:id="1926" w:author="HURR MEHDI" w:date="2025-03-26T12:26:00Z">
        <w:r w:rsidRPr="007340C6" w:rsidDel="007340C6">
          <w:rPr>
            <w:rFonts w:ascii="Arial" w:hAnsi="Arial" w:cs="Arial"/>
            <w:rPrChange w:id="1927" w:author="HURR MEHDI" w:date="2025-03-26T12:29:00Z">
              <w:rPr/>
            </w:rPrChange>
          </w:rPr>
          <w:delText>#</w:delText>
        </w:r>
      </w:del>
      <w:del w:id="1928" w:author="HURR MEHDI" w:date="2025-03-26T13:18:00Z">
        <w:r w:rsidRPr="007340C6" w:rsidDel="00C17475">
          <w:rPr>
            <w:rFonts w:ascii="Arial" w:hAnsi="Arial" w:cs="Arial"/>
            <w:rPrChange w:id="1929" w:author="HURR MEHDI" w:date="2025-03-26T12:29:00Z">
              <w:rPr/>
            </w:rPrChange>
          </w:rPr>
          <w:delText xml:space="preserve">3 – Problem Description (Provided by Supervisor).  </w:delText>
        </w:r>
      </w:del>
    </w:p>
    <w:p w:rsidR="007340C6" w:rsidRPr="007340C6" w:rsidDel="00C17475" w:rsidRDefault="007340C6" w:rsidP="007340C6">
      <w:pPr>
        <w:rPr>
          <w:del w:id="1930" w:author="HURR MEHDI" w:date="2025-03-26T13:18:00Z"/>
          <w:rFonts w:ascii="Arial" w:hAnsi="Arial" w:cs="Arial"/>
          <w:rPrChange w:id="1931" w:author="HURR MEHDI" w:date="2025-03-26T12:29:00Z">
            <w:rPr>
              <w:del w:id="1932" w:author="HURR MEHDI" w:date="2025-03-26T13:18:00Z"/>
            </w:rPr>
          </w:rPrChange>
        </w:rPr>
      </w:pPr>
      <w:del w:id="1933" w:author="HURR MEHDI" w:date="2025-03-26T13:18:00Z">
        <w:r w:rsidRPr="007340C6" w:rsidDel="00C17475">
          <w:rPr>
            <w:rFonts w:ascii="Arial" w:hAnsi="Arial" w:cs="Arial"/>
            <w:rPrChange w:id="1934" w:author="HURR MEHDI" w:date="2025-03-26T12:29:00Z">
              <w:rPr/>
            </w:rPrChange>
          </w:rPr>
          <w:delText xml:space="preserve">3. Java Documentation (Oracle).  </w:delText>
        </w:r>
      </w:del>
    </w:p>
    <w:p w:rsidR="007340C6" w:rsidRPr="007340C6" w:rsidDel="00C17475" w:rsidRDefault="007340C6" w:rsidP="007340C6">
      <w:pPr>
        <w:rPr>
          <w:del w:id="1935" w:author="HURR MEHDI" w:date="2025-03-26T13:20:00Z"/>
          <w:rFonts w:ascii="Arial" w:hAnsi="Arial" w:cs="Arial"/>
          <w:rPrChange w:id="1936" w:author="HURR MEHDI" w:date="2025-03-26T12:29:00Z">
            <w:rPr>
              <w:del w:id="1937" w:author="HURR MEHDI" w:date="2025-03-26T13:20:00Z"/>
            </w:rPr>
          </w:rPrChange>
        </w:rPr>
      </w:pPr>
    </w:p>
    <w:p w:rsidR="007340C6" w:rsidRPr="007340C6" w:rsidDel="00C17475" w:rsidRDefault="007340C6" w:rsidP="007340C6">
      <w:pPr>
        <w:rPr>
          <w:del w:id="1938" w:author="HURR MEHDI" w:date="2025-03-26T13:20:00Z"/>
          <w:rFonts w:ascii="Arial" w:hAnsi="Arial" w:cs="Arial"/>
          <w:rPrChange w:id="1939" w:author="HURR MEHDI" w:date="2025-03-26T12:29:00Z">
            <w:rPr>
              <w:del w:id="1940" w:author="HURR MEHDI" w:date="2025-03-26T13:20:00Z"/>
            </w:rPr>
          </w:rPrChange>
        </w:rPr>
      </w:pPr>
      <w:del w:id="1941" w:author="HURR MEHDI" w:date="2025-03-26T13:20:00Z">
        <w:r w:rsidRPr="007340C6" w:rsidDel="00C17475">
          <w:rPr>
            <w:rFonts w:ascii="Arial" w:hAnsi="Arial" w:cs="Arial"/>
            <w:rPrChange w:id="1942" w:author="HURR MEHDI" w:date="2025-03-26T12:29:00Z">
              <w:rPr/>
            </w:rPrChange>
          </w:rPr>
          <w:delText>---</w:delText>
        </w:r>
      </w:del>
    </w:p>
    <w:p w:rsidR="007340C6" w:rsidRPr="007340C6" w:rsidRDefault="007340C6" w:rsidP="007340C6">
      <w:pPr>
        <w:rPr>
          <w:rFonts w:ascii="Arial" w:hAnsi="Arial" w:cs="Arial"/>
          <w:rPrChange w:id="1943" w:author="HURR MEHDI" w:date="2025-03-26T12:29:00Z">
            <w:rPr/>
          </w:rPrChange>
        </w:rPr>
      </w:pPr>
    </w:p>
    <w:p w:rsidR="007340C6" w:rsidRPr="00C17475" w:rsidRDefault="007340C6" w:rsidP="00C17475">
      <w:pPr>
        <w:keepNext/>
        <w:keepLines/>
        <w:numPr>
          <w:ilvl w:val="1"/>
          <w:numId w:val="1"/>
        </w:numPr>
        <w:spacing w:before="360" w:after="120" w:line="240" w:lineRule="auto"/>
        <w:outlineLvl w:val="1"/>
        <w:rPr>
          <w:rFonts w:ascii="Arial" w:eastAsia="Arial" w:hAnsi="Arial" w:cs="Times New Roman (Body CS)"/>
          <w:b/>
          <w:bCs/>
          <w:color w:val="0070C0"/>
          <w:spacing w:val="10"/>
          <w:kern w:val="0"/>
          <w:sz w:val="24"/>
          <w:szCs w:val="18"/>
          <w:lang w:eastAsia="ja-JP"/>
          <w14:ligatures w14:val="none"/>
          <w:rPrChange w:id="1944" w:author="HURR MEHDI" w:date="2025-03-26T13:20:00Z">
            <w:rPr/>
          </w:rPrChange>
        </w:rPr>
        <w:pPrChange w:id="1945" w:author="HURR MEHDI" w:date="2025-03-26T13:20:00Z">
          <w:pPr/>
        </w:pPrChange>
      </w:pPr>
      <w:del w:id="1946" w:author="HURR MEHDI" w:date="2025-03-26T12:26:00Z">
        <w:r w:rsidRPr="00C17475" w:rsidDel="007340C6">
          <w:rPr>
            <w:rFonts w:ascii="Arial" w:eastAsia="Arial" w:hAnsi="Arial" w:cs="Times New Roman (Body CS)"/>
            <w:b/>
            <w:bCs/>
            <w:color w:val="0070C0"/>
            <w:spacing w:val="10"/>
            <w:kern w:val="0"/>
            <w:sz w:val="24"/>
            <w:szCs w:val="18"/>
            <w:lang w:eastAsia="ja-JP"/>
            <w14:ligatures w14:val="none"/>
            <w:rPrChange w:id="1947" w:author="HURR MEHDI" w:date="2025-03-26T13:20:00Z">
              <w:rPr/>
            </w:rPrChange>
          </w:rPr>
          <w:delText>####</w:delText>
        </w:r>
      </w:del>
      <w:del w:id="1948" w:author="HURR MEHDI" w:date="2025-03-26T13:19:00Z">
        <w:r w:rsidRPr="00C17475" w:rsidDel="00C17475">
          <w:rPr>
            <w:rFonts w:ascii="Arial" w:eastAsia="Arial" w:hAnsi="Arial" w:cs="Times New Roman (Body CS)"/>
            <w:b/>
            <w:bCs/>
            <w:color w:val="0070C0"/>
            <w:spacing w:val="10"/>
            <w:kern w:val="0"/>
            <w:sz w:val="24"/>
            <w:szCs w:val="18"/>
            <w:lang w:eastAsia="ja-JP"/>
            <w14:ligatures w14:val="none"/>
            <w:rPrChange w:id="1949" w:author="HURR MEHDI" w:date="2025-03-26T13:20:00Z">
              <w:rPr/>
            </w:rPrChange>
          </w:rPr>
          <w:delText xml:space="preserve"> </w:delText>
        </w:r>
      </w:del>
      <w:del w:id="1950" w:author="HURR MEHDI" w:date="2025-03-26T12:27:00Z">
        <w:r w:rsidRPr="00C17475" w:rsidDel="007340C6">
          <w:rPr>
            <w:rFonts w:ascii="Arial" w:eastAsia="Arial" w:hAnsi="Arial" w:cs="Times New Roman (Body CS)"/>
            <w:b/>
            <w:bCs/>
            <w:color w:val="0070C0"/>
            <w:spacing w:val="10"/>
            <w:kern w:val="0"/>
            <w:sz w:val="24"/>
            <w:szCs w:val="18"/>
            <w:lang w:eastAsia="ja-JP"/>
            <w14:ligatures w14:val="none"/>
            <w:rPrChange w:id="1951" w:author="HURR MEHDI" w:date="2025-03-26T13:20:00Z">
              <w:rPr/>
            </w:rPrChange>
          </w:rPr>
          <w:delText>**</w:delText>
        </w:r>
      </w:del>
      <w:del w:id="1952" w:author="HURR MEHDI" w:date="2025-03-26T13:20:00Z">
        <w:r w:rsidRPr="00C17475" w:rsidDel="00C17475">
          <w:rPr>
            <w:rFonts w:ascii="Arial" w:eastAsia="Arial" w:hAnsi="Arial" w:cs="Times New Roman (Body CS)"/>
            <w:b/>
            <w:bCs/>
            <w:color w:val="0070C0"/>
            <w:spacing w:val="10"/>
            <w:kern w:val="0"/>
            <w:sz w:val="24"/>
            <w:szCs w:val="18"/>
            <w:lang w:eastAsia="ja-JP"/>
            <w14:ligatures w14:val="none"/>
            <w:rPrChange w:id="1953" w:author="HURR MEHDI" w:date="2025-03-26T13:20:00Z">
              <w:rPr/>
            </w:rPrChange>
          </w:rPr>
          <w:delText xml:space="preserve">1.5 </w:delText>
        </w:r>
      </w:del>
      <w:bookmarkStart w:id="1954" w:name="_Toc193933058"/>
      <w:r w:rsidRPr="00C17475">
        <w:rPr>
          <w:rFonts w:ascii="Arial" w:eastAsia="Arial" w:hAnsi="Arial" w:cs="Times New Roman (Body CS)"/>
          <w:b/>
          <w:bCs/>
          <w:color w:val="0070C0"/>
          <w:spacing w:val="10"/>
          <w:kern w:val="0"/>
          <w:sz w:val="24"/>
          <w:szCs w:val="18"/>
          <w:lang w:eastAsia="ja-JP"/>
          <w14:ligatures w14:val="none"/>
          <w:rPrChange w:id="1955" w:author="HURR MEHDI" w:date="2025-03-26T13:20:00Z">
            <w:rPr/>
          </w:rPrChange>
        </w:rPr>
        <w:t>Overview</w:t>
      </w:r>
      <w:bookmarkEnd w:id="1954"/>
      <w:del w:id="1956" w:author="HURR MEHDI" w:date="2025-03-26T12:27:00Z">
        <w:r w:rsidRPr="00C17475" w:rsidDel="007340C6">
          <w:rPr>
            <w:rFonts w:ascii="Arial" w:eastAsia="Arial" w:hAnsi="Arial" w:cs="Times New Roman (Body CS)"/>
            <w:b/>
            <w:bCs/>
            <w:color w:val="0070C0"/>
            <w:spacing w:val="10"/>
            <w:kern w:val="0"/>
            <w:sz w:val="24"/>
            <w:szCs w:val="18"/>
            <w:lang w:eastAsia="ja-JP"/>
            <w14:ligatures w14:val="none"/>
            <w:rPrChange w:id="1957" w:author="HURR MEHDI" w:date="2025-03-26T13:20:00Z">
              <w:rPr/>
            </w:rPrChange>
          </w:rPr>
          <w:delText>**</w:delText>
        </w:r>
      </w:del>
      <w:r w:rsidRPr="00C17475">
        <w:rPr>
          <w:rFonts w:ascii="Arial" w:eastAsia="Arial" w:hAnsi="Arial" w:cs="Times New Roman (Body CS)"/>
          <w:b/>
          <w:bCs/>
          <w:color w:val="0070C0"/>
          <w:spacing w:val="10"/>
          <w:kern w:val="0"/>
          <w:sz w:val="24"/>
          <w:szCs w:val="18"/>
          <w:lang w:eastAsia="ja-JP"/>
          <w14:ligatures w14:val="none"/>
          <w:rPrChange w:id="1958" w:author="HURR MEHDI" w:date="2025-03-26T13:20:00Z">
            <w:rPr/>
          </w:rPrChange>
        </w:rPr>
        <w:t xml:space="preserve">  </w:t>
      </w:r>
    </w:p>
    <w:p w:rsidR="007340C6" w:rsidRPr="00302407" w:rsidRDefault="00302407" w:rsidP="00302407">
      <w:pPr>
        <w:ind w:left="720"/>
        <w:rPr>
          <w:rFonts w:ascii="Arial" w:hAnsi="Arial" w:cs="Arial"/>
          <w:i/>
          <w:color w:val="717171"/>
          <w:sz w:val="18"/>
          <w:rPrChange w:id="1959" w:author="HURR MEHDI" w:date="2025-03-26T15:17:00Z">
            <w:rPr/>
          </w:rPrChange>
        </w:rPr>
        <w:pPrChange w:id="1960" w:author="HURR MEHDI" w:date="2025-03-26T15:17:00Z">
          <w:pPr/>
        </w:pPrChange>
      </w:pPr>
      <w:ins w:id="1961" w:author="HURR MEHDI" w:date="2025-03-26T15:21:00Z">
        <w:r w:rsidRPr="00302407">
          <w:rPr>
            <w:rFonts w:ascii="Arial" w:hAnsi="Arial" w:cs="Arial"/>
            <w:i/>
            <w:color w:val="717171"/>
            <w:sz w:val="18"/>
          </w:rPr>
          <w:t>This document provides a comprehensive blueprint for the Student Course Registration System, a web-based platform designed to automate and streamline academic processes for t</w:t>
        </w:r>
        <w:r>
          <w:rPr>
            <w:rFonts w:ascii="Arial" w:hAnsi="Arial" w:cs="Arial"/>
            <w:i/>
            <w:color w:val="717171"/>
            <w:sz w:val="18"/>
          </w:rPr>
          <w:t xml:space="preserve">he Computer Science department. </w:t>
        </w:r>
      </w:ins>
      <w:r w:rsidR="007340C6" w:rsidRPr="00302407">
        <w:rPr>
          <w:rFonts w:ascii="Arial" w:hAnsi="Arial" w:cs="Arial"/>
          <w:i/>
          <w:color w:val="717171"/>
          <w:sz w:val="18"/>
          <w:rPrChange w:id="1962" w:author="HURR MEHDI" w:date="2025-03-26T15:17:00Z">
            <w:rPr/>
          </w:rPrChange>
        </w:rPr>
        <w:t>This SRS details functional and non-functional requirements, use cases, system functions, and performance criteria. Appendices include a data dictionary, domain model,</w:t>
      </w:r>
      <w:ins w:id="1963" w:author="HURR MEHDI" w:date="2025-03-26T15:21:00Z">
        <w:r>
          <w:rPr>
            <w:rFonts w:ascii="Arial" w:hAnsi="Arial" w:cs="Arial"/>
            <w:i/>
            <w:color w:val="717171"/>
            <w:sz w:val="18"/>
          </w:rPr>
          <w:t xml:space="preserve"> </w:t>
        </w:r>
      </w:ins>
      <w:del w:id="1964" w:author="HURR MEHDI" w:date="2025-03-26T15:21:00Z">
        <w:r w:rsidR="007340C6" w:rsidRPr="00302407" w:rsidDel="00302407">
          <w:rPr>
            <w:rFonts w:ascii="Arial" w:hAnsi="Arial" w:cs="Arial"/>
            <w:i/>
            <w:color w:val="717171"/>
            <w:sz w:val="18"/>
            <w:rPrChange w:id="1965" w:author="HURR MEHDI" w:date="2025-03-26T15:17:00Z">
              <w:rPr/>
            </w:rPrChange>
          </w:rPr>
          <w:delText xml:space="preserve"> and visual diagrams</w:delText>
        </w:r>
      </w:del>
      <w:ins w:id="1966" w:author="HURR MEHDI" w:date="2025-03-26T15:21:00Z">
        <w:r>
          <w:rPr>
            <w:rFonts w:ascii="Arial" w:hAnsi="Arial" w:cs="Arial"/>
            <w:i/>
            <w:color w:val="717171"/>
            <w:sz w:val="18"/>
          </w:rPr>
          <w:t>use case diagram and system sequence diagram with description.</w:t>
        </w:r>
      </w:ins>
      <w:del w:id="1967" w:author="HURR MEHDI" w:date="2025-03-26T15:21:00Z">
        <w:r w:rsidR="007340C6" w:rsidRPr="00302407" w:rsidDel="00302407">
          <w:rPr>
            <w:rFonts w:ascii="Arial" w:hAnsi="Arial" w:cs="Arial"/>
            <w:i/>
            <w:color w:val="717171"/>
            <w:sz w:val="18"/>
            <w:rPrChange w:id="1968" w:author="HURR MEHDI" w:date="2025-03-26T15:17:00Z">
              <w:rPr/>
            </w:rPrChange>
          </w:rPr>
          <w:delText>.</w:delText>
        </w:r>
      </w:del>
      <w:r w:rsidR="007340C6" w:rsidRPr="00302407">
        <w:rPr>
          <w:rFonts w:ascii="Arial" w:hAnsi="Arial" w:cs="Arial"/>
          <w:i/>
          <w:color w:val="717171"/>
          <w:sz w:val="18"/>
          <w:rPrChange w:id="1969" w:author="HURR MEHDI" w:date="2025-03-26T15:17:00Z">
            <w:rPr/>
          </w:rPrChange>
        </w:rPr>
        <w:t xml:space="preserve">  </w:t>
      </w:r>
    </w:p>
    <w:p w:rsidR="007340C6" w:rsidRPr="007340C6" w:rsidRDefault="007340C6" w:rsidP="007340C6">
      <w:pPr>
        <w:rPr>
          <w:rFonts w:ascii="Arial" w:hAnsi="Arial" w:cs="Arial"/>
          <w:rPrChange w:id="1970" w:author="HURR MEHDI" w:date="2025-03-26T12:29:00Z">
            <w:rPr/>
          </w:rPrChange>
        </w:rPr>
      </w:pPr>
    </w:p>
    <w:p w:rsidR="007340C6" w:rsidRPr="007340C6" w:rsidDel="00FC3523" w:rsidRDefault="007340C6" w:rsidP="007340C6">
      <w:pPr>
        <w:rPr>
          <w:del w:id="1971" w:author="HURR MEHDI" w:date="2025-03-26T15:16:00Z"/>
          <w:rFonts w:ascii="Arial" w:hAnsi="Arial" w:cs="Arial"/>
          <w:rPrChange w:id="1972" w:author="HURR MEHDI" w:date="2025-03-26T12:29:00Z">
            <w:rPr>
              <w:del w:id="1973" w:author="HURR MEHDI" w:date="2025-03-26T15:16:00Z"/>
            </w:rPr>
          </w:rPrChange>
        </w:rPr>
      </w:pPr>
      <w:del w:id="1974" w:author="HURR MEHDI" w:date="2025-03-26T15:16:00Z">
        <w:r w:rsidRPr="007340C6" w:rsidDel="00FC3523">
          <w:rPr>
            <w:rFonts w:ascii="Arial" w:hAnsi="Arial" w:cs="Arial"/>
            <w:rPrChange w:id="1975" w:author="HURR MEHDI" w:date="2025-03-26T12:29:00Z">
              <w:rPr/>
            </w:rPrChange>
          </w:rPr>
          <w:delText>---</w:delText>
        </w:r>
      </w:del>
    </w:p>
    <w:p w:rsidR="007340C6" w:rsidRPr="007340C6" w:rsidRDefault="007340C6" w:rsidP="007340C6">
      <w:pPr>
        <w:rPr>
          <w:rFonts w:ascii="Arial" w:hAnsi="Arial" w:cs="Arial"/>
          <w:rPrChange w:id="1976" w:author="HURR MEHDI" w:date="2025-03-26T12:29:00Z">
            <w:rPr/>
          </w:rPrChange>
        </w:rPr>
      </w:pPr>
    </w:p>
    <w:p w:rsidR="007340C6" w:rsidRPr="007340C6" w:rsidRDefault="007340C6" w:rsidP="00302407">
      <w:pPr>
        <w:pStyle w:val="Heading21"/>
        <w:rPr>
          <w:rFonts w:ascii="Arial" w:hAnsi="Arial" w:cs="Arial"/>
          <w:rPrChange w:id="1977" w:author="HURR MEHDI" w:date="2025-03-26T12:29:00Z">
            <w:rPr/>
          </w:rPrChange>
        </w:rPr>
        <w:pPrChange w:id="1978" w:author="HURR MEHDI" w:date="2025-03-26T15:24:00Z">
          <w:pPr/>
        </w:pPrChange>
      </w:pPr>
      <w:del w:id="1979" w:author="HURR MEHDI" w:date="2025-03-26T12:26:00Z">
        <w:r w:rsidRPr="007340C6" w:rsidDel="007340C6">
          <w:rPr>
            <w:rFonts w:ascii="Arial" w:hAnsi="Arial" w:cs="Arial"/>
            <w:rPrChange w:id="1980" w:author="HURR MEHDI" w:date="2025-03-26T12:29:00Z">
              <w:rPr/>
            </w:rPrChange>
          </w:rPr>
          <w:delText>###</w:delText>
        </w:r>
      </w:del>
      <w:r w:rsidRPr="007340C6">
        <w:rPr>
          <w:rFonts w:ascii="Arial" w:hAnsi="Arial" w:cs="Arial"/>
          <w:rPrChange w:id="1981" w:author="HURR MEHDI" w:date="2025-03-26T12:29:00Z">
            <w:rPr/>
          </w:rPrChange>
        </w:rPr>
        <w:t xml:space="preserve"> </w:t>
      </w:r>
      <w:del w:id="1982" w:author="HURR MEHDI" w:date="2025-03-26T12:27:00Z">
        <w:r w:rsidRPr="007340C6" w:rsidDel="007340C6">
          <w:rPr>
            <w:rFonts w:ascii="Arial" w:hAnsi="Arial" w:cs="Arial"/>
            <w:rPrChange w:id="1983" w:author="HURR MEHDI" w:date="2025-03-26T12:29:00Z">
              <w:rPr/>
            </w:rPrChange>
          </w:rPr>
          <w:delText>**</w:delText>
        </w:r>
      </w:del>
      <w:del w:id="1984" w:author="HURR MEHDI" w:date="2025-03-26T15:24:00Z">
        <w:r w:rsidRPr="007340C6" w:rsidDel="00302407">
          <w:rPr>
            <w:rFonts w:ascii="Arial" w:hAnsi="Arial" w:cs="Arial"/>
            <w:rPrChange w:id="1985" w:author="HURR MEHDI" w:date="2025-03-26T12:29:00Z">
              <w:rPr/>
            </w:rPrChange>
          </w:rPr>
          <w:delText xml:space="preserve">2. </w:delText>
        </w:r>
      </w:del>
      <w:bookmarkStart w:id="1986" w:name="_Toc193933059"/>
      <w:r w:rsidRPr="007340C6">
        <w:rPr>
          <w:rFonts w:ascii="Arial" w:hAnsi="Arial" w:cs="Arial"/>
          <w:rPrChange w:id="1987" w:author="HURR MEHDI" w:date="2025-03-26T12:29:00Z">
            <w:rPr/>
          </w:rPrChange>
        </w:rPr>
        <w:t>Overall Description</w:t>
      </w:r>
      <w:bookmarkEnd w:id="1986"/>
      <w:del w:id="1988" w:author="HURR MEHDI" w:date="2025-03-26T12:27:00Z">
        <w:r w:rsidRPr="007340C6" w:rsidDel="007340C6">
          <w:rPr>
            <w:rFonts w:ascii="Arial" w:hAnsi="Arial" w:cs="Arial"/>
            <w:rPrChange w:id="1989" w:author="HURR MEHDI" w:date="2025-03-26T12:29:00Z">
              <w:rPr/>
            </w:rPrChange>
          </w:rPr>
          <w:delText>**</w:delText>
        </w:r>
      </w:del>
      <w:r w:rsidRPr="007340C6">
        <w:rPr>
          <w:rFonts w:ascii="Arial" w:hAnsi="Arial" w:cs="Arial"/>
          <w:rPrChange w:id="1990" w:author="HURR MEHDI" w:date="2025-03-26T12:29:00Z">
            <w:rPr/>
          </w:rPrChange>
        </w:rPr>
        <w:t xml:space="preserve">  </w:t>
      </w:r>
    </w:p>
    <w:p w:rsidR="007340C6" w:rsidRPr="00DB0B10" w:rsidRDefault="007340C6" w:rsidP="00DB0B10">
      <w:pPr>
        <w:pStyle w:val="ListParagraph"/>
        <w:keepNext/>
        <w:keepLines/>
        <w:numPr>
          <w:ilvl w:val="1"/>
          <w:numId w:val="44"/>
        </w:numPr>
        <w:spacing w:before="360" w:after="120" w:line="240" w:lineRule="auto"/>
        <w:outlineLvl w:val="1"/>
        <w:rPr>
          <w:rFonts w:ascii="Arial" w:eastAsia="Arial" w:hAnsi="Arial" w:cs="Times New Roman (Body CS)"/>
          <w:b/>
          <w:bCs/>
          <w:color w:val="0070C0"/>
          <w:spacing w:val="10"/>
          <w:kern w:val="0"/>
          <w:sz w:val="24"/>
          <w:szCs w:val="18"/>
          <w:lang w:eastAsia="ja-JP"/>
          <w14:ligatures w14:val="none"/>
          <w:rPrChange w:id="1991" w:author="HURR MEHDI" w:date="2025-03-27T01:56:00Z">
            <w:rPr/>
          </w:rPrChange>
        </w:rPr>
        <w:pPrChange w:id="1992" w:author="HURR MEHDI" w:date="2025-03-27T01:56:00Z">
          <w:pPr/>
        </w:pPrChange>
      </w:pPr>
      <w:del w:id="1993" w:author="HURR MEHDI" w:date="2025-03-26T12:26:00Z">
        <w:r w:rsidRPr="00DB0B10" w:rsidDel="007340C6">
          <w:rPr>
            <w:rFonts w:ascii="Arial" w:eastAsia="Arial" w:hAnsi="Arial" w:cs="Times New Roman (Body CS)"/>
            <w:b/>
            <w:bCs/>
            <w:color w:val="0070C0"/>
            <w:spacing w:val="10"/>
            <w:kern w:val="0"/>
            <w:sz w:val="24"/>
            <w:szCs w:val="18"/>
            <w:lang w:eastAsia="ja-JP"/>
            <w14:ligatures w14:val="none"/>
            <w:rPrChange w:id="1994" w:author="HURR MEHDI" w:date="2025-03-27T01:56:00Z">
              <w:rPr/>
            </w:rPrChange>
          </w:rPr>
          <w:delText>####</w:delText>
        </w:r>
      </w:del>
      <w:r w:rsidRPr="00DB0B10">
        <w:rPr>
          <w:rFonts w:ascii="Arial" w:eastAsia="Arial" w:hAnsi="Arial" w:cs="Times New Roman (Body CS)"/>
          <w:b/>
          <w:bCs/>
          <w:color w:val="0070C0"/>
          <w:spacing w:val="10"/>
          <w:kern w:val="0"/>
          <w:sz w:val="24"/>
          <w:szCs w:val="18"/>
          <w:lang w:eastAsia="ja-JP"/>
          <w14:ligatures w14:val="none"/>
          <w:rPrChange w:id="1995" w:author="HURR MEHDI" w:date="2025-03-27T01:56:00Z">
            <w:rPr/>
          </w:rPrChange>
        </w:rPr>
        <w:t xml:space="preserve"> </w:t>
      </w:r>
      <w:del w:id="1996" w:author="HURR MEHDI" w:date="2025-03-26T12:27:00Z">
        <w:r w:rsidRPr="00DB0B10" w:rsidDel="007340C6">
          <w:rPr>
            <w:rFonts w:ascii="Arial" w:eastAsia="Arial" w:hAnsi="Arial" w:cs="Times New Roman (Body CS)"/>
            <w:b/>
            <w:bCs/>
            <w:color w:val="0070C0"/>
            <w:spacing w:val="10"/>
            <w:kern w:val="0"/>
            <w:sz w:val="24"/>
            <w:szCs w:val="18"/>
            <w:lang w:eastAsia="ja-JP"/>
            <w14:ligatures w14:val="none"/>
            <w:rPrChange w:id="1997" w:author="HURR MEHDI" w:date="2025-03-27T01:56:00Z">
              <w:rPr/>
            </w:rPrChange>
          </w:rPr>
          <w:delText>**</w:delText>
        </w:r>
      </w:del>
      <w:del w:id="1998" w:author="HURR MEHDI" w:date="2025-03-26T15:24:00Z">
        <w:r w:rsidRPr="00DB0B10" w:rsidDel="00302407">
          <w:rPr>
            <w:rFonts w:ascii="Arial" w:eastAsia="Arial" w:hAnsi="Arial" w:cs="Times New Roman (Body CS)"/>
            <w:b/>
            <w:bCs/>
            <w:color w:val="0070C0"/>
            <w:spacing w:val="10"/>
            <w:kern w:val="0"/>
            <w:sz w:val="24"/>
            <w:szCs w:val="18"/>
            <w:lang w:eastAsia="ja-JP"/>
            <w14:ligatures w14:val="none"/>
            <w:rPrChange w:id="1999" w:author="HURR MEHDI" w:date="2025-03-27T01:56:00Z">
              <w:rPr/>
            </w:rPrChange>
          </w:rPr>
          <w:delText xml:space="preserve">2.1 </w:delText>
        </w:r>
      </w:del>
      <w:bookmarkStart w:id="2000" w:name="_Toc193933060"/>
      <w:r w:rsidRPr="00DB0B10">
        <w:rPr>
          <w:rFonts w:ascii="Arial" w:eastAsia="Arial" w:hAnsi="Arial" w:cs="Times New Roman (Body CS)"/>
          <w:b/>
          <w:bCs/>
          <w:color w:val="0070C0"/>
          <w:spacing w:val="10"/>
          <w:kern w:val="0"/>
          <w:sz w:val="24"/>
          <w:szCs w:val="18"/>
          <w:lang w:eastAsia="ja-JP"/>
          <w14:ligatures w14:val="none"/>
          <w:rPrChange w:id="2001" w:author="HURR MEHDI" w:date="2025-03-27T01:56:00Z">
            <w:rPr/>
          </w:rPrChange>
        </w:rPr>
        <w:t>Product Perspective</w:t>
      </w:r>
      <w:bookmarkEnd w:id="2000"/>
      <w:del w:id="2002" w:author="HURR MEHDI" w:date="2025-03-26T12:27:00Z">
        <w:r w:rsidRPr="00DB0B10" w:rsidDel="007340C6">
          <w:rPr>
            <w:rFonts w:ascii="Arial" w:eastAsia="Arial" w:hAnsi="Arial" w:cs="Times New Roman (Body CS)"/>
            <w:b/>
            <w:bCs/>
            <w:color w:val="0070C0"/>
            <w:spacing w:val="10"/>
            <w:kern w:val="0"/>
            <w:sz w:val="24"/>
            <w:szCs w:val="18"/>
            <w:lang w:eastAsia="ja-JP"/>
            <w14:ligatures w14:val="none"/>
            <w:rPrChange w:id="2003" w:author="HURR MEHDI" w:date="2025-03-27T01:56:00Z">
              <w:rPr/>
            </w:rPrChange>
          </w:rPr>
          <w:delText>**</w:delText>
        </w:r>
      </w:del>
      <w:r w:rsidRPr="00DB0B10">
        <w:rPr>
          <w:rFonts w:ascii="Arial" w:eastAsia="Arial" w:hAnsi="Arial" w:cs="Times New Roman (Body CS)"/>
          <w:b/>
          <w:bCs/>
          <w:color w:val="0070C0"/>
          <w:spacing w:val="10"/>
          <w:kern w:val="0"/>
          <w:sz w:val="24"/>
          <w:szCs w:val="18"/>
          <w:lang w:eastAsia="ja-JP"/>
          <w14:ligatures w14:val="none"/>
          <w:rPrChange w:id="2004" w:author="HURR MEHDI" w:date="2025-03-27T01:56:00Z">
            <w:rPr/>
          </w:rPrChange>
        </w:rPr>
        <w:t xml:space="preserve">  </w:t>
      </w:r>
    </w:p>
    <w:p w:rsidR="007340C6" w:rsidRPr="00302407" w:rsidDel="00302407" w:rsidRDefault="007340C6" w:rsidP="00302407">
      <w:pPr>
        <w:ind w:left="720"/>
        <w:rPr>
          <w:del w:id="2005" w:author="HURR MEHDI" w:date="2025-03-26T15:25:00Z"/>
          <w:rFonts w:ascii="Arial" w:hAnsi="Arial" w:cs="Arial"/>
          <w:i/>
          <w:color w:val="717171"/>
          <w:sz w:val="18"/>
          <w:rPrChange w:id="2006" w:author="HURR MEHDI" w:date="2025-03-26T15:24:00Z">
            <w:rPr>
              <w:del w:id="2007" w:author="HURR MEHDI" w:date="2025-03-26T15:25:00Z"/>
            </w:rPr>
          </w:rPrChange>
        </w:rPr>
        <w:pPrChange w:id="2008" w:author="HURR MEHDI" w:date="2025-03-26T15:24:00Z">
          <w:pPr/>
        </w:pPrChange>
      </w:pPr>
      <w:r w:rsidRPr="00302407">
        <w:rPr>
          <w:rFonts w:ascii="Arial" w:hAnsi="Arial" w:cs="Arial"/>
          <w:i/>
          <w:color w:val="717171"/>
          <w:sz w:val="18"/>
          <w:rPrChange w:id="2009" w:author="HURR MEHDI" w:date="2025-03-26T15:24:00Z">
            <w:rPr/>
          </w:rPrChange>
        </w:rPr>
        <w:t xml:space="preserve">The system is a standalone web application built using </w:t>
      </w:r>
      <w:del w:id="2010" w:author="HURR MEHDI" w:date="2025-03-26T12:27:00Z">
        <w:r w:rsidRPr="00302407" w:rsidDel="007340C6">
          <w:rPr>
            <w:rFonts w:ascii="Arial" w:hAnsi="Arial" w:cs="Arial"/>
            <w:i/>
            <w:color w:val="717171"/>
            <w:sz w:val="18"/>
            <w:rPrChange w:id="2011" w:author="HURR MEHDI" w:date="2025-03-26T15:24:00Z">
              <w:rPr/>
            </w:rPrChange>
          </w:rPr>
          <w:delText>**</w:delText>
        </w:r>
      </w:del>
      <w:r w:rsidRPr="00302407">
        <w:rPr>
          <w:rFonts w:ascii="Arial" w:hAnsi="Arial" w:cs="Arial"/>
          <w:i/>
          <w:color w:val="717171"/>
          <w:sz w:val="18"/>
          <w:rPrChange w:id="2012" w:author="HURR MEHDI" w:date="2025-03-26T15:24:00Z">
            <w:rPr/>
          </w:rPrChange>
        </w:rPr>
        <w:t>Java/Spring Boot</w:t>
      </w:r>
      <w:del w:id="2013" w:author="HURR MEHDI" w:date="2025-03-26T12:27:00Z">
        <w:r w:rsidRPr="00302407" w:rsidDel="007340C6">
          <w:rPr>
            <w:rFonts w:ascii="Arial" w:hAnsi="Arial" w:cs="Arial"/>
            <w:i/>
            <w:color w:val="717171"/>
            <w:sz w:val="18"/>
            <w:rPrChange w:id="2014" w:author="HURR MEHDI" w:date="2025-03-26T15:24:00Z">
              <w:rPr/>
            </w:rPrChange>
          </w:rPr>
          <w:delText>**</w:delText>
        </w:r>
      </w:del>
      <w:r w:rsidRPr="00302407">
        <w:rPr>
          <w:rFonts w:ascii="Arial" w:hAnsi="Arial" w:cs="Arial"/>
          <w:i/>
          <w:color w:val="717171"/>
          <w:sz w:val="18"/>
          <w:rPrChange w:id="2015" w:author="HURR MEHDI" w:date="2025-03-26T15:24:00Z">
            <w:rPr/>
          </w:rPrChange>
        </w:rPr>
        <w:t xml:space="preserve"> for the backend, </w:t>
      </w:r>
      <w:del w:id="2016" w:author="HURR MEHDI" w:date="2025-03-26T12:27:00Z">
        <w:r w:rsidRPr="00302407" w:rsidDel="007340C6">
          <w:rPr>
            <w:rFonts w:ascii="Arial" w:hAnsi="Arial" w:cs="Arial"/>
            <w:i/>
            <w:color w:val="717171"/>
            <w:sz w:val="18"/>
            <w:rPrChange w:id="2017" w:author="HURR MEHDI" w:date="2025-03-26T15:24:00Z">
              <w:rPr/>
            </w:rPrChange>
          </w:rPr>
          <w:delText>**</w:delText>
        </w:r>
      </w:del>
      <w:r w:rsidRPr="00302407">
        <w:rPr>
          <w:rFonts w:ascii="Arial" w:hAnsi="Arial" w:cs="Arial"/>
          <w:i/>
          <w:color w:val="717171"/>
          <w:sz w:val="18"/>
          <w:rPrChange w:id="2018" w:author="HURR MEHDI" w:date="2025-03-26T15:24:00Z">
            <w:rPr/>
          </w:rPrChange>
        </w:rPr>
        <w:t>MySQL</w:t>
      </w:r>
      <w:del w:id="2019" w:author="HURR MEHDI" w:date="2025-03-26T12:27:00Z">
        <w:r w:rsidRPr="00302407" w:rsidDel="007340C6">
          <w:rPr>
            <w:rFonts w:ascii="Arial" w:hAnsi="Arial" w:cs="Arial"/>
            <w:i/>
            <w:color w:val="717171"/>
            <w:sz w:val="18"/>
            <w:rPrChange w:id="2020" w:author="HURR MEHDI" w:date="2025-03-26T15:24:00Z">
              <w:rPr/>
            </w:rPrChange>
          </w:rPr>
          <w:delText>**</w:delText>
        </w:r>
      </w:del>
      <w:r w:rsidRPr="00302407">
        <w:rPr>
          <w:rFonts w:ascii="Arial" w:hAnsi="Arial" w:cs="Arial"/>
          <w:i/>
          <w:color w:val="717171"/>
          <w:sz w:val="18"/>
          <w:rPrChange w:id="2021" w:author="HURR MEHDI" w:date="2025-03-26T15:24:00Z">
            <w:rPr/>
          </w:rPrChange>
        </w:rPr>
        <w:t xml:space="preserve"> for the database, and </w:t>
      </w:r>
      <w:del w:id="2022" w:author="HURR MEHDI" w:date="2025-03-26T12:27:00Z">
        <w:r w:rsidRPr="00302407" w:rsidDel="007340C6">
          <w:rPr>
            <w:rFonts w:ascii="Arial" w:hAnsi="Arial" w:cs="Arial"/>
            <w:i/>
            <w:color w:val="717171"/>
            <w:sz w:val="18"/>
            <w:rPrChange w:id="2023" w:author="HURR MEHDI" w:date="2025-03-26T15:24:00Z">
              <w:rPr/>
            </w:rPrChange>
          </w:rPr>
          <w:delText>**</w:delText>
        </w:r>
      </w:del>
      <w:r w:rsidRPr="00302407">
        <w:rPr>
          <w:rFonts w:ascii="Arial" w:hAnsi="Arial" w:cs="Arial"/>
          <w:i/>
          <w:color w:val="717171"/>
          <w:sz w:val="18"/>
          <w:rPrChange w:id="2024" w:author="HURR MEHDI" w:date="2025-03-26T15:24:00Z">
            <w:rPr/>
          </w:rPrChange>
        </w:rPr>
        <w:t>HTML/CSS/JS</w:t>
      </w:r>
      <w:del w:id="2025" w:author="HURR MEHDI" w:date="2025-03-26T12:27:00Z">
        <w:r w:rsidRPr="00302407" w:rsidDel="007340C6">
          <w:rPr>
            <w:rFonts w:ascii="Arial" w:hAnsi="Arial" w:cs="Arial"/>
            <w:i/>
            <w:color w:val="717171"/>
            <w:sz w:val="18"/>
            <w:rPrChange w:id="2026" w:author="HURR MEHDI" w:date="2025-03-26T15:24:00Z">
              <w:rPr/>
            </w:rPrChange>
          </w:rPr>
          <w:delText>**</w:delText>
        </w:r>
      </w:del>
      <w:r w:rsidRPr="00302407">
        <w:rPr>
          <w:rFonts w:ascii="Arial" w:hAnsi="Arial" w:cs="Arial"/>
          <w:i/>
          <w:color w:val="717171"/>
          <w:sz w:val="18"/>
          <w:rPrChange w:id="2027" w:author="HURR MEHDI" w:date="2025-03-26T15:24:00Z">
            <w:rPr/>
          </w:rPrChange>
        </w:rPr>
        <w:t xml:space="preserve"> for the frontend. It integrates with university systems for data consistency.  </w:t>
      </w:r>
    </w:p>
    <w:p w:rsidR="007340C6" w:rsidRPr="007340C6" w:rsidRDefault="007340C6" w:rsidP="00302407">
      <w:pPr>
        <w:ind w:left="720"/>
        <w:rPr>
          <w:rFonts w:ascii="Arial" w:hAnsi="Arial" w:cs="Arial"/>
          <w:rPrChange w:id="2028" w:author="HURR MEHDI" w:date="2025-03-26T12:29:00Z">
            <w:rPr/>
          </w:rPrChange>
        </w:rPr>
        <w:pPrChange w:id="2029" w:author="HURR MEHDI" w:date="2025-03-26T15:25:00Z">
          <w:pPr/>
        </w:pPrChange>
      </w:pPr>
    </w:p>
    <w:p w:rsidR="007340C6" w:rsidRPr="00302407" w:rsidRDefault="007340C6" w:rsidP="00DB0B10">
      <w:pPr>
        <w:keepNext/>
        <w:keepLines/>
        <w:numPr>
          <w:ilvl w:val="1"/>
          <w:numId w:val="44"/>
        </w:numPr>
        <w:spacing w:before="360" w:after="120" w:line="240" w:lineRule="auto"/>
        <w:outlineLvl w:val="1"/>
        <w:rPr>
          <w:rFonts w:ascii="Arial" w:eastAsia="Arial" w:hAnsi="Arial" w:cs="Times New Roman (Body CS)"/>
          <w:b/>
          <w:bCs/>
          <w:color w:val="0070C0"/>
          <w:spacing w:val="10"/>
          <w:kern w:val="0"/>
          <w:sz w:val="24"/>
          <w:szCs w:val="18"/>
          <w:lang w:eastAsia="ja-JP"/>
          <w14:ligatures w14:val="none"/>
          <w:rPrChange w:id="2030" w:author="HURR MEHDI" w:date="2025-03-26T15:25:00Z">
            <w:rPr/>
          </w:rPrChange>
        </w:rPr>
        <w:pPrChange w:id="2031" w:author="HURR MEHDI" w:date="2025-03-27T01:56:00Z">
          <w:pPr/>
        </w:pPrChange>
      </w:pPr>
      <w:del w:id="2032" w:author="HURR MEHDI" w:date="2025-03-26T12:26:00Z">
        <w:r w:rsidRPr="00302407" w:rsidDel="007340C6">
          <w:rPr>
            <w:rFonts w:ascii="Arial" w:eastAsia="Arial" w:hAnsi="Arial" w:cs="Times New Roman (Body CS)"/>
            <w:b/>
            <w:bCs/>
            <w:color w:val="0070C0"/>
            <w:spacing w:val="10"/>
            <w:kern w:val="0"/>
            <w:sz w:val="24"/>
            <w:szCs w:val="18"/>
            <w:lang w:eastAsia="ja-JP"/>
            <w14:ligatures w14:val="none"/>
            <w:rPrChange w:id="2033" w:author="HURR MEHDI" w:date="2025-03-26T15:25:00Z">
              <w:rPr/>
            </w:rPrChange>
          </w:rPr>
          <w:delText>####</w:delText>
        </w:r>
      </w:del>
      <w:r w:rsidRPr="00302407">
        <w:rPr>
          <w:rFonts w:ascii="Arial" w:eastAsia="Arial" w:hAnsi="Arial" w:cs="Times New Roman (Body CS)"/>
          <w:b/>
          <w:bCs/>
          <w:color w:val="0070C0"/>
          <w:spacing w:val="10"/>
          <w:kern w:val="0"/>
          <w:sz w:val="24"/>
          <w:szCs w:val="18"/>
          <w:lang w:eastAsia="ja-JP"/>
          <w14:ligatures w14:val="none"/>
          <w:rPrChange w:id="2034" w:author="HURR MEHDI" w:date="2025-03-26T15:25:00Z">
            <w:rPr/>
          </w:rPrChange>
        </w:rPr>
        <w:t xml:space="preserve"> </w:t>
      </w:r>
      <w:del w:id="2035" w:author="HURR MEHDI" w:date="2025-03-26T12:27:00Z">
        <w:r w:rsidRPr="00302407" w:rsidDel="007340C6">
          <w:rPr>
            <w:rFonts w:ascii="Arial" w:eastAsia="Arial" w:hAnsi="Arial" w:cs="Times New Roman (Body CS)"/>
            <w:b/>
            <w:bCs/>
            <w:color w:val="0070C0"/>
            <w:spacing w:val="10"/>
            <w:kern w:val="0"/>
            <w:sz w:val="24"/>
            <w:szCs w:val="18"/>
            <w:lang w:eastAsia="ja-JP"/>
            <w14:ligatures w14:val="none"/>
            <w:rPrChange w:id="2036" w:author="HURR MEHDI" w:date="2025-03-26T15:25:00Z">
              <w:rPr/>
            </w:rPrChange>
          </w:rPr>
          <w:delText>**</w:delText>
        </w:r>
      </w:del>
      <w:del w:id="2037" w:author="HURR MEHDI" w:date="2025-03-26T15:25:00Z">
        <w:r w:rsidRPr="00302407" w:rsidDel="00302407">
          <w:rPr>
            <w:rFonts w:ascii="Arial" w:eastAsia="Arial" w:hAnsi="Arial" w:cs="Times New Roman (Body CS)"/>
            <w:b/>
            <w:bCs/>
            <w:color w:val="0070C0"/>
            <w:spacing w:val="10"/>
            <w:kern w:val="0"/>
            <w:sz w:val="24"/>
            <w:szCs w:val="18"/>
            <w:lang w:eastAsia="ja-JP"/>
            <w14:ligatures w14:val="none"/>
            <w:rPrChange w:id="2038" w:author="HURR MEHDI" w:date="2025-03-26T15:25:00Z">
              <w:rPr/>
            </w:rPrChange>
          </w:rPr>
          <w:delText xml:space="preserve">2.2 </w:delText>
        </w:r>
      </w:del>
      <w:bookmarkStart w:id="2039" w:name="_Toc193933061"/>
      <w:r w:rsidRPr="00302407">
        <w:rPr>
          <w:rFonts w:ascii="Arial" w:eastAsia="Arial" w:hAnsi="Arial" w:cs="Times New Roman (Body CS)"/>
          <w:b/>
          <w:bCs/>
          <w:color w:val="0070C0"/>
          <w:spacing w:val="10"/>
          <w:kern w:val="0"/>
          <w:sz w:val="24"/>
          <w:szCs w:val="18"/>
          <w:lang w:eastAsia="ja-JP"/>
          <w14:ligatures w14:val="none"/>
          <w:rPrChange w:id="2040" w:author="HURR MEHDI" w:date="2025-03-26T15:25:00Z">
            <w:rPr/>
          </w:rPrChange>
        </w:rPr>
        <w:t>Product Functions</w:t>
      </w:r>
      <w:bookmarkEnd w:id="2039"/>
      <w:del w:id="2041" w:author="HURR MEHDI" w:date="2025-03-26T12:27:00Z">
        <w:r w:rsidRPr="00302407" w:rsidDel="007340C6">
          <w:rPr>
            <w:rFonts w:ascii="Arial" w:eastAsia="Arial" w:hAnsi="Arial" w:cs="Times New Roman (Body CS)"/>
            <w:b/>
            <w:bCs/>
            <w:color w:val="0070C0"/>
            <w:spacing w:val="10"/>
            <w:kern w:val="0"/>
            <w:sz w:val="24"/>
            <w:szCs w:val="18"/>
            <w:lang w:eastAsia="ja-JP"/>
            <w14:ligatures w14:val="none"/>
            <w:rPrChange w:id="2042" w:author="HURR MEHDI" w:date="2025-03-26T15:25:00Z">
              <w:rPr/>
            </w:rPrChange>
          </w:rPr>
          <w:delText>**</w:delText>
        </w:r>
      </w:del>
      <w:r w:rsidRPr="00302407">
        <w:rPr>
          <w:rFonts w:ascii="Arial" w:eastAsia="Arial" w:hAnsi="Arial" w:cs="Times New Roman (Body CS)"/>
          <w:b/>
          <w:bCs/>
          <w:color w:val="0070C0"/>
          <w:spacing w:val="10"/>
          <w:kern w:val="0"/>
          <w:sz w:val="24"/>
          <w:szCs w:val="18"/>
          <w:lang w:eastAsia="ja-JP"/>
          <w14:ligatures w14:val="none"/>
          <w:rPrChange w:id="2043" w:author="HURR MEHDI" w:date="2025-03-26T15:25:00Z">
            <w:rPr/>
          </w:rPrChange>
        </w:rPr>
        <w:t xml:space="preserve">  </w:t>
      </w:r>
    </w:p>
    <w:p w:rsidR="007340C6" w:rsidRPr="00302407" w:rsidRDefault="007340C6" w:rsidP="00FE3C96">
      <w:pPr>
        <w:pStyle w:val="ListParagraph"/>
        <w:numPr>
          <w:ilvl w:val="0"/>
          <w:numId w:val="12"/>
        </w:numPr>
        <w:spacing w:line="360" w:lineRule="auto"/>
        <w:rPr>
          <w:rFonts w:ascii="Arial" w:hAnsi="Arial" w:cs="Arial"/>
          <w:i/>
          <w:color w:val="717171"/>
          <w:sz w:val="18"/>
          <w:rPrChange w:id="2044" w:author="HURR MEHDI" w:date="2025-03-26T15:25:00Z">
            <w:rPr/>
          </w:rPrChange>
        </w:rPr>
        <w:pPrChange w:id="2045" w:author="HURR MEHDI" w:date="2025-03-26T15:29:00Z">
          <w:pPr/>
        </w:pPrChange>
      </w:pPr>
      <w:del w:id="2046" w:author="HURR MEHDI" w:date="2025-03-26T15:25:00Z">
        <w:r w:rsidRPr="00302407" w:rsidDel="00302407">
          <w:rPr>
            <w:rFonts w:ascii="Arial" w:hAnsi="Arial" w:cs="Arial"/>
            <w:b/>
            <w:i/>
            <w:color w:val="717171"/>
            <w:sz w:val="18"/>
            <w:rPrChange w:id="2047" w:author="HURR MEHDI" w:date="2025-03-26T15:25:00Z">
              <w:rPr/>
            </w:rPrChange>
          </w:rPr>
          <w:delText xml:space="preserve">1. </w:delText>
        </w:r>
      </w:del>
      <w:del w:id="2048" w:author="HURR MEHDI" w:date="2025-03-26T12:27:00Z">
        <w:r w:rsidRPr="00302407" w:rsidDel="007340C6">
          <w:rPr>
            <w:rFonts w:ascii="Arial" w:hAnsi="Arial" w:cs="Arial"/>
            <w:b/>
            <w:i/>
            <w:color w:val="717171"/>
            <w:sz w:val="18"/>
            <w:rPrChange w:id="2049" w:author="HURR MEHDI" w:date="2025-03-26T15:25:00Z">
              <w:rPr/>
            </w:rPrChange>
          </w:rPr>
          <w:delText>**</w:delText>
        </w:r>
      </w:del>
      <w:r w:rsidRPr="00302407">
        <w:rPr>
          <w:rFonts w:ascii="Arial" w:hAnsi="Arial" w:cs="Arial"/>
          <w:b/>
          <w:i/>
          <w:color w:val="717171"/>
          <w:sz w:val="18"/>
          <w:rPrChange w:id="2050" w:author="HURR MEHDI" w:date="2025-03-26T15:25:00Z">
            <w:rPr/>
          </w:rPrChange>
        </w:rPr>
        <w:t>User Authentication:</w:t>
      </w:r>
      <w:del w:id="2051" w:author="HURR MEHDI" w:date="2025-03-26T12:27:00Z">
        <w:r w:rsidRPr="00302407" w:rsidDel="007340C6">
          <w:rPr>
            <w:rFonts w:ascii="Arial" w:hAnsi="Arial" w:cs="Arial"/>
            <w:b/>
            <w:i/>
            <w:color w:val="717171"/>
            <w:sz w:val="18"/>
            <w:rPrChange w:id="2052" w:author="HURR MEHDI" w:date="2025-03-26T15:25:00Z">
              <w:rPr/>
            </w:rPrChange>
          </w:rPr>
          <w:delText>**</w:delText>
        </w:r>
      </w:del>
      <w:r w:rsidRPr="00302407">
        <w:rPr>
          <w:rFonts w:ascii="Arial" w:hAnsi="Arial" w:cs="Arial"/>
          <w:i/>
          <w:color w:val="717171"/>
          <w:sz w:val="18"/>
          <w:rPrChange w:id="2053" w:author="HURR MEHDI" w:date="2025-03-26T15:25:00Z">
            <w:rPr/>
          </w:rPrChange>
        </w:rPr>
        <w:t xml:space="preserve"> Login for students, course coordinators, and timetable coordinators.  </w:t>
      </w:r>
    </w:p>
    <w:p w:rsidR="007340C6" w:rsidRPr="00302407" w:rsidRDefault="007340C6" w:rsidP="00FE3C96">
      <w:pPr>
        <w:pStyle w:val="ListParagraph"/>
        <w:numPr>
          <w:ilvl w:val="0"/>
          <w:numId w:val="12"/>
        </w:numPr>
        <w:spacing w:line="360" w:lineRule="auto"/>
        <w:rPr>
          <w:rFonts w:ascii="Arial" w:hAnsi="Arial" w:cs="Arial"/>
          <w:i/>
          <w:color w:val="717171"/>
          <w:sz w:val="18"/>
          <w:rPrChange w:id="2054" w:author="HURR MEHDI" w:date="2025-03-26T15:25:00Z">
            <w:rPr/>
          </w:rPrChange>
        </w:rPr>
        <w:pPrChange w:id="2055" w:author="HURR MEHDI" w:date="2025-03-26T15:29:00Z">
          <w:pPr/>
        </w:pPrChange>
      </w:pPr>
      <w:del w:id="2056" w:author="HURR MEHDI" w:date="2025-03-26T15:25:00Z">
        <w:r w:rsidRPr="00302407" w:rsidDel="00302407">
          <w:rPr>
            <w:rFonts w:ascii="Arial" w:hAnsi="Arial" w:cs="Arial"/>
            <w:b/>
            <w:i/>
            <w:color w:val="717171"/>
            <w:sz w:val="18"/>
            <w:rPrChange w:id="2057" w:author="HURR MEHDI" w:date="2025-03-26T15:25:00Z">
              <w:rPr/>
            </w:rPrChange>
          </w:rPr>
          <w:delText xml:space="preserve">2. </w:delText>
        </w:r>
      </w:del>
      <w:del w:id="2058" w:author="HURR MEHDI" w:date="2025-03-26T12:27:00Z">
        <w:r w:rsidRPr="00302407" w:rsidDel="007340C6">
          <w:rPr>
            <w:rFonts w:ascii="Arial" w:hAnsi="Arial" w:cs="Arial"/>
            <w:b/>
            <w:i/>
            <w:color w:val="717171"/>
            <w:sz w:val="18"/>
            <w:rPrChange w:id="2059" w:author="HURR MEHDI" w:date="2025-03-26T15:25:00Z">
              <w:rPr/>
            </w:rPrChange>
          </w:rPr>
          <w:delText>**</w:delText>
        </w:r>
      </w:del>
      <w:r w:rsidRPr="00302407">
        <w:rPr>
          <w:rFonts w:ascii="Arial" w:hAnsi="Arial" w:cs="Arial"/>
          <w:b/>
          <w:i/>
          <w:color w:val="717171"/>
          <w:sz w:val="18"/>
          <w:rPrChange w:id="2060" w:author="HURR MEHDI" w:date="2025-03-26T15:25:00Z">
            <w:rPr/>
          </w:rPrChange>
        </w:rPr>
        <w:t>Course Registration:</w:t>
      </w:r>
      <w:del w:id="2061" w:author="HURR MEHDI" w:date="2025-03-26T12:27:00Z">
        <w:r w:rsidRPr="00302407" w:rsidDel="007340C6">
          <w:rPr>
            <w:rFonts w:ascii="Arial" w:hAnsi="Arial" w:cs="Arial"/>
            <w:b/>
            <w:i/>
            <w:color w:val="717171"/>
            <w:sz w:val="18"/>
            <w:rPrChange w:id="2062" w:author="HURR MEHDI" w:date="2025-03-26T15:25:00Z">
              <w:rPr/>
            </w:rPrChange>
          </w:rPr>
          <w:delText>**</w:delText>
        </w:r>
      </w:del>
      <w:r w:rsidRPr="00302407">
        <w:rPr>
          <w:rFonts w:ascii="Arial" w:hAnsi="Arial" w:cs="Arial"/>
          <w:i/>
          <w:color w:val="717171"/>
          <w:sz w:val="18"/>
          <w:rPrChange w:id="2063" w:author="HURR MEHDI" w:date="2025-03-26T15:25:00Z">
            <w:rPr/>
          </w:rPrChange>
        </w:rPr>
        <w:t xml:space="preserve"> Enforce prerequisites during enrollment.  </w:t>
      </w:r>
    </w:p>
    <w:p w:rsidR="007340C6" w:rsidRPr="00302407" w:rsidRDefault="007340C6" w:rsidP="00FE3C96">
      <w:pPr>
        <w:pStyle w:val="ListParagraph"/>
        <w:numPr>
          <w:ilvl w:val="0"/>
          <w:numId w:val="12"/>
        </w:numPr>
        <w:spacing w:line="360" w:lineRule="auto"/>
        <w:rPr>
          <w:rFonts w:ascii="Arial" w:hAnsi="Arial" w:cs="Arial"/>
          <w:i/>
          <w:color w:val="717171"/>
          <w:sz w:val="18"/>
          <w:rPrChange w:id="2064" w:author="HURR MEHDI" w:date="2025-03-26T15:25:00Z">
            <w:rPr/>
          </w:rPrChange>
        </w:rPr>
        <w:pPrChange w:id="2065" w:author="HURR MEHDI" w:date="2025-03-26T15:29:00Z">
          <w:pPr/>
        </w:pPrChange>
      </w:pPr>
      <w:del w:id="2066" w:author="HURR MEHDI" w:date="2025-03-26T15:25:00Z">
        <w:r w:rsidRPr="00302407" w:rsidDel="00302407">
          <w:rPr>
            <w:rFonts w:ascii="Arial" w:hAnsi="Arial" w:cs="Arial"/>
            <w:b/>
            <w:i/>
            <w:color w:val="717171"/>
            <w:sz w:val="18"/>
            <w:rPrChange w:id="2067" w:author="HURR MEHDI" w:date="2025-03-26T15:25:00Z">
              <w:rPr/>
            </w:rPrChange>
          </w:rPr>
          <w:delText xml:space="preserve">3. </w:delText>
        </w:r>
      </w:del>
      <w:del w:id="2068" w:author="HURR MEHDI" w:date="2025-03-26T12:27:00Z">
        <w:r w:rsidRPr="00302407" w:rsidDel="007340C6">
          <w:rPr>
            <w:rFonts w:ascii="Arial" w:hAnsi="Arial" w:cs="Arial"/>
            <w:b/>
            <w:i/>
            <w:color w:val="717171"/>
            <w:sz w:val="18"/>
            <w:rPrChange w:id="2069" w:author="HURR MEHDI" w:date="2025-03-26T15:25:00Z">
              <w:rPr/>
            </w:rPrChange>
          </w:rPr>
          <w:delText>**</w:delText>
        </w:r>
      </w:del>
      <w:r w:rsidRPr="00302407">
        <w:rPr>
          <w:rFonts w:ascii="Arial" w:hAnsi="Arial" w:cs="Arial"/>
          <w:b/>
          <w:i/>
          <w:color w:val="717171"/>
          <w:sz w:val="18"/>
          <w:rPrChange w:id="2070" w:author="HURR MEHDI" w:date="2025-03-26T15:25:00Z">
            <w:rPr/>
          </w:rPrChange>
        </w:rPr>
        <w:t>Academic Dashboard:</w:t>
      </w:r>
      <w:del w:id="2071" w:author="HURR MEHDI" w:date="2025-03-26T12:27:00Z">
        <w:r w:rsidRPr="00302407" w:rsidDel="007340C6">
          <w:rPr>
            <w:rFonts w:ascii="Arial" w:hAnsi="Arial" w:cs="Arial"/>
            <w:b/>
            <w:i/>
            <w:color w:val="717171"/>
            <w:sz w:val="18"/>
            <w:rPrChange w:id="2072" w:author="HURR MEHDI" w:date="2025-03-26T15:25:00Z">
              <w:rPr/>
            </w:rPrChange>
          </w:rPr>
          <w:delText>**</w:delText>
        </w:r>
      </w:del>
      <w:r w:rsidRPr="00302407">
        <w:rPr>
          <w:rFonts w:ascii="Arial" w:hAnsi="Arial" w:cs="Arial"/>
          <w:i/>
          <w:color w:val="717171"/>
          <w:sz w:val="18"/>
          <w:rPrChange w:id="2073" w:author="HURR MEHDI" w:date="2025-03-26T15:25:00Z">
            <w:rPr/>
          </w:rPrChange>
        </w:rPr>
        <w:t xml:space="preserve"> View passed/failed courses and pending requirements.  </w:t>
      </w:r>
    </w:p>
    <w:p w:rsidR="007340C6" w:rsidRPr="00302407" w:rsidRDefault="007340C6" w:rsidP="00FE3C96">
      <w:pPr>
        <w:pStyle w:val="ListParagraph"/>
        <w:numPr>
          <w:ilvl w:val="0"/>
          <w:numId w:val="12"/>
        </w:numPr>
        <w:spacing w:line="360" w:lineRule="auto"/>
        <w:rPr>
          <w:rFonts w:ascii="Arial" w:hAnsi="Arial" w:cs="Arial"/>
          <w:i/>
          <w:color w:val="717171"/>
          <w:sz w:val="18"/>
          <w:rPrChange w:id="2074" w:author="HURR MEHDI" w:date="2025-03-26T15:25:00Z">
            <w:rPr/>
          </w:rPrChange>
        </w:rPr>
        <w:pPrChange w:id="2075" w:author="HURR MEHDI" w:date="2025-03-26T15:29:00Z">
          <w:pPr/>
        </w:pPrChange>
      </w:pPr>
      <w:del w:id="2076" w:author="HURR MEHDI" w:date="2025-03-26T15:25:00Z">
        <w:r w:rsidRPr="00302407" w:rsidDel="00302407">
          <w:rPr>
            <w:rFonts w:ascii="Arial" w:hAnsi="Arial" w:cs="Arial"/>
            <w:b/>
            <w:i/>
            <w:color w:val="717171"/>
            <w:sz w:val="18"/>
            <w:rPrChange w:id="2077" w:author="HURR MEHDI" w:date="2025-03-26T15:26:00Z">
              <w:rPr/>
            </w:rPrChange>
          </w:rPr>
          <w:delText xml:space="preserve">4. </w:delText>
        </w:r>
      </w:del>
      <w:del w:id="2078" w:author="HURR MEHDI" w:date="2025-03-26T12:27:00Z">
        <w:r w:rsidRPr="00302407" w:rsidDel="007340C6">
          <w:rPr>
            <w:rFonts w:ascii="Arial" w:hAnsi="Arial" w:cs="Arial"/>
            <w:b/>
            <w:i/>
            <w:color w:val="717171"/>
            <w:sz w:val="18"/>
            <w:rPrChange w:id="2079" w:author="HURR MEHDI" w:date="2025-03-26T15:26:00Z">
              <w:rPr/>
            </w:rPrChange>
          </w:rPr>
          <w:delText>**</w:delText>
        </w:r>
      </w:del>
      <w:r w:rsidRPr="00302407">
        <w:rPr>
          <w:rFonts w:ascii="Arial" w:hAnsi="Arial" w:cs="Arial"/>
          <w:b/>
          <w:i/>
          <w:color w:val="717171"/>
          <w:sz w:val="18"/>
          <w:rPrChange w:id="2080" w:author="HURR MEHDI" w:date="2025-03-26T15:26:00Z">
            <w:rPr/>
          </w:rPrChange>
        </w:rPr>
        <w:t>Study Scheme Upload:</w:t>
      </w:r>
      <w:del w:id="2081" w:author="HURR MEHDI" w:date="2025-03-26T12:27:00Z">
        <w:r w:rsidRPr="00302407" w:rsidDel="007340C6">
          <w:rPr>
            <w:rFonts w:ascii="Arial" w:hAnsi="Arial" w:cs="Arial"/>
            <w:b/>
            <w:i/>
            <w:color w:val="717171"/>
            <w:sz w:val="18"/>
            <w:rPrChange w:id="2082" w:author="HURR MEHDI" w:date="2025-03-26T15:26:00Z">
              <w:rPr/>
            </w:rPrChange>
          </w:rPr>
          <w:delText>**</w:delText>
        </w:r>
      </w:del>
      <w:r w:rsidRPr="00302407">
        <w:rPr>
          <w:rFonts w:ascii="Arial" w:hAnsi="Arial" w:cs="Arial"/>
          <w:i/>
          <w:color w:val="717171"/>
          <w:sz w:val="18"/>
          <w:rPrChange w:id="2083" w:author="HURR MEHDI" w:date="2025-03-26T15:25:00Z">
            <w:rPr/>
          </w:rPrChange>
        </w:rPr>
        <w:t xml:space="preserve"> Define curriculum structures for batches.  </w:t>
      </w:r>
    </w:p>
    <w:p w:rsidR="007340C6" w:rsidRPr="00302407" w:rsidRDefault="007340C6" w:rsidP="00FE3C96">
      <w:pPr>
        <w:pStyle w:val="ListParagraph"/>
        <w:numPr>
          <w:ilvl w:val="0"/>
          <w:numId w:val="12"/>
        </w:numPr>
        <w:spacing w:line="360" w:lineRule="auto"/>
        <w:rPr>
          <w:rFonts w:ascii="Arial" w:hAnsi="Arial" w:cs="Arial"/>
          <w:i/>
          <w:color w:val="717171"/>
          <w:sz w:val="18"/>
          <w:rPrChange w:id="2084" w:author="HURR MEHDI" w:date="2025-03-26T15:25:00Z">
            <w:rPr/>
          </w:rPrChange>
        </w:rPr>
        <w:pPrChange w:id="2085" w:author="HURR MEHDI" w:date="2025-03-26T15:29:00Z">
          <w:pPr/>
        </w:pPrChange>
      </w:pPr>
      <w:del w:id="2086" w:author="HURR MEHDI" w:date="2025-03-26T15:25:00Z">
        <w:r w:rsidRPr="00302407" w:rsidDel="00302407">
          <w:rPr>
            <w:rFonts w:ascii="Arial" w:hAnsi="Arial" w:cs="Arial"/>
            <w:b/>
            <w:i/>
            <w:color w:val="717171"/>
            <w:sz w:val="18"/>
            <w:rPrChange w:id="2087" w:author="HURR MEHDI" w:date="2025-03-26T15:26:00Z">
              <w:rPr/>
            </w:rPrChange>
          </w:rPr>
          <w:delText xml:space="preserve">5. </w:delText>
        </w:r>
      </w:del>
      <w:del w:id="2088" w:author="HURR MEHDI" w:date="2025-03-26T12:27:00Z">
        <w:r w:rsidRPr="00302407" w:rsidDel="007340C6">
          <w:rPr>
            <w:rFonts w:ascii="Arial" w:hAnsi="Arial" w:cs="Arial"/>
            <w:b/>
            <w:i/>
            <w:color w:val="717171"/>
            <w:sz w:val="18"/>
            <w:rPrChange w:id="2089" w:author="HURR MEHDI" w:date="2025-03-26T15:26:00Z">
              <w:rPr/>
            </w:rPrChange>
          </w:rPr>
          <w:delText>**</w:delText>
        </w:r>
      </w:del>
      <w:r w:rsidRPr="00302407">
        <w:rPr>
          <w:rFonts w:ascii="Arial" w:hAnsi="Arial" w:cs="Arial"/>
          <w:b/>
          <w:i/>
          <w:color w:val="717171"/>
          <w:sz w:val="18"/>
          <w:rPrChange w:id="2090" w:author="HURR MEHDI" w:date="2025-03-26T15:26:00Z">
            <w:rPr/>
          </w:rPrChange>
        </w:rPr>
        <w:t>Timetable Conflict Detection:</w:t>
      </w:r>
      <w:del w:id="2091" w:author="HURR MEHDI" w:date="2025-03-26T12:27:00Z">
        <w:r w:rsidRPr="00302407" w:rsidDel="007340C6">
          <w:rPr>
            <w:rFonts w:ascii="Arial" w:hAnsi="Arial" w:cs="Arial"/>
            <w:b/>
            <w:i/>
            <w:color w:val="717171"/>
            <w:sz w:val="18"/>
            <w:rPrChange w:id="2092" w:author="HURR MEHDI" w:date="2025-03-26T15:26:00Z">
              <w:rPr/>
            </w:rPrChange>
          </w:rPr>
          <w:delText>**</w:delText>
        </w:r>
      </w:del>
      <w:r w:rsidRPr="00302407">
        <w:rPr>
          <w:rFonts w:ascii="Arial" w:hAnsi="Arial" w:cs="Arial"/>
          <w:i/>
          <w:color w:val="717171"/>
          <w:sz w:val="18"/>
          <w:rPrChange w:id="2093" w:author="HURR MEHDI" w:date="2025-03-26T15:25:00Z">
            <w:rPr/>
          </w:rPrChange>
        </w:rPr>
        <w:t xml:space="preserve"> Identify and resolve scheduling overlaps.  </w:t>
      </w:r>
    </w:p>
    <w:p w:rsidR="007340C6" w:rsidRPr="00302407" w:rsidRDefault="007340C6" w:rsidP="00FE3C96">
      <w:pPr>
        <w:pStyle w:val="ListParagraph"/>
        <w:numPr>
          <w:ilvl w:val="0"/>
          <w:numId w:val="12"/>
        </w:numPr>
        <w:spacing w:line="360" w:lineRule="auto"/>
        <w:rPr>
          <w:rFonts w:ascii="Arial" w:hAnsi="Arial" w:cs="Arial"/>
          <w:i/>
          <w:color w:val="717171"/>
          <w:sz w:val="18"/>
          <w:rPrChange w:id="2094" w:author="HURR MEHDI" w:date="2025-03-26T15:25:00Z">
            <w:rPr/>
          </w:rPrChange>
        </w:rPr>
        <w:pPrChange w:id="2095" w:author="HURR MEHDI" w:date="2025-03-26T15:29:00Z">
          <w:pPr/>
        </w:pPrChange>
      </w:pPr>
      <w:del w:id="2096" w:author="HURR MEHDI" w:date="2025-03-26T15:25:00Z">
        <w:r w:rsidRPr="00302407" w:rsidDel="00302407">
          <w:rPr>
            <w:rFonts w:ascii="Arial" w:hAnsi="Arial" w:cs="Arial"/>
            <w:b/>
            <w:i/>
            <w:color w:val="717171"/>
            <w:sz w:val="18"/>
            <w:rPrChange w:id="2097" w:author="HURR MEHDI" w:date="2025-03-26T15:26:00Z">
              <w:rPr/>
            </w:rPrChange>
          </w:rPr>
          <w:delText xml:space="preserve">6. </w:delText>
        </w:r>
      </w:del>
      <w:del w:id="2098" w:author="HURR MEHDI" w:date="2025-03-26T12:27:00Z">
        <w:r w:rsidRPr="00302407" w:rsidDel="007340C6">
          <w:rPr>
            <w:rFonts w:ascii="Arial" w:hAnsi="Arial" w:cs="Arial"/>
            <w:b/>
            <w:i/>
            <w:color w:val="717171"/>
            <w:sz w:val="18"/>
            <w:rPrChange w:id="2099" w:author="HURR MEHDI" w:date="2025-03-26T15:26:00Z">
              <w:rPr/>
            </w:rPrChange>
          </w:rPr>
          <w:delText>**</w:delText>
        </w:r>
      </w:del>
      <w:r w:rsidRPr="00302407">
        <w:rPr>
          <w:rFonts w:ascii="Arial" w:hAnsi="Arial" w:cs="Arial"/>
          <w:b/>
          <w:i/>
          <w:color w:val="717171"/>
          <w:sz w:val="18"/>
          <w:rPrChange w:id="2100" w:author="HURR MEHDI" w:date="2025-03-26T15:26:00Z">
            <w:rPr/>
          </w:rPrChange>
        </w:rPr>
        <w:t>Report Generation:</w:t>
      </w:r>
      <w:del w:id="2101" w:author="HURR MEHDI" w:date="2025-03-26T12:27:00Z">
        <w:r w:rsidRPr="00302407" w:rsidDel="007340C6">
          <w:rPr>
            <w:rFonts w:ascii="Arial" w:hAnsi="Arial" w:cs="Arial"/>
            <w:b/>
            <w:i/>
            <w:color w:val="717171"/>
            <w:sz w:val="18"/>
            <w:rPrChange w:id="2102" w:author="HURR MEHDI" w:date="2025-03-26T15:26:00Z">
              <w:rPr/>
            </w:rPrChange>
          </w:rPr>
          <w:delText>**</w:delText>
        </w:r>
      </w:del>
      <w:r w:rsidRPr="00302407">
        <w:rPr>
          <w:rFonts w:ascii="Arial" w:hAnsi="Arial" w:cs="Arial"/>
          <w:i/>
          <w:color w:val="717171"/>
          <w:sz w:val="18"/>
          <w:rPrChange w:id="2103" w:author="HURR MEHDI" w:date="2025-03-26T15:25:00Z">
            <w:rPr/>
          </w:rPrChange>
        </w:rPr>
        <w:t xml:space="preserve"> Export academic progress reports (PDF/Excel).  </w:t>
      </w:r>
    </w:p>
    <w:p w:rsidR="007340C6" w:rsidRDefault="007340C6" w:rsidP="007340C6">
      <w:pPr>
        <w:rPr>
          <w:ins w:id="2104" w:author="HURR MEHDI" w:date="2025-03-26T15:28:00Z"/>
          <w:rFonts w:ascii="Arial" w:hAnsi="Arial" w:cs="Arial"/>
        </w:rPr>
      </w:pPr>
    </w:p>
    <w:p w:rsidR="00FE3C96" w:rsidRDefault="00FE3C96" w:rsidP="007340C6">
      <w:pPr>
        <w:rPr>
          <w:ins w:id="2105" w:author="HURR MEHDI" w:date="2025-03-26T15:28:00Z"/>
          <w:rFonts w:ascii="Arial" w:hAnsi="Arial" w:cs="Arial"/>
        </w:rPr>
      </w:pPr>
    </w:p>
    <w:p w:rsidR="00FE3C96" w:rsidRPr="007340C6" w:rsidRDefault="00FE3C96" w:rsidP="007340C6">
      <w:pPr>
        <w:rPr>
          <w:rFonts w:ascii="Arial" w:hAnsi="Arial" w:cs="Arial"/>
          <w:rPrChange w:id="2106" w:author="HURR MEHDI" w:date="2025-03-26T12:29:00Z">
            <w:rPr/>
          </w:rPrChange>
        </w:rPr>
      </w:pPr>
    </w:p>
    <w:p w:rsidR="007340C6" w:rsidRPr="00FE3C96" w:rsidRDefault="007340C6" w:rsidP="00DB0B10">
      <w:pPr>
        <w:keepNext/>
        <w:keepLines/>
        <w:numPr>
          <w:ilvl w:val="1"/>
          <w:numId w:val="44"/>
        </w:numPr>
        <w:spacing w:before="360" w:after="120" w:line="240" w:lineRule="auto"/>
        <w:outlineLvl w:val="1"/>
        <w:rPr>
          <w:rFonts w:ascii="Arial" w:eastAsia="Arial" w:hAnsi="Arial" w:cs="Times New Roman (Body CS)"/>
          <w:b/>
          <w:bCs/>
          <w:color w:val="0070C0"/>
          <w:spacing w:val="10"/>
          <w:kern w:val="0"/>
          <w:sz w:val="24"/>
          <w:szCs w:val="18"/>
          <w:lang w:eastAsia="ja-JP"/>
          <w14:ligatures w14:val="none"/>
          <w:rPrChange w:id="2107" w:author="HURR MEHDI" w:date="2025-03-26T15:28:00Z">
            <w:rPr/>
          </w:rPrChange>
        </w:rPr>
        <w:pPrChange w:id="2108" w:author="HURR MEHDI" w:date="2025-03-27T01:56:00Z">
          <w:pPr/>
        </w:pPrChange>
      </w:pPr>
      <w:del w:id="2109" w:author="HURR MEHDI" w:date="2025-03-26T12:26:00Z">
        <w:r w:rsidRPr="00FE3C96" w:rsidDel="007340C6">
          <w:rPr>
            <w:rFonts w:ascii="Arial" w:eastAsia="Arial" w:hAnsi="Arial" w:cs="Times New Roman (Body CS)"/>
            <w:b/>
            <w:bCs/>
            <w:color w:val="0070C0"/>
            <w:spacing w:val="10"/>
            <w:kern w:val="0"/>
            <w:sz w:val="24"/>
            <w:szCs w:val="18"/>
            <w:lang w:eastAsia="ja-JP"/>
            <w14:ligatures w14:val="none"/>
            <w:rPrChange w:id="2110" w:author="HURR MEHDI" w:date="2025-03-26T15:28:00Z">
              <w:rPr/>
            </w:rPrChange>
          </w:rPr>
          <w:delText>####</w:delText>
        </w:r>
      </w:del>
      <w:r w:rsidRPr="00FE3C96">
        <w:rPr>
          <w:rFonts w:ascii="Arial" w:eastAsia="Arial" w:hAnsi="Arial" w:cs="Times New Roman (Body CS)"/>
          <w:b/>
          <w:bCs/>
          <w:color w:val="0070C0"/>
          <w:spacing w:val="10"/>
          <w:kern w:val="0"/>
          <w:sz w:val="24"/>
          <w:szCs w:val="18"/>
          <w:lang w:eastAsia="ja-JP"/>
          <w14:ligatures w14:val="none"/>
          <w:rPrChange w:id="2111" w:author="HURR MEHDI" w:date="2025-03-26T15:28:00Z">
            <w:rPr/>
          </w:rPrChange>
        </w:rPr>
        <w:t xml:space="preserve"> </w:t>
      </w:r>
      <w:del w:id="2112" w:author="HURR MEHDI" w:date="2025-03-26T12:27:00Z">
        <w:r w:rsidRPr="00FE3C96" w:rsidDel="007340C6">
          <w:rPr>
            <w:rFonts w:ascii="Arial" w:eastAsia="Arial" w:hAnsi="Arial" w:cs="Times New Roman (Body CS)"/>
            <w:b/>
            <w:bCs/>
            <w:color w:val="0070C0"/>
            <w:spacing w:val="10"/>
            <w:kern w:val="0"/>
            <w:sz w:val="24"/>
            <w:szCs w:val="18"/>
            <w:lang w:eastAsia="ja-JP"/>
            <w14:ligatures w14:val="none"/>
            <w:rPrChange w:id="2113" w:author="HURR MEHDI" w:date="2025-03-26T15:28:00Z">
              <w:rPr/>
            </w:rPrChange>
          </w:rPr>
          <w:delText>**</w:delText>
        </w:r>
      </w:del>
      <w:del w:id="2114" w:author="HURR MEHDI" w:date="2025-03-26T15:28:00Z">
        <w:r w:rsidRPr="00FE3C96" w:rsidDel="00FE3C96">
          <w:rPr>
            <w:rFonts w:ascii="Arial" w:eastAsia="Arial" w:hAnsi="Arial" w:cs="Times New Roman (Body CS)"/>
            <w:b/>
            <w:bCs/>
            <w:color w:val="0070C0"/>
            <w:spacing w:val="10"/>
            <w:kern w:val="0"/>
            <w:sz w:val="24"/>
            <w:szCs w:val="18"/>
            <w:lang w:eastAsia="ja-JP"/>
            <w14:ligatures w14:val="none"/>
            <w:rPrChange w:id="2115" w:author="HURR MEHDI" w:date="2025-03-26T15:28:00Z">
              <w:rPr/>
            </w:rPrChange>
          </w:rPr>
          <w:delText xml:space="preserve">2.3 </w:delText>
        </w:r>
      </w:del>
      <w:bookmarkStart w:id="2116" w:name="_Toc193933062"/>
      <w:r w:rsidRPr="00FE3C96">
        <w:rPr>
          <w:rFonts w:ascii="Arial" w:eastAsia="Arial" w:hAnsi="Arial" w:cs="Times New Roman (Body CS)"/>
          <w:b/>
          <w:bCs/>
          <w:color w:val="0070C0"/>
          <w:spacing w:val="10"/>
          <w:kern w:val="0"/>
          <w:sz w:val="24"/>
          <w:szCs w:val="18"/>
          <w:lang w:eastAsia="ja-JP"/>
          <w14:ligatures w14:val="none"/>
          <w:rPrChange w:id="2117" w:author="HURR MEHDI" w:date="2025-03-26T15:28:00Z">
            <w:rPr/>
          </w:rPrChange>
        </w:rPr>
        <w:t>User Characteristics</w:t>
      </w:r>
      <w:bookmarkEnd w:id="2116"/>
      <w:del w:id="2118" w:author="HURR MEHDI" w:date="2025-03-26T12:27:00Z">
        <w:r w:rsidRPr="00FE3C96" w:rsidDel="007340C6">
          <w:rPr>
            <w:rFonts w:ascii="Arial" w:eastAsia="Arial" w:hAnsi="Arial" w:cs="Times New Roman (Body CS)"/>
            <w:b/>
            <w:bCs/>
            <w:color w:val="0070C0"/>
            <w:spacing w:val="10"/>
            <w:kern w:val="0"/>
            <w:sz w:val="24"/>
            <w:szCs w:val="18"/>
            <w:lang w:eastAsia="ja-JP"/>
            <w14:ligatures w14:val="none"/>
            <w:rPrChange w:id="2119" w:author="HURR MEHDI" w:date="2025-03-26T15:28:00Z">
              <w:rPr/>
            </w:rPrChange>
          </w:rPr>
          <w:delText>**</w:delText>
        </w:r>
      </w:del>
      <w:r w:rsidRPr="00FE3C96">
        <w:rPr>
          <w:rFonts w:ascii="Arial" w:eastAsia="Arial" w:hAnsi="Arial" w:cs="Times New Roman (Body CS)"/>
          <w:b/>
          <w:bCs/>
          <w:color w:val="0070C0"/>
          <w:spacing w:val="10"/>
          <w:kern w:val="0"/>
          <w:sz w:val="24"/>
          <w:szCs w:val="18"/>
          <w:lang w:eastAsia="ja-JP"/>
          <w14:ligatures w14:val="none"/>
          <w:rPrChange w:id="2120" w:author="HURR MEHDI" w:date="2025-03-26T15:28:00Z">
            <w:rPr/>
          </w:rPrChange>
        </w:rPr>
        <w:t xml:space="preserve">  </w:t>
      </w:r>
    </w:p>
    <w:p w:rsidR="007340C6" w:rsidRPr="00FE3C96" w:rsidRDefault="007340C6" w:rsidP="00FE3C96">
      <w:pPr>
        <w:pStyle w:val="ListParagraph"/>
        <w:numPr>
          <w:ilvl w:val="0"/>
          <w:numId w:val="15"/>
        </w:numPr>
        <w:spacing w:line="360" w:lineRule="auto"/>
        <w:rPr>
          <w:rFonts w:ascii="Arial" w:hAnsi="Arial" w:cs="Arial"/>
          <w:i/>
          <w:color w:val="717171"/>
          <w:sz w:val="18"/>
          <w:rPrChange w:id="2121" w:author="HURR MEHDI" w:date="2025-03-26T15:28:00Z">
            <w:rPr/>
          </w:rPrChange>
        </w:rPr>
        <w:pPrChange w:id="2122" w:author="HURR MEHDI" w:date="2025-03-26T15:29:00Z">
          <w:pPr/>
        </w:pPrChange>
      </w:pPr>
      <w:del w:id="2123" w:author="HURR MEHDI" w:date="2025-03-26T15:28:00Z">
        <w:r w:rsidRPr="00FE3C96" w:rsidDel="00FE3C96">
          <w:rPr>
            <w:rFonts w:ascii="Arial" w:hAnsi="Arial" w:cs="Arial"/>
            <w:b/>
            <w:i/>
            <w:color w:val="717171"/>
            <w:sz w:val="18"/>
            <w:rPrChange w:id="2124" w:author="HURR MEHDI" w:date="2025-03-26T15:28:00Z">
              <w:rPr/>
            </w:rPrChange>
          </w:rPr>
          <w:delText xml:space="preserve">- </w:delText>
        </w:r>
      </w:del>
      <w:del w:id="2125" w:author="HURR MEHDI" w:date="2025-03-26T12:27:00Z">
        <w:r w:rsidRPr="00FE3C96" w:rsidDel="007340C6">
          <w:rPr>
            <w:rFonts w:ascii="Arial" w:hAnsi="Arial" w:cs="Arial"/>
            <w:b/>
            <w:i/>
            <w:color w:val="717171"/>
            <w:sz w:val="18"/>
            <w:rPrChange w:id="2126" w:author="HURR MEHDI" w:date="2025-03-26T15:28:00Z">
              <w:rPr/>
            </w:rPrChange>
          </w:rPr>
          <w:delText>**</w:delText>
        </w:r>
      </w:del>
      <w:r w:rsidRPr="00FE3C96">
        <w:rPr>
          <w:rFonts w:ascii="Arial" w:hAnsi="Arial" w:cs="Arial"/>
          <w:b/>
          <w:i/>
          <w:color w:val="717171"/>
          <w:sz w:val="18"/>
          <w:rPrChange w:id="2127" w:author="HURR MEHDI" w:date="2025-03-26T15:28:00Z">
            <w:rPr/>
          </w:rPrChange>
        </w:rPr>
        <w:t>Students:</w:t>
      </w:r>
      <w:del w:id="2128" w:author="HURR MEHDI" w:date="2025-03-26T12:27:00Z">
        <w:r w:rsidRPr="00FE3C96" w:rsidDel="007340C6">
          <w:rPr>
            <w:rFonts w:ascii="Arial" w:hAnsi="Arial" w:cs="Arial"/>
            <w:b/>
            <w:i/>
            <w:color w:val="717171"/>
            <w:sz w:val="18"/>
            <w:rPrChange w:id="2129" w:author="HURR MEHDI" w:date="2025-03-26T15:28:00Z">
              <w:rPr/>
            </w:rPrChange>
          </w:rPr>
          <w:delText>**</w:delText>
        </w:r>
      </w:del>
      <w:r w:rsidRPr="00FE3C96">
        <w:rPr>
          <w:rFonts w:ascii="Arial" w:hAnsi="Arial" w:cs="Arial"/>
          <w:i/>
          <w:color w:val="717171"/>
          <w:sz w:val="18"/>
          <w:rPrChange w:id="2130" w:author="HURR MEHDI" w:date="2025-03-26T15:28:00Z">
            <w:rPr/>
          </w:rPrChange>
        </w:rPr>
        <w:t xml:space="preserve"> Basic computer literacy to register for courses and view progress.  </w:t>
      </w:r>
    </w:p>
    <w:p w:rsidR="007340C6" w:rsidRPr="00FE3C96" w:rsidRDefault="007340C6" w:rsidP="00FE3C96">
      <w:pPr>
        <w:pStyle w:val="ListParagraph"/>
        <w:numPr>
          <w:ilvl w:val="0"/>
          <w:numId w:val="15"/>
        </w:numPr>
        <w:spacing w:line="360" w:lineRule="auto"/>
        <w:rPr>
          <w:rFonts w:ascii="Arial" w:hAnsi="Arial" w:cs="Arial"/>
          <w:i/>
          <w:color w:val="717171"/>
          <w:sz w:val="18"/>
          <w:rPrChange w:id="2131" w:author="HURR MEHDI" w:date="2025-03-26T15:28:00Z">
            <w:rPr/>
          </w:rPrChange>
        </w:rPr>
        <w:pPrChange w:id="2132" w:author="HURR MEHDI" w:date="2025-03-26T15:29:00Z">
          <w:pPr/>
        </w:pPrChange>
      </w:pPr>
      <w:del w:id="2133" w:author="HURR MEHDI" w:date="2025-03-26T15:28:00Z">
        <w:r w:rsidRPr="00FE3C96" w:rsidDel="00FE3C96">
          <w:rPr>
            <w:rFonts w:ascii="Arial" w:hAnsi="Arial" w:cs="Arial"/>
            <w:b/>
            <w:i/>
            <w:color w:val="717171"/>
            <w:sz w:val="18"/>
            <w:rPrChange w:id="2134" w:author="HURR MEHDI" w:date="2025-03-26T15:28:00Z">
              <w:rPr/>
            </w:rPrChange>
          </w:rPr>
          <w:delText xml:space="preserve">- </w:delText>
        </w:r>
      </w:del>
      <w:del w:id="2135" w:author="HURR MEHDI" w:date="2025-03-26T12:27:00Z">
        <w:r w:rsidRPr="00FE3C96" w:rsidDel="007340C6">
          <w:rPr>
            <w:rFonts w:ascii="Arial" w:hAnsi="Arial" w:cs="Arial"/>
            <w:b/>
            <w:i/>
            <w:color w:val="717171"/>
            <w:sz w:val="18"/>
            <w:rPrChange w:id="2136" w:author="HURR MEHDI" w:date="2025-03-26T15:28:00Z">
              <w:rPr/>
            </w:rPrChange>
          </w:rPr>
          <w:delText>**</w:delText>
        </w:r>
      </w:del>
      <w:r w:rsidRPr="00FE3C96">
        <w:rPr>
          <w:rFonts w:ascii="Arial" w:hAnsi="Arial" w:cs="Arial"/>
          <w:b/>
          <w:i/>
          <w:color w:val="717171"/>
          <w:sz w:val="18"/>
          <w:rPrChange w:id="2137" w:author="HURR MEHDI" w:date="2025-03-26T15:28:00Z">
            <w:rPr/>
          </w:rPrChange>
        </w:rPr>
        <w:t>Course Coordinators:</w:t>
      </w:r>
      <w:del w:id="2138" w:author="HURR MEHDI" w:date="2025-03-26T12:27:00Z">
        <w:r w:rsidRPr="00FE3C96" w:rsidDel="007340C6">
          <w:rPr>
            <w:rFonts w:ascii="Arial" w:hAnsi="Arial" w:cs="Arial"/>
            <w:b/>
            <w:i/>
            <w:color w:val="717171"/>
            <w:sz w:val="18"/>
            <w:rPrChange w:id="2139" w:author="HURR MEHDI" w:date="2025-03-26T15:28:00Z">
              <w:rPr/>
            </w:rPrChange>
          </w:rPr>
          <w:delText>**</w:delText>
        </w:r>
      </w:del>
      <w:r w:rsidRPr="00FE3C96">
        <w:rPr>
          <w:rFonts w:ascii="Arial" w:hAnsi="Arial" w:cs="Arial"/>
          <w:i/>
          <w:color w:val="717171"/>
          <w:sz w:val="18"/>
          <w:rPrChange w:id="2140" w:author="HURR MEHDI" w:date="2025-03-26T15:28:00Z">
            <w:rPr/>
          </w:rPrChange>
        </w:rPr>
        <w:t xml:space="preserve"> Manage courses, prerequisites, and study schemes.  </w:t>
      </w:r>
    </w:p>
    <w:p w:rsidR="007340C6" w:rsidRPr="00FE3C96" w:rsidDel="00FE3C96" w:rsidRDefault="007340C6" w:rsidP="00FE3C96">
      <w:pPr>
        <w:pStyle w:val="ListParagraph"/>
        <w:numPr>
          <w:ilvl w:val="0"/>
          <w:numId w:val="15"/>
        </w:numPr>
        <w:spacing w:line="360" w:lineRule="auto"/>
        <w:rPr>
          <w:del w:id="2141" w:author="HURR MEHDI" w:date="2025-03-26T15:30:00Z"/>
          <w:rFonts w:ascii="Arial" w:hAnsi="Arial" w:cs="Arial"/>
          <w:i/>
          <w:color w:val="717171"/>
          <w:sz w:val="18"/>
          <w:rPrChange w:id="2142" w:author="HURR MEHDI" w:date="2025-03-26T15:28:00Z">
            <w:rPr>
              <w:del w:id="2143" w:author="HURR MEHDI" w:date="2025-03-26T15:30:00Z"/>
            </w:rPr>
          </w:rPrChange>
        </w:rPr>
        <w:pPrChange w:id="2144" w:author="HURR MEHDI" w:date="2025-03-26T15:29:00Z">
          <w:pPr/>
        </w:pPrChange>
      </w:pPr>
      <w:del w:id="2145" w:author="HURR MEHDI" w:date="2025-03-26T15:28:00Z">
        <w:r w:rsidRPr="00FE3C96" w:rsidDel="00FE3C96">
          <w:rPr>
            <w:rFonts w:ascii="Arial" w:hAnsi="Arial" w:cs="Arial"/>
            <w:b/>
            <w:i/>
            <w:color w:val="717171"/>
            <w:sz w:val="18"/>
            <w:rPrChange w:id="2146" w:author="HURR MEHDI" w:date="2025-03-26T15:28:00Z">
              <w:rPr/>
            </w:rPrChange>
          </w:rPr>
          <w:delText xml:space="preserve">- </w:delText>
        </w:r>
      </w:del>
      <w:del w:id="2147" w:author="HURR MEHDI" w:date="2025-03-26T12:27:00Z">
        <w:r w:rsidRPr="00FE3C96" w:rsidDel="007340C6">
          <w:rPr>
            <w:rFonts w:ascii="Arial" w:hAnsi="Arial" w:cs="Arial"/>
            <w:b/>
            <w:i/>
            <w:color w:val="717171"/>
            <w:sz w:val="18"/>
            <w:rPrChange w:id="2148" w:author="HURR MEHDI" w:date="2025-03-26T15:28:00Z">
              <w:rPr/>
            </w:rPrChange>
          </w:rPr>
          <w:delText>**</w:delText>
        </w:r>
      </w:del>
      <w:r w:rsidRPr="00FE3C96">
        <w:rPr>
          <w:rFonts w:ascii="Arial" w:hAnsi="Arial" w:cs="Arial"/>
          <w:b/>
          <w:i/>
          <w:color w:val="717171"/>
          <w:sz w:val="18"/>
          <w:rPrChange w:id="2149" w:author="HURR MEHDI" w:date="2025-03-26T15:28:00Z">
            <w:rPr/>
          </w:rPrChange>
        </w:rPr>
        <w:t>Timetable Coordinators:</w:t>
      </w:r>
      <w:del w:id="2150" w:author="HURR MEHDI" w:date="2025-03-26T12:27:00Z">
        <w:r w:rsidRPr="00FE3C96" w:rsidDel="007340C6">
          <w:rPr>
            <w:rFonts w:ascii="Arial" w:hAnsi="Arial" w:cs="Arial"/>
            <w:b/>
            <w:i/>
            <w:color w:val="717171"/>
            <w:sz w:val="18"/>
            <w:rPrChange w:id="2151" w:author="HURR MEHDI" w:date="2025-03-26T15:28:00Z">
              <w:rPr/>
            </w:rPrChange>
          </w:rPr>
          <w:delText>**</w:delText>
        </w:r>
      </w:del>
      <w:r w:rsidRPr="00FE3C96">
        <w:rPr>
          <w:rFonts w:ascii="Arial" w:hAnsi="Arial" w:cs="Arial"/>
          <w:i/>
          <w:color w:val="717171"/>
          <w:sz w:val="18"/>
          <w:rPrChange w:id="2152" w:author="HURR MEHDI" w:date="2025-03-26T15:28:00Z">
            <w:rPr/>
          </w:rPrChange>
        </w:rPr>
        <w:t xml:space="preserve"> Resolve conflicts and plan schedules.  </w:t>
      </w:r>
    </w:p>
    <w:p w:rsidR="007340C6" w:rsidRPr="00FE3C96" w:rsidRDefault="007340C6" w:rsidP="007340C6">
      <w:pPr>
        <w:pStyle w:val="ListParagraph"/>
        <w:numPr>
          <w:ilvl w:val="0"/>
          <w:numId w:val="15"/>
        </w:numPr>
        <w:spacing w:line="360" w:lineRule="auto"/>
        <w:rPr>
          <w:rFonts w:ascii="Arial" w:hAnsi="Arial" w:cs="Arial"/>
          <w:rPrChange w:id="2153" w:author="HURR MEHDI" w:date="2025-03-26T15:30:00Z">
            <w:rPr/>
          </w:rPrChange>
        </w:rPr>
        <w:pPrChange w:id="2154" w:author="HURR MEHDI" w:date="2025-03-26T15:30:00Z">
          <w:pPr/>
        </w:pPrChange>
      </w:pPr>
    </w:p>
    <w:p w:rsidR="007340C6" w:rsidRPr="00FE3C96" w:rsidRDefault="007340C6" w:rsidP="00DB0B10">
      <w:pPr>
        <w:keepNext/>
        <w:keepLines/>
        <w:numPr>
          <w:ilvl w:val="1"/>
          <w:numId w:val="44"/>
        </w:numPr>
        <w:spacing w:before="360" w:after="120" w:line="240" w:lineRule="auto"/>
        <w:outlineLvl w:val="1"/>
        <w:rPr>
          <w:rFonts w:ascii="Arial" w:eastAsia="Arial" w:hAnsi="Arial" w:cs="Times New Roman (Body CS)"/>
          <w:b/>
          <w:bCs/>
          <w:color w:val="0070C0"/>
          <w:spacing w:val="10"/>
          <w:kern w:val="0"/>
          <w:sz w:val="24"/>
          <w:szCs w:val="18"/>
          <w:lang w:eastAsia="ja-JP"/>
          <w14:ligatures w14:val="none"/>
          <w:rPrChange w:id="2155" w:author="HURR MEHDI" w:date="2025-03-26T15:29:00Z">
            <w:rPr/>
          </w:rPrChange>
        </w:rPr>
        <w:pPrChange w:id="2156" w:author="HURR MEHDI" w:date="2025-03-27T01:56:00Z">
          <w:pPr/>
        </w:pPrChange>
      </w:pPr>
      <w:del w:id="2157" w:author="HURR MEHDI" w:date="2025-03-26T12:26:00Z">
        <w:r w:rsidRPr="00FE3C96" w:rsidDel="007340C6">
          <w:rPr>
            <w:rFonts w:ascii="Arial" w:eastAsia="Arial" w:hAnsi="Arial" w:cs="Times New Roman (Body CS)"/>
            <w:b/>
            <w:bCs/>
            <w:color w:val="0070C0"/>
            <w:spacing w:val="10"/>
            <w:kern w:val="0"/>
            <w:sz w:val="24"/>
            <w:szCs w:val="18"/>
            <w:lang w:eastAsia="ja-JP"/>
            <w14:ligatures w14:val="none"/>
            <w:rPrChange w:id="2158" w:author="HURR MEHDI" w:date="2025-03-26T15:29:00Z">
              <w:rPr/>
            </w:rPrChange>
          </w:rPr>
          <w:delText>####</w:delText>
        </w:r>
      </w:del>
      <w:r w:rsidRPr="00FE3C96">
        <w:rPr>
          <w:rFonts w:ascii="Arial" w:eastAsia="Arial" w:hAnsi="Arial" w:cs="Times New Roman (Body CS)"/>
          <w:b/>
          <w:bCs/>
          <w:color w:val="0070C0"/>
          <w:spacing w:val="10"/>
          <w:kern w:val="0"/>
          <w:sz w:val="24"/>
          <w:szCs w:val="18"/>
          <w:lang w:eastAsia="ja-JP"/>
          <w14:ligatures w14:val="none"/>
          <w:rPrChange w:id="2159" w:author="HURR MEHDI" w:date="2025-03-26T15:29:00Z">
            <w:rPr/>
          </w:rPrChange>
        </w:rPr>
        <w:t xml:space="preserve"> </w:t>
      </w:r>
      <w:del w:id="2160" w:author="HURR MEHDI" w:date="2025-03-26T12:27:00Z">
        <w:r w:rsidRPr="00FE3C96" w:rsidDel="007340C6">
          <w:rPr>
            <w:rFonts w:ascii="Arial" w:eastAsia="Arial" w:hAnsi="Arial" w:cs="Times New Roman (Body CS)"/>
            <w:b/>
            <w:bCs/>
            <w:color w:val="0070C0"/>
            <w:spacing w:val="10"/>
            <w:kern w:val="0"/>
            <w:sz w:val="24"/>
            <w:szCs w:val="18"/>
            <w:lang w:eastAsia="ja-JP"/>
            <w14:ligatures w14:val="none"/>
            <w:rPrChange w:id="2161" w:author="HURR MEHDI" w:date="2025-03-26T15:29:00Z">
              <w:rPr/>
            </w:rPrChange>
          </w:rPr>
          <w:delText>**</w:delText>
        </w:r>
      </w:del>
      <w:del w:id="2162" w:author="HURR MEHDI" w:date="2025-03-26T15:29:00Z">
        <w:r w:rsidRPr="00FE3C96" w:rsidDel="00FE3C96">
          <w:rPr>
            <w:rFonts w:ascii="Arial" w:eastAsia="Arial" w:hAnsi="Arial" w:cs="Times New Roman (Body CS)"/>
            <w:b/>
            <w:bCs/>
            <w:color w:val="0070C0"/>
            <w:spacing w:val="10"/>
            <w:kern w:val="0"/>
            <w:sz w:val="24"/>
            <w:szCs w:val="18"/>
            <w:lang w:eastAsia="ja-JP"/>
            <w14:ligatures w14:val="none"/>
            <w:rPrChange w:id="2163" w:author="HURR MEHDI" w:date="2025-03-26T15:29:00Z">
              <w:rPr/>
            </w:rPrChange>
          </w:rPr>
          <w:delText xml:space="preserve">2.4 </w:delText>
        </w:r>
      </w:del>
      <w:bookmarkStart w:id="2164" w:name="_Toc193933063"/>
      <w:r w:rsidRPr="00FE3C96">
        <w:rPr>
          <w:rFonts w:ascii="Arial" w:eastAsia="Arial" w:hAnsi="Arial" w:cs="Times New Roman (Body CS)"/>
          <w:b/>
          <w:bCs/>
          <w:color w:val="0070C0"/>
          <w:spacing w:val="10"/>
          <w:kern w:val="0"/>
          <w:sz w:val="24"/>
          <w:szCs w:val="18"/>
          <w:lang w:eastAsia="ja-JP"/>
          <w14:ligatures w14:val="none"/>
          <w:rPrChange w:id="2165" w:author="HURR MEHDI" w:date="2025-03-26T15:29:00Z">
            <w:rPr/>
          </w:rPrChange>
        </w:rPr>
        <w:t>Constraints</w:t>
      </w:r>
      <w:bookmarkEnd w:id="2164"/>
      <w:del w:id="2166" w:author="HURR MEHDI" w:date="2025-03-26T12:27:00Z">
        <w:r w:rsidRPr="00FE3C96" w:rsidDel="007340C6">
          <w:rPr>
            <w:rFonts w:ascii="Arial" w:eastAsia="Arial" w:hAnsi="Arial" w:cs="Times New Roman (Body CS)"/>
            <w:b/>
            <w:bCs/>
            <w:color w:val="0070C0"/>
            <w:spacing w:val="10"/>
            <w:kern w:val="0"/>
            <w:sz w:val="24"/>
            <w:szCs w:val="18"/>
            <w:lang w:eastAsia="ja-JP"/>
            <w14:ligatures w14:val="none"/>
            <w:rPrChange w:id="2167" w:author="HURR MEHDI" w:date="2025-03-26T15:29:00Z">
              <w:rPr/>
            </w:rPrChange>
          </w:rPr>
          <w:delText>**</w:delText>
        </w:r>
      </w:del>
      <w:r w:rsidRPr="00FE3C96">
        <w:rPr>
          <w:rFonts w:ascii="Arial" w:eastAsia="Arial" w:hAnsi="Arial" w:cs="Times New Roman (Body CS)"/>
          <w:b/>
          <w:bCs/>
          <w:color w:val="0070C0"/>
          <w:spacing w:val="10"/>
          <w:kern w:val="0"/>
          <w:sz w:val="24"/>
          <w:szCs w:val="18"/>
          <w:lang w:eastAsia="ja-JP"/>
          <w14:ligatures w14:val="none"/>
          <w:rPrChange w:id="2168" w:author="HURR MEHDI" w:date="2025-03-26T15:29:00Z">
            <w:rPr/>
          </w:rPrChange>
        </w:rPr>
        <w:t xml:space="preserve">  </w:t>
      </w:r>
    </w:p>
    <w:p w:rsidR="007340C6" w:rsidRPr="00FE3C96" w:rsidRDefault="007340C6" w:rsidP="00FE3C96">
      <w:pPr>
        <w:pStyle w:val="ListParagraph"/>
        <w:numPr>
          <w:ilvl w:val="0"/>
          <w:numId w:val="16"/>
        </w:numPr>
        <w:spacing w:line="360" w:lineRule="auto"/>
        <w:rPr>
          <w:rFonts w:ascii="Arial" w:hAnsi="Arial" w:cs="Arial"/>
          <w:i/>
          <w:color w:val="717171"/>
          <w:sz w:val="18"/>
          <w:rPrChange w:id="2169" w:author="HURR MEHDI" w:date="2025-03-26T15:30:00Z">
            <w:rPr/>
          </w:rPrChange>
        </w:rPr>
        <w:pPrChange w:id="2170" w:author="HURR MEHDI" w:date="2025-03-26T15:30:00Z">
          <w:pPr/>
        </w:pPrChange>
      </w:pPr>
      <w:del w:id="2171" w:author="HURR MEHDI" w:date="2025-03-26T15:30:00Z">
        <w:r w:rsidRPr="00FE3C96" w:rsidDel="00FE3C96">
          <w:rPr>
            <w:rFonts w:ascii="Arial" w:hAnsi="Arial" w:cs="Arial"/>
            <w:i/>
            <w:color w:val="717171"/>
            <w:sz w:val="18"/>
            <w:rPrChange w:id="2172" w:author="HURR MEHDI" w:date="2025-03-26T15:30:00Z">
              <w:rPr/>
            </w:rPrChange>
          </w:rPr>
          <w:delText xml:space="preserve">- </w:delText>
        </w:r>
      </w:del>
      <w:r w:rsidRPr="00FE3C96">
        <w:rPr>
          <w:rFonts w:ascii="Arial" w:hAnsi="Arial" w:cs="Arial"/>
          <w:i/>
          <w:color w:val="717171"/>
          <w:sz w:val="18"/>
          <w:rPrChange w:id="2173" w:author="HURR MEHDI" w:date="2025-03-26T15:30:00Z">
            <w:rPr/>
          </w:rPrChange>
        </w:rPr>
        <w:t xml:space="preserve">Must use </w:t>
      </w:r>
      <w:del w:id="2174" w:author="HURR MEHDI" w:date="2025-03-26T12:27:00Z">
        <w:r w:rsidRPr="00FE3C96" w:rsidDel="007340C6">
          <w:rPr>
            <w:rFonts w:ascii="Arial" w:hAnsi="Arial" w:cs="Arial"/>
            <w:i/>
            <w:color w:val="717171"/>
            <w:sz w:val="18"/>
            <w:rPrChange w:id="2175" w:author="HURR MEHDI" w:date="2025-03-26T15:30:00Z">
              <w:rPr/>
            </w:rPrChange>
          </w:rPr>
          <w:delText>**</w:delText>
        </w:r>
      </w:del>
      <w:r w:rsidRPr="00FE3C96">
        <w:rPr>
          <w:rFonts w:ascii="Arial" w:hAnsi="Arial" w:cs="Arial"/>
          <w:i/>
          <w:color w:val="717171"/>
          <w:sz w:val="18"/>
          <w:rPrChange w:id="2176" w:author="HURR MEHDI" w:date="2025-03-26T15:30:00Z">
            <w:rPr/>
          </w:rPrChange>
        </w:rPr>
        <w:t>Java</w:t>
      </w:r>
      <w:del w:id="2177" w:author="HURR MEHDI" w:date="2025-03-26T12:27:00Z">
        <w:r w:rsidRPr="00FE3C96" w:rsidDel="007340C6">
          <w:rPr>
            <w:rFonts w:ascii="Arial" w:hAnsi="Arial" w:cs="Arial"/>
            <w:i/>
            <w:color w:val="717171"/>
            <w:sz w:val="18"/>
            <w:rPrChange w:id="2178" w:author="HURR MEHDI" w:date="2025-03-26T15:30:00Z">
              <w:rPr/>
            </w:rPrChange>
          </w:rPr>
          <w:delText>**</w:delText>
        </w:r>
      </w:del>
      <w:r w:rsidRPr="00FE3C96">
        <w:rPr>
          <w:rFonts w:ascii="Arial" w:hAnsi="Arial" w:cs="Arial"/>
          <w:i/>
          <w:color w:val="717171"/>
          <w:sz w:val="18"/>
          <w:rPrChange w:id="2179" w:author="HURR MEHDI" w:date="2025-03-26T15:30:00Z">
            <w:rPr/>
          </w:rPrChange>
        </w:rPr>
        <w:t xml:space="preserve"> for backend development.  </w:t>
      </w:r>
    </w:p>
    <w:p w:rsidR="007340C6" w:rsidRPr="00FE3C96" w:rsidRDefault="007340C6" w:rsidP="00FE3C96">
      <w:pPr>
        <w:pStyle w:val="ListParagraph"/>
        <w:numPr>
          <w:ilvl w:val="0"/>
          <w:numId w:val="16"/>
        </w:numPr>
        <w:spacing w:line="360" w:lineRule="auto"/>
        <w:rPr>
          <w:rFonts w:ascii="Arial" w:hAnsi="Arial" w:cs="Arial"/>
          <w:i/>
          <w:color w:val="717171"/>
          <w:sz w:val="18"/>
          <w:rPrChange w:id="2180" w:author="HURR MEHDI" w:date="2025-03-26T15:30:00Z">
            <w:rPr/>
          </w:rPrChange>
        </w:rPr>
        <w:pPrChange w:id="2181" w:author="HURR MEHDI" w:date="2025-03-26T15:30:00Z">
          <w:pPr/>
        </w:pPrChange>
      </w:pPr>
      <w:del w:id="2182" w:author="HURR MEHDI" w:date="2025-03-26T15:30:00Z">
        <w:r w:rsidRPr="00FE3C96" w:rsidDel="00FE3C96">
          <w:rPr>
            <w:rFonts w:ascii="Arial" w:hAnsi="Arial" w:cs="Arial"/>
            <w:i/>
            <w:color w:val="717171"/>
            <w:sz w:val="18"/>
            <w:rPrChange w:id="2183" w:author="HURR MEHDI" w:date="2025-03-26T15:30:00Z">
              <w:rPr/>
            </w:rPrChange>
          </w:rPr>
          <w:delText xml:space="preserve">- </w:delText>
        </w:r>
      </w:del>
      <w:r w:rsidRPr="00FE3C96">
        <w:rPr>
          <w:rFonts w:ascii="Arial" w:hAnsi="Arial" w:cs="Arial"/>
          <w:i/>
          <w:color w:val="717171"/>
          <w:sz w:val="18"/>
          <w:rPrChange w:id="2184" w:author="HURR MEHDI" w:date="2025-03-26T15:30:00Z">
            <w:rPr/>
          </w:rPrChange>
        </w:rPr>
        <w:t xml:space="preserve">Project completion within </w:t>
      </w:r>
      <w:del w:id="2185" w:author="HURR MEHDI" w:date="2025-03-26T12:27:00Z">
        <w:r w:rsidRPr="00FE3C96" w:rsidDel="007340C6">
          <w:rPr>
            <w:rFonts w:ascii="Arial" w:hAnsi="Arial" w:cs="Arial"/>
            <w:i/>
            <w:color w:val="717171"/>
            <w:sz w:val="18"/>
            <w:rPrChange w:id="2186" w:author="HURR MEHDI" w:date="2025-03-26T15:30:00Z">
              <w:rPr/>
            </w:rPrChange>
          </w:rPr>
          <w:delText>**</w:delText>
        </w:r>
      </w:del>
      <w:r w:rsidRPr="00FE3C96">
        <w:rPr>
          <w:rFonts w:ascii="Arial" w:hAnsi="Arial" w:cs="Arial"/>
          <w:i/>
          <w:color w:val="717171"/>
          <w:sz w:val="18"/>
          <w:rPrChange w:id="2187" w:author="HURR MEHDI" w:date="2025-03-26T15:30:00Z">
            <w:rPr/>
          </w:rPrChange>
        </w:rPr>
        <w:t>16 weeks</w:t>
      </w:r>
      <w:del w:id="2188" w:author="HURR MEHDI" w:date="2025-03-26T12:27:00Z">
        <w:r w:rsidRPr="00FE3C96" w:rsidDel="007340C6">
          <w:rPr>
            <w:rFonts w:ascii="Arial" w:hAnsi="Arial" w:cs="Arial"/>
            <w:i/>
            <w:color w:val="717171"/>
            <w:sz w:val="18"/>
            <w:rPrChange w:id="2189" w:author="HURR MEHDI" w:date="2025-03-26T15:30:00Z">
              <w:rPr/>
            </w:rPrChange>
          </w:rPr>
          <w:delText>**</w:delText>
        </w:r>
      </w:del>
      <w:r w:rsidRPr="00FE3C96">
        <w:rPr>
          <w:rFonts w:ascii="Arial" w:hAnsi="Arial" w:cs="Arial"/>
          <w:i/>
          <w:color w:val="717171"/>
          <w:sz w:val="18"/>
          <w:rPrChange w:id="2190" w:author="HURR MEHDI" w:date="2025-03-26T15:30:00Z">
            <w:rPr/>
          </w:rPrChange>
        </w:rPr>
        <w:t xml:space="preserve">.  </w:t>
      </w:r>
    </w:p>
    <w:p w:rsidR="007340C6" w:rsidRPr="00FE3C96" w:rsidDel="00FE3C96" w:rsidRDefault="007340C6" w:rsidP="00FE3C96">
      <w:pPr>
        <w:pStyle w:val="ListParagraph"/>
        <w:numPr>
          <w:ilvl w:val="0"/>
          <w:numId w:val="16"/>
        </w:numPr>
        <w:spacing w:line="360" w:lineRule="auto"/>
        <w:rPr>
          <w:del w:id="2191" w:author="HURR MEHDI" w:date="2025-03-26T15:30:00Z"/>
          <w:rFonts w:ascii="Arial" w:hAnsi="Arial" w:cs="Arial"/>
          <w:i/>
          <w:color w:val="717171"/>
          <w:sz w:val="18"/>
          <w:rPrChange w:id="2192" w:author="HURR MEHDI" w:date="2025-03-26T15:30:00Z">
            <w:rPr>
              <w:del w:id="2193" w:author="HURR MEHDI" w:date="2025-03-26T15:30:00Z"/>
            </w:rPr>
          </w:rPrChange>
        </w:rPr>
        <w:pPrChange w:id="2194" w:author="HURR MEHDI" w:date="2025-03-26T15:30:00Z">
          <w:pPr/>
        </w:pPrChange>
      </w:pPr>
      <w:del w:id="2195" w:author="HURR MEHDI" w:date="2025-03-26T15:30:00Z">
        <w:r w:rsidRPr="00FE3C96" w:rsidDel="00FE3C96">
          <w:rPr>
            <w:rFonts w:ascii="Arial" w:hAnsi="Arial" w:cs="Arial"/>
            <w:i/>
            <w:color w:val="717171"/>
            <w:sz w:val="18"/>
            <w:rPrChange w:id="2196" w:author="HURR MEHDI" w:date="2025-03-26T15:30:00Z">
              <w:rPr/>
            </w:rPrChange>
          </w:rPr>
          <w:delText xml:space="preserve">- </w:delText>
        </w:r>
      </w:del>
      <w:r w:rsidRPr="00FE3C96">
        <w:rPr>
          <w:rFonts w:ascii="Arial" w:hAnsi="Arial" w:cs="Arial"/>
          <w:i/>
          <w:color w:val="717171"/>
          <w:sz w:val="18"/>
          <w:rPrChange w:id="2197" w:author="HURR MEHDI" w:date="2025-03-26T15:30:00Z">
            <w:rPr/>
          </w:rPrChange>
        </w:rPr>
        <w:t xml:space="preserve">Limited to CS department use (no university-wide integration).  </w:t>
      </w:r>
    </w:p>
    <w:p w:rsidR="007340C6" w:rsidRPr="00FE3C96" w:rsidRDefault="007340C6" w:rsidP="007340C6">
      <w:pPr>
        <w:pStyle w:val="ListParagraph"/>
        <w:numPr>
          <w:ilvl w:val="0"/>
          <w:numId w:val="16"/>
        </w:numPr>
        <w:spacing w:line="360" w:lineRule="auto"/>
        <w:rPr>
          <w:rFonts w:ascii="Arial" w:hAnsi="Arial" w:cs="Arial"/>
          <w:rPrChange w:id="2198" w:author="HURR MEHDI" w:date="2025-03-26T15:30:00Z">
            <w:rPr/>
          </w:rPrChange>
        </w:rPr>
        <w:pPrChange w:id="2199" w:author="HURR MEHDI" w:date="2025-03-26T15:30:00Z">
          <w:pPr/>
        </w:pPrChange>
      </w:pPr>
    </w:p>
    <w:p w:rsidR="007340C6" w:rsidRPr="00FE3C96" w:rsidRDefault="007340C6" w:rsidP="00DB0B10">
      <w:pPr>
        <w:keepNext/>
        <w:keepLines/>
        <w:numPr>
          <w:ilvl w:val="1"/>
          <w:numId w:val="44"/>
        </w:numPr>
        <w:spacing w:before="360" w:after="120" w:line="240" w:lineRule="auto"/>
        <w:outlineLvl w:val="1"/>
        <w:rPr>
          <w:rFonts w:ascii="Arial" w:eastAsia="Arial" w:hAnsi="Arial" w:cs="Times New Roman (Body CS)"/>
          <w:b/>
          <w:bCs/>
          <w:color w:val="0070C0"/>
          <w:spacing w:val="10"/>
          <w:kern w:val="0"/>
          <w:sz w:val="24"/>
          <w:szCs w:val="18"/>
          <w:lang w:eastAsia="ja-JP"/>
          <w14:ligatures w14:val="none"/>
          <w:rPrChange w:id="2200" w:author="HURR MEHDI" w:date="2025-03-26T15:30:00Z">
            <w:rPr/>
          </w:rPrChange>
        </w:rPr>
        <w:pPrChange w:id="2201" w:author="HURR MEHDI" w:date="2025-03-27T01:56:00Z">
          <w:pPr/>
        </w:pPrChange>
      </w:pPr>
      <w:del w:id="2202" w:author="HURR MEHDI" w:date="2025-03-26T12:26:00Z">
        <w:r w:rsidRPr="00FE3C96" w:rsidDel="007340C6">
          <w:rPr>
            <w:rFonts w:ascii="Arial" w:eastAsia="Arial" w:hAnsi="Arial" w:cs="Times New Roman (Body CS)"/>
            <w:b/>
            <w:bCs/>
            <w:color w:val="0070C0"/>
            <w:spacing w:val="10"/>
            <w:kern w:val="0"/>
            <w:sz w:val="24"/>
            <w:szCs w:val="18"/>
            <w:lang w:eastAsia="ja-JP"/>
            <w14:ligatures w14:val="none"/>
            <w:rPrChange w:id="2203" w:author="HURR MEHDI" w:date="2025-03-26T15:30:00Z">
              <w:rPr/>
            </w:rPrChange>
          </w:rPr>
          <w:delText>####</w:delText>
        </w:r>
      </w:del>
      <w:r w:rsidRPr="00FE3C96">
        <w:rPr>
          <w:rFonts w:ascii="Arial" w:eastAsia="Arial" w:hAnsi="Arial" w:cs="Times New Roman (Body CS)"/>
          <w:b/>
          <w:bCs/>
          <w:color w:val="0070C0"/>
          <w:spacing w:val="10"/>
          <w:kern w:val="0"/>
          <w:sz w:val="24"/>
          <w:szCs w:val="18"/>
          <w:lang w:eastAsia="ja-JP"/>
          <w14:ligatures w14:val="none"/>
          <w:rPrChange w:id="2204" w:author="HURR MEHDI" w:date="2025-03-26T15:30:00Z">
            <w:rPr/>
          </w:rPrChange>
        </w:rPr>
        <w:t xml:space="preserve"> </w:t>
      </w:r>
      <w:del w:id="2205" w:author="HURR MEHDI" w:date="2025-03-26T12:27:00Z">
        <w:r w:rsidRPr="00FE3C96" w:rsidDel="007340C6">
          <w:rPr>
            <w:rFonts w:ascii="Arial" w:eastAsia="Arial" w:hAnsi="Arial" w:cs="Times New Roman (Body CS)"/>
            <w:b/>
            <w:bCs/>
            <w:color w:val="0070C0"/>
            <w:spacing w:val="10"/>
            <w:kern w:val="0"/>
            <w:sz w:val="24"/>
            <w:szCs w:val="18"/>
            <w:lang w:eastAsia="ja-JP"/>
            <w14:ligatures w14:val="none"/>
            <w:rPrChange w:id="2206" w:author="HURR MEHDI" w:date="2025-03-26T15:30:00Z">
              <w:rPr/>
            </w:rPrChange>
          </w:rPr>
          <w:delText>**</w:delText>
        </w:r>
      </w:del>
      <w:del w:id="2207" w:author="HURR MEHDI" w:date="2025-03-26T15:30:00Z">
        <w:r w:rsidRPr="00FE3C96" w:rsidDel="00FE3C96">
          <w:rPr>
            <w:rFonts w:ascii="Arial" w:eastAsia="Arial" w:hAnsi="Arial" w:cs="Times New Roman (Body CS)"/>
            <w:b/>
            <w:bCs/>
            <w:color w:val="0070C0"/>
            <w:spacing w:val="10"/>
            <w:kern w:val="0"/>
            <w:sz w:val="24"/>
            <w:szCs w:val="18"/>
            <w:lang w:eastAsia="ja-JP"/>
            <w14:ligatures w14:val="none"/>
            <w:rPrChange w:id="2208" w:author="HURR MEHDI" w:date="2025-03-26T15:30:00Z">
              <w:rPr/>
            </w:rPrChange>
          </w:rPr>
          <w:delText xml:space="preserve">2.5 </w:delText>
        </w:r>
      </w:del>
      <w:bookmarkStart w:id="2209" w:name="_Toc193933064"/>
      <w:r w:rsidRPr="00FE3C96">
        <w:rPr>
          <w:rFonts w:ascii="Arial" w:eastAsia="Arial" w:hAnsi="Arial" w:cs="Times New Roman (Body CS)"/>
          <w:b/>
          <w:bCs/>
          <w:color w:val="0070C0"/>
          <w:spacing w:val="10"/>
          <w:kern w:val="0"/>
          <w:sz w:val="24"/>
          <w:szCs w:val="18"/>
          <w:lang w:eastAsia="ja-JP"/>
          <w14:ligatures w14:val="none"/>
          <w:rPrChange w:id="2210" w:author="HURR MEHDI" w:date="2025-03-26T15:30:00Z">
            <w:rPr/>
          </w:rPrChange>
        </w:rPr>
        <w:t>Assumptions and Dependencies</w:t>
      </w:r>
      <w:bookmarkEnd w:id="2209"/>
      <w:del w:id="2211" w:author="HURR MEHDI" w:date="2025-03-26T12:27:00Z">
        <w:r w:rsidRPr="00FE3C96" w:rsidDel="007340C6">
          <w:rPr>
            <w:rFonts w:ascii="Arial" w:eastAsia="Arial" w:hAnsi="Arial" w:cs="Times New Roman (Body CS)"/>
            <w:b/>
            <w:bCs/>
            <w:color w:val="0070C0"/>
            <w:spacing w:val="10"/>
            <w:kern w:val="0"/>
            <w:sz w:val="24"/>
            <w:szCs w:val="18"/>
            <w:lang w:eastAsia="ja-JP"/>
            <w14:ligatures w14:val="none"/>
            <w:rPrChange w:id="2212" w:author="HURR MEHDI" w:date="2025-03-26T15:30:00Z">
              <w:rPr/>
            </w:rPrChange>
          </w:rPr>
          <w:delText>**</w:delText>
        </w:r>
      </w:del>
      <w:r w:rsidRPr="00FE3C96">
        <w:rPr>
          <w:rFonts w:ascii="Arial" w:eastAsia="Arial" w:hAnsi="Arial" w:cs="Times New Roman (Body CS)"/>
          <w:b/>
          <w:bCs/>
          <w:color w:val="0070C0"/>
          <w:spacing w:val="10"/>
          <w:kern w:val="0"/>
          <w:sz w:val="24"/>
          <w:szCs w:val="18"/>
          <w:lang w:eastAsia="ja-JP"/>
          <w14:ligatures w14:val="none"/>
          <w:rPrChange w:id="2213" w:author="HURR MEHDI" w:date="2025-03-26T15:30:00Z">
            <w:rPr/>
          </w:rPrChange>
        </w:rPr>
        <w:t xml:space="preserve">  </w:t>
      </w:r>
    </w:p>
    <w:p w:rsidR="007340C6" w:rsidRPr="00BE5B5B" w:rsidRDefault="007340C6" w:rsidP="00BE5B5B">
      <w:pPr>
        <w:pStyle w:val="ListParagraph"/>
        <w:numPr>
          <w:ilvl w:val="0"/>
          <w:numId w:val="18"/>
        </w:numPr>
        <w:spacing w:line="360" w:lineRule="auto"/>
        <w:rPr>
          <w:rFonts w:ascii="Arial" w:hAnsi="Arial" w:cs="Arial"/>
          <w:i/>
          <w:color w:val="717171"/>
          <w:sz w:val="18"/>
          <w:rPrChange w:id="2214" w:author="HURR MEHDI" w:date="2025-03-26T15:45:00Z">
            <w:rPr/>
          </w:rPrChange>
        </w:rPr>
        <w:pPrChange w:id="2215" w:author="HURR MEHDI" w:date="2025-03-26T15:45:00Z">
          <w:pPr/>
        </w:pPrChange>
      </w:pPr>
      <w:del w:id="2216" w:author="HURR MEHDI" w:date="2025-03-26T15:30:00Z">
        <w:r w:rsidRPr="00BE5B5B" w:rsidDel="00FE3C96">
          <w:rPr>
            <w:rFonts w:ascii="Arial" w:hAnsi="Arial" w:cs="Arial"/>
            <w:i/>
            <w:color w:val="717171"/>
            <w:sz w:val="18"/>
            <w:rPrChange w:id="2217" w:author="HURR MEHDI" w:date="2025-03-26T15:45:00Z">
              <w:rPr/>
            </w:rPrChange>
          </w:rPr>
          <w:delText xml:space="preserve">- </w:delText>
        </w:r>
      </w:del>
      <w:r w:rsidRPr="00BE5B5B">
        <w:rPr>
          <w:rFonts w:ascii="Arial" w:hAnsi="Arial" w:cs="Arial"/>
          <w:i/>
          <w:color w:val="717171"/>
          <w:sz w:val="18"/>
          <w:rPrChange w:id="2218" w:author="HURR MEHDI" w:date="2025-03-26T15:45:00Z">
            <w:rPr/>
          </w:rPrChange>
        </w:rPr>
        <w:t xml:space="preserve">Students and coordinators have internet access.  </w:t>
      </w:r>
    </w:p>
    <w:p w:rsidR="007340C6" w:rsidRPr="00BE5B5B" w:rsidRDefault="007340C6" w:rsidP="00BE5B5B">
      <w:pPr>
        <w:pStyle w:val="ListParagraph"/>
        <w:numPr>
          <w:ilvl w:val="0"/>
          <w:numId w:val="18"/>
        </w:numPr>
        <w:spacing w:line="360" w:lineRule="auto"/>
        <w:rPr>
          <w:rFonts w:ascii="Arial" w:hAnsi="Arial" w:cs="Arial"/>
          <w:i/>
          <w:color w:val="717171"/>
          <w:sz w:val="18"/>
          <w:rPrChange w:id="2219" w:author="HURR MEHDI" w:date="2025-03-26T15:45:00Z">
            <w:rPr/>
          </w:rPrChange>
        </w:rPr>
        <w:pPrChange w:id="2220" w:author="HURR MEHDI" w:date="2025-03-26T15:45:00Z">
          <w:pPr/>
        </w:pPrChange>
      </w:pPr>
      <w:del w:id="2221" w:author="HURR MEHDI" w:date="2025-03-26T15:30:00Z">
        <w:r w:rsidRPr="00BE5B5B" w:rsidDel="00FE3C96">
          <w:rPr>
            <w:rFonts w:ascii="Arial" w:hAnsi="Arial" w:cs="Arial"/>
            <w:i/>
            <w:color w:val="717171"/>
            <w:sz w:val="18"/>
            <w:rPrChange w:id="2222" w:author="HURR MEHDI" w:date="2025-03-26T15:45:00Z">
              <w:rPr/>
            </w:rPrChange>
          </w:rPr>
          <w:delText xml:space="preserve">- </w:delText>
        </w:r>
      </w:del>
      <w:r w:rsidRPr="00BE5B5B">
        <w:rPr>
          <w:rFonts w:ascii="Arial" w:hAnsi="Arial" w:cs="Arial"/>
          <w:i/>
          <w:color w:val="717171"/>
          <w:sz w:val="18"/>
          <w:rPrChange w:id="2223" w:author="HURR MEHDI" w:date="2025-03-26T15:45:00Z">
            <w:rPr/>
          </w:rPrChange>
        </w:rPr>
        <w:t xml:space="preserve">Prerequisite data is accurate and preloaded.  </w:t>
      </w:r>
    </w:p>
    <w:p w:rsidR="007340C6" w:rsidRDefault="007340C6" w:rsidP="00BE5B5B">
      <w:pPr>
        <w:pStyle w:val="ListParagraph"/>
        <w:numPr>
          <w:ilvl w:val="0"/>
          <w:numId w:val="18"/>
        </w:numPr>
        <w:spacing w:line="360" w:lineRule="auto"/>
        <w:rPr>
          <w:ins w:id="2224" w:author="HURR MEHDI" w:date="2025-03-26T15:57:00Z"/>
          <w:rFonts w:ascii="Arial" w:hAnsi="Arial" w:cs="Arial"/>
          <w:i/>
          <w:color w:val="717171"/>
          <w:sz w:val="18"/>
        </w:rPr>
        <w:pPrChange w:id="2225" w:author="HURR MEHDI" w:date="2025-03-26T15:45:00Z">
          <w:pPr/>
        </w:pPrChange>
      </w:pPr>
      <w:del w:id="2226" w:author="HURR MEHDI" w:date="2025-03-26T15:30:00Z">
        <w:r w:rsidRPr="00BE5B5B" w:rsidDel="00FE3C96">
          <w:rPr>
            <w:rFonts w:ascii="Arial" w:hAnsi="Arial" w:cs="Arial"/>
            <w:i/>
            <w:color w:val="717171"/>
            <w:sz w:val="18"/>
            <w:rPrChange w:id="2227" w:author="HURR MEHDI" w:date="2025-03-26T15:45:00Z">
              <w:rPr/>
            </w:rPrChange>
          </w:rPr>
          <w:delText xml:space="preserve">- </w:delText>
        </w:r>
      </w:del>
      <w:r w:rsidRPr="00BE5B5B">
        <w:rPr>
          <w:rFonts w:ascii="Arial" w:hAnsi="Arial" w:cs="Arial"/>
          <w:i/>
          <w:color w:val="717171"/>
          <w:sz w:val="18"/>
          <w:rPrChange w:id="2228" w:author="HURR MEHDI" w:date="2025-03-26T15:45:00Z">
            <w:rPr/>
          </w:rPrChange>
        </w:rPr>
        <w:t xml:space="preserve">Mock data </w:t>
      </w:r>
      <w:proofErr w:type="gramStart"/>
      <w:r w:rsidRPr="00BE5B5B">
        <w:rPr>
          <w:rFonts w:ascii="Arial" w:hAnsi="Arial" w:cs="Arial"/>
          <w:i/>
          <w:color w:val="717171"/>
          <w:sz w:val="18"/>
          <w:rPrChange w:id="2229" w:author="HURR MEHDI" w:date="2025-03-26T15:45:00Z">
            <w:rPr/>
          </w:rPrChange>
        </w:rPr>
        <w:t>is used</w:t>
      </w:r>
      <w:proofErr w:type="gramEnd"/>
      <w:r w:rsidRPr="00BE5B5B">
        <w:rPr>
          <w:rFonts w:ascii="Arial" w:hAnsi="Arial" w:cs="Arial"/>
          <w:i/>
          <w:color w:val="717171"/>
          <w:sz w:val="18"/>
          <w:rPrChange w:id="2230" w:author="HURR MEHDI" w:date="2025-03-26T15:45:00Z">
            <w:rPr/>
          </w:rPrChange>
        </w:rPr>
        <w:t xml:space="preserve"> for testing due to privacy restrictions.  </w:t>
      </w:r>
    </w:p>
    <w:p w:rsidR="00865DE8" w:rsidRDefault="00865DE8" w:rsidP="00865DE8">
      <w:pPr>
        <w:pStyle w:val="ListParagraph"/>
        <w:spacing w:line="360" w:lineRule="auto"/>
        <w:rPr>
          <w:ins w:id="2231" w:author="HURR MEHDI" w:date="2025-03-26T15:57:00Z"/>
          <w:rFonts w:ascii="Arial" w:hAnsi="Arial" w:cs="Arial"/>
          <w:i/>
          <w:color w:val="717171"/>
          <w:sz w:val="18"/>
        </w:rPr>
        <w:pPrChange w:id="2232" w:author="HURR MEHDI" w:date="2025-03-26T15:57:00Z">
          <w:pPr/>
        </w:pPrChange>
      </w:pPr>
    </w:p>
    <w:p w:rsidR="00865DE8" w:rsidRPr="00865DE8" w:rsidRDefault="00865DE8" w:rsidP="00DB0B10">
      <w:pPr>
        <w:pStyle w:val="Heading2"/>
        <w:numPr>
          <w:ilvl w:val="1"/>
          <w:numId w:val="44"/>
        </w:numPr>
        <w:rPr>
          <w:ins w:id="2233" w:author="HURR MEHDI" w:date="2025-03-26T15:57:00Z"/>
          <w:rFonts w:ascii="Arial" w:hAnsi="Arial" w:cs="Arial"/>
          <w:rPrChange w:id="2234" w:author="HURR MEHDI" w:date="2025-03-26T15:57:00Z">
            <w:rPr>
              <w:ins w:id="2235" w:author="HURR MEHDI" w:date="2025-03-26T15:57:00Z"/>
            </w:rPr>
          </w:rPrChange>
        </w:rPr>
        <w:pPrChange w:id="2236" w:author="HURR MEHDI" w:date="2025-03-27T01:56:00Z">
          <w:pPr>
            <w:pStyle w:val="Heading2"/>
            <w:numPr>
              <w:ilvl w:val="1"/>
              <w:numId w:val="1"/>
            </w:numPr>
            <w:tabs>
              <w:tab w:val="clear" w:pos="360"/>
            </w:tabs>
            <w:ind w:left="720" w:hanging="720"/>
          </w:pPr>
        </w:pPrChange>
      </w:pPr>
      <w:bookmarkStart w:id="2237" w:name="_Toc193933065"/>
      <w:ins w:id="2238" w:author="HURR MEHDI" w:date="2025-03-26T15:57:00Z">
        <w:r w:rsidRPr="00865DE8">
          <w:rPr>
            <w:rFonts w:ascii="Arial" w:hAnsi="Arial" w:cs="Arial"/>
            <w:rPrChange w:id="2239" w:author="HURR MEHDI" w:date="2025-03-26T15:57:00Z">
              <w:rPr/>
            </w:rPrChange>
          </w:rPr>
          <w:t>Project Deliverables</w:t>
        </w:r>
        <w:bookmarkEnd w:id="2237"/>
      </w:ins>
    </w:p>
    <w:p w:rsidR="00865DE8" w:rsidRPr="00424A01" w:rsidRDefault="00865DE8" w:rsidP="00865DE8">
      <w:pPr>
        <w:pStyle w:val="ListParagraph"/>
        <w:ind w:left="1080"/>
        <w:rPr>
          <w:ins w:id="2240" w:author="HURR MEHDI" w:date="2025-03-26T15:57:00Z"/>
          <w:i/>
          <w:color w:val="717171"/>
        </w:rPr>
      </w:pPr>
      <w:ins w:id="2241" w:author="HURR MEHDI" w:date="2025-03-26T15:57:00Z">
        <w:r w:rsidRPr="00424A01">
          <w:rPr>
            <w:i/>
            <w:color w:val="717171"/>
          </w:rPr>
          <w:t xml:space="preserve"> </w:t>
        </w:r>
      </w:ins>
    </w:p>
    <w:tbl>
      <w:tblPr>
        <w:tblStyle w:val="ProjectScopeTable"/>
        <w:tblpPr w:leftFromText="180" w:rightFromText="180" w:vertAnchor="text" w:horzAnchor="margin" w:tblpY="-32"/>
        <w:tblW w:w="10125" w:type="dxa"/>
        <w:tblLook w:val="04A0" w:firstRow="1" w:lastRow="0" w:firstColumn="1" w:lastColumn="0" w:noHBand="0" w:noVBand="1"/>
      </w:tblPr>
      <w:tblGrid>
        <w:gridCol w:w="2245"/>
        <w:gridCol w:w="7880"/>
      </w:tblGrid>
      <w:tr w:rsidR="00865DE8" w:rsidRPr="00D838BF" w:rsidTr="007D5BD4">
        <w:trPr>
          <w:cnfStyle w:val="100000000000" w:firstRow="1" w:lastRow="0" w:firstColumn="0" w:lastColumn="0" w:oddVBand="0" w:evenVBand="0" w:oddHBand="0" w:evenHBand="0" w:firstRowFirstColumn="0" w:firstRowLastColumn="0" w:lastRowFirstColumn="0" w:lastRowLastColumn="0"/>
          <w:trHeight w:val="359"/>
          <w:ins w:id="2242" w:author="HURR MEHDI" w:date="2025-03-26T15:57:00Z"/>
        </w:trPr>
        <w:tc>
          <w:tcPr>
            <w:tcW w:w="2245" w:type="dxa"/>
            <w:hideMark/>
          </w:tcPr>
          <w:p w:rsidR="00865DE8" w:rsidRPr="00D838BF" w:rsidRDefault="00865DE8" w:rsidP="007D5BD4">
            <w:pPr>
              <w:pStyle w:val="Subtitle"/>
              <w:rPr>
                <w:ins w:id="2243" w:author="HURR MEHDI" w:date="2025-03-26T15:57:00Z"/>
              </w:rPr>
            </w:pPr>
            <w:ins w:id="2244" w:author="HURR MEHDI" w:date="2025-03-26T15:57:00Z">
              <w:r w:rsidRPr="00D838BF">
                <w:t>Deliverable</w:t>
              </w:r>
            </w:ins>
          </w:p>
        </w:tc>
        <w:tc>
          <w:tcPr>
            <w:tcW w:w="7880" w:type="dxa"/>
            <w:hideMark/>
          </w:tcPr>
          <w:p w:rsidR="00865DE8" w:rsidRPr="00D838BF" w:rsidRDefault="00865DE8" w:rsidP="007D5BD4">
            <w:pPr>
              <w:pStyle w:val="Subtitle"/>
              <w:rPr>
                <w:ins w:id="2245" w:author="HURR MEHDI" w:date="2025-03-26T15:57:00Z"/>
              </w:rPr>
            </w:pPr>
            <w:ins w:id="2246" w:author="HURR MEHDI" w:date="2025-03-26T15:57:00Z">
              <w:r w:rsidRPr="00D838BF">
                <w:t>Description</w:t>
              </w:r>
            </w:ins>
          </w:p>
        </w:tc>
      </w:tr>
      <w:tr w:rsidR="00865DE8" w:rsidRPr="003B314C" w:rsidTr="007D5BD4">
        <w:trPr>
          <w:trHeight w:val="423"/>
          <w:ins w:id="2247" w:author="HURR MEHDI" w:date="2025-03-26T15:57:00Z"/>
        </w:trPr>
        <w:tc>
          <w:tcPr>
            <w:tcW w:w="2245" w:type="dxa"/>
            <w:noWrap/>
            <w:hideMark/>
          </w:tcPr>
          <w:p w:rsidR="00865DE8" w:rsidRPr="003B314C" w:rsidRDefault="00865DE8" w:rsidP="007D5BD4">
            <w:pPr>
              <w:spacing w:after="0"/>
              <w:rPr>
                <w:ins w:id="2248" w:author="HURR MEHDI" w:date="2025-03-26T15:57:00Z"/>
                <w:rFonts w:ascii="Calibri" w:eastAsia="Times New Roman" w:hAnsi="Calibri" w:cs="Calibri"/>
                <w:b/>
                <w:bCs/>
                <w:color w:val="262626"/>
                <w:sz w:val="19"/>
                <w:szCs w:val="19"/>
                <w:lang w:val="en-IN" w:eastAsia="en-IN"/>
              </w:rPr>
            </w:pPr>
            <w:ins w:id="2249" w:author="HURR MEHDI" w:date="2025-03-26T15:57:00Z">
              <w:r>
                <w:rPr>
                  <w:rFonts w:ascii="Calibri" w:eastAsia="Times New Roman" w:hAnsi="Calibri" w:cs="Calibri"/>
                  <w:b/>
                  <w:bCs/>
                  <w:color w:val="262626"/>
                  <w:sz w:val="19"/>
                  <w:szCs w:val="19"/>
                  <w:lang w:val="en-IN" w:eastAsia="en-IN"/>
                </w:rPr>
                <w:t>Project Plan</w:t>
              </w:r>
            </w:ins>
          </w:p>
        </w:tc>
        <w:tc>
          <w:tcPr>
            <w:tcW w:w="7880" w:type="dxa"/>
            <w:hideMark/>
          </w:tcPr>
          <w:p w:rsidR="00865DE8" w:rsidRPr="005B01C5" w:rsidRDefault="00865DE8" w:rsidP="007D5BD4">
            <w:pPr>
              <w:spacing w:after="0"/>
              <w:rPr>
                <w:ins w:id="2250" w:author="HURR MEHDI" w:date="2025-03-26T15:57:00Z"/>
                <w:rFonts w:eastAsia="Times New Roman" w:cstheme="minorHAnsi"/>
                <w:i/>
                <w:color w:val="717171"/>
                <w:szCs w:val="19"/>
                <w:lang w:val="en-IN" w:eastAsia="en-IN"/>
              </w:rPr>
            </w:pPr>
            <w:ins w:id="2251" w:author="HURR MEHDI" w:date="2025-03-26T15:57:00Z">
              <w:r w:rsidRPr="005B01C5">
                <w:rPr>
                  <w:rFonts w:eastAsia="Times New Roman" w:cstheme="minorHAnsi"/>
                  <w:i/>
                  <w:color w:val="717171"/>
                  <w:szCs w:val="19"/>
                  <w:lang w:val="en-IN" w:eastAsia="en-IN"/>
                </w:rPr>
                <w:t>A formal document outlining the project’s scope, timelines, resource allocation, and risk management strategies.</w:t>
              </w:r>
            </w:ins>
          </w:p>
        </w:tc>
      </w:tr>
      <w:tr w:rsidR="00865DE8" w:rsidRPr="003B314C" w:rsidTr="007D5BD4">
        <w:trPr>
          <w:trHeight w:val="359"/>
          <w:ins w:id="2252" w:author="HURR MEHDI" w:date="2025-03-26T15:57:00Z"/>
        </w:trPr>
        <w:tc>
          <w:tcPr>
            <w:tcW w:w="2245" w:type="dxa"/>
            <w:noWrap/>
            <w:hideMark/>
          </w:tcPr>
          <w:p w:rsidR="00865DE8" w:rsidRPr="003B314C" w:rsidRDefault="00865DE8" w:rsidP="007D5BD4">
            <w:pPr>
              <w:spacing w:after="0"/>
              <w:rPr>
                <w:ins w:id="2253" w:author="HURR MEHDI" w:date="2025-03-26T15:57:00Z"/>
                <w:rFonts w:ascii="Calibri" w:eastAsia="Times New Roman" w:hAnsi="Calibri" w:cs="Calibri"/>
                <w:b/>
                <w:bCs/>
                <w:color w:val="262626"/>
                <w:sz w:val="19"/>
                <w:szCs w:val="19"/>
                <w:lang w:val="en-IN" w:eastAsia="en-IN"/>
              </w:rPr>
            </w:pPr>
            <w:ins w:id="2254" w:author="HURR MEHDI" w:date="2025-03-26T15:57:00Z">
              <w:r>
                <w:rPr>
                  <w:rFonts w:ascii="Calibri" w:eastAsia="Times New Roman" w:hAnsi="Calibri" w:cs="Calibri"/>
                  <w:b/>
                  <w:bCs/>
                  <w:color w:val="262626"/>
                  <w:sz w:val="19"/>
                  <w:szCs w:val="19"/>
                  <w:lang w:val="en-IN" w:eastAsia="en-IN"/>
                </w:rPr>
                <w:t>SRS Documentation</w:t>
              </w:r>
            </w:ins>
          </w:p>
        </w:tc>
        <w:tc>
          <w:tcPr>
            <w:tcW w:w="7880" w:type="dxa"/>
            <w:hideMark/>
          </w:tcPr>
          <w:p w:rsidR="00865DE8" w:rsidRPr="005B01C5" w:rsidRDefault="00865DE8" w:rsidP="007D5BD4">
            <w:pPr>
              <w:spacing w:after="0"/>
              <w:rPr>
                <w:ins w:id="2255" w:author="HURR MEHDI" w:date="2025-03-26T15:57:00Z"/>
                <w:rFonts w:eastAsia="Times New Roman" w:cstheme="minorHAnsi"/>
                <w:i/>
                <w:color w:val="717171"/>
                <w:szCs w:val="19"/>
                <w:lang w:val="en-IN" w:eastAsia="en-IN"/>
              </w:rPr>
            </w:pPr>
            <w:ins w:id="2256" w:author="HURR MEHDI" w:date="2025-03-26T15:57:00Z">
              <w:r w:rsidRPr="005B01C5">
                <w:rPr>
                  <w:rFonts w:eastAsia="Times New Roman" w:cstheme="minorHAnsi"/>
                  <w:i/>
                  <w:color w:val="717171"/>
                  <w:szCs w:val="19"/>
                  <w:lang w:val="en-IN" w:eastAsia="en-IN"/>
                </w:rPr>
                <w:t>A Software Requirements Specification detailing functional/non-functional requirements, use cases, and system constraints.</w:t>
              </w:r>
            </w:ins>
          </w:p>
        </w:tc>
      </w:tr>
      <w:tr w:rsidR="00865DE8" w:rsidRPr="003B314C" w:rsidTr="007D5BD4">
        <w:trPr>
          <w:trHeight w:val="359"/>
          <w:ins w:id="2257" w:author="HURR MEHDI" w:date="2025-03-26T15:57:00Z"/>
        </w:trPr>
        <w:tc>
          <w:tcPr>
            <w:tcW w:w="2245" w:type="dxa"/>
            <w:noWrap/>
            <w:hideMark/>
          </w:tcPr>
          <w:p w:rsidR="00865DE8" w:rsidRPr="003B314C" w:rsidRDefault="00865DE8" w:rsidP="007D5BD4">
            <w:pPr>
              <w:spacing w:after="0"/>
              <w:rPr>
                <w:ins w:id="2258" w:author="HURR MEHDI" w:date="2025-03-26T15:57:00Z"/>
                <w:rFonts w:ascii="Calibri" w:eastAsia="Times New Roman" w:hAnsi="Calibri" w:cs="Calibri"/>
                <w:b/>
                <w:bCs/>
                <w:color w:val="262626"/>
                <w:sz w:val="19"/>
                <w:szCs w:val="19"/>
                <w:lang w:val="en-IN" w:eastAsia="en-IN"/>
              </w:rPr>
            </w:pPr>
            <w:ins w:id="2259" w:author="HURR MEHDI" w:date="2025-03-26T15:57:00Z">
              <w:r>
                <w:rPr>
                  <w:rFonts w:ascii="Calibri" w:eastAsia="Times New Roman" w:hAnsi="Calibri" w:cs="Calibri"/>
                  <w:b/>
                  <w:bCs/>
                  <w:color w:val="262626"/>
                  <w:sz w:val="19"/>
                  <w:szCs w:val="19"/>
                  <w:lang w:val="en-IN" w:eastAsia="en-IN"/>
                </w:rPr>
                <w:t>System Prototype</w:t>
              </w:r>
            </w:ins>
          </w:p>
        </w:tc>
        <w:tc>
          <w:tcPr>
            <w:tcW w:w="7880" w:type="dxa"/>
            <w:hideMark/>
          </w:tcPr>
          <w:p w:rsidR="00865DE8" w:rsidRPr="005B01C5" w:rsidRDefault="00865DE8" w:rsidP="007D5BD4">
            <w:pPr>
              <w:spacing w:after="0"/>
              <w:rPr>
                <w:ins w:id="2260" w:author="HURR MEHDI" w:date="2025-03-26T15:57:00Z"/>
                <w:rFonts w:eastAsia="Times New Roman" w:cstheme="minorHAnsi"/>
                <w:i/>
                <w:color w:val="717171"/>
                <w:szCs w:val="19"/>
                <w:lang w:val="en-IN" w:eastAsia="en-IN"/>
              </w:rPr>
            </w:pPr>
            <w:ins w:id="2261" w:author="HURR MEHDI" w:date="2025-03-26T15:57:00Z">
              <w:r w:rsidRPr="005B01C5">
                <w:rPr>
                  <w:rFonts w:eastAsia="Times New Roman" w:cstheme="minorHAnsi"/>
                  <w:i/>
                  <w:color w:val="717171"/>
                  <w:szCs w:val="19"/>
                  <w:lang w:val="en-IN" w:eastAsia="en-IN"/>
                </w:rPr>
                <w:t>A mock-up UI design demonstrating core workflows (e.g., course registration, prerequisite checks).</w:t>
              </w:r>
            </w:ins>
          </w:p>
        </w:tc>
      </w:tr>
      <w:tr w:rsidR="00865DE8" w:rsidRPr="003B314C" w:rsidTr="007D5BD4">
        <w:trPr>
          <w:trHeight w:val="359"/>
          <w:ins w:id="2262" w:author="HURR MEHDI" w:date="2025-03-26T15:57:00Z"/>
        </w:trPr>
        <w:tc>
          <w:tcPr>
            <w:tcW w:w="2245" w:type="dxa"/>
            <w:noWrap/>
          </w:tcPr>
          <w:p w:rsidR="00865DE8" w:rsidRDefault="00865DE8" w:rsidP="007D5BD4">
            <w:pPr>
              <w:spacing w:after="0"/>
              <w:rPr>
                <w:ins w:id="2263" w:author="HURR MEHDI" w:date="2025-03-26T15:57:00Z"/>
                <w:rFonts w:ascii="Calibri" w:eastAsia="Times New Roman" w:hAnsi="Calibri" w:cs="Calibri"/>
                <w:b/>
                <w:bCs/>
                <w:color w:val="262626"/>
                <w:sz w:val="19"/>
                <w:szCs w:val="19"/>
                <w:lang w:val="en-IN" w:eastAsia="en-IN"/>
              </w:rPr>
            </w:pPr>
            <w:ins w:id="2264" w:author="HURR MEHDI" w:date="2025-03-26T15:57:00Z">
              <w:r>
                <w:rPr>
                  <w:rFonts w:ascii="Calibri" w:eastAsia="Times New Roman" w:hAnsi="Calibri" w:cs="Calibri"/>
                  <w:b/>
                  <w:bCs/>
                  <w:color w:val="262626"/>
                  <w:sz w:val="19"/>
                  <w:szCs w:val="19"/>
                  <w:lang w:val="en-IN" w:eastAsia="en-IN"/>
                </w:rPr>
                <w:t>Functional Application</w:t>
              </w:r>
            </w:ins>
          </w:p>
        </w:tc>
        <w:tc>
          <w:tcPr>
            <w:tcW w:w="7880" w:type="dxa"/>
          </w:tcPr>
          <w:p w:rsidR="00865DE8" w:rsidRPr="005B01C5" w:rsidRDefault="00865DE8" w:rsidP="007D5BD4">
            <w:pPr>
              <w:spacing w:after="0"/>
              <w:rPr>
                <w:ins w:id="2265" w:author="HURR MEHDI" w:date="2025-03-26T15:57:00Z"/>
                <w:rFonts w:eastAsia="Times New Roman" w:cstheme="minorHAnsi"/>
                <w:i/>
                <w:color w:val="717171"/>
                <w:szCs w:val="19"/>
                <w:lang w:val="en-IN" w:eastAsia="en-IN"/>
              </w:rPr>
            </w:pPr>
            <w:ins w:id="2266" w:author="HURR MEHDI" w:date="2025-03-26T15:57:00Z">
              <w:r w:rsidRPr="005B01C5">
                <w:rPr>
                  <w:rFonts w:eastAsia="Times New Roman" w:cstheme="minorHAnsi"/>
                  <w:i/>
                  <w:color w:val="717171"/>
                  <w:szCs w:val="19"/>
                  <w:lang w:val="en-IN" w:eastAsia="en-IN"/>
                </w:rPr>
                <w:t>A working system with all core features: prerequisite validation, pass/fail tracking, coordinator dashboards, and report generation.</w:t>
              </w:r>
            </w:ins>
          </w:p>
        </w:tc>
      </w:tr>
      <w:tr w:rsidR="00865DE8" w:rsidRPr="003B314C" w:rsidTr="007D5BD4">
        <w:trPr>
          <w:trHeight w:val="359"/>
          <w:ins w:id="2267" w:author="HURR MEHDI" w:date="2025-03-26T15:57:00Z"/>
        </w:trPr>
        <w:tc>
          <w:tcPr>
            <w:tcW w:w="2245" w:type="dxa"/>
            <w:noWrap/>
          </w:tcPr>
          <w:p w:rsidR="00865DE8" w:rsidRDefault="00865DE8" w:rsidP="007D5BD4">
            <w:pPr>
              <w:spacing w:after="0"/>
              <w:rPr>
                <w:ins w:id="2268" w:author="HURR MEHDI" w:date="2025-03-26T15:57:00Z"/>
                <w:rFonts w:ascii="Calibri" w:eastAsia="Times New Roman" w:hAnsi="Calibri" w:cs="Calibri"/>
                <w:b/>
                <w:bCs/>
                <w:color w:val="262626"/>
                <w:sz w:val="19"/>
                <w:szCs w:val="19"/>
                <w:lang w:val="en-IN" w:eastAsia="en-IN"/>
              </w:rPr>
            </w:pPr>
            <w:ins w:id="2269" w:author="HURR MEHDI" w:date="2025-03-26T15:57:00Z">
              <w:r>
                <w:rPr>
                  <w:rFonts w:ascii="Calibri" w:eastAsia="Times New Roman" w:hAnsi="Calibri" w:cs="Calibri"/>
                  <w:b/>
                  <w:bCs/>
                  <w:color w:val="262626"/>
                  <w:sz w:val="19"/>
                  <w:szCs w:val="19"/>
                  <w:lang w:val="en-IN" w:eastAsia="en-IN"/>
                </w:rPr>
                <w:t>Source Code</w:t>
              </w:r>
            </w:ins>
          </w:p>
        </w:tc>
        <w:tc>
          <w:tcPr>
            <w:tcW w:w="7880" w:type="dxa"/>
          </w:tcPr>
          <w:p w:rsidR="00865DE8" w:rsidRPr="005B01C5" w:rsidRDefault="00865DE8" w:rsidP="007D5BD4">
            <w:pPr>
              <w:spacing w:after="0"/>
              <w:rPr>
                <w:ins w:id="2270" w:author="HURR MEHDI" w:date="2025-03-26T15:57:00Z"/>
                <w:rFonts w:eastAsia="Times New Roman" w:cstheme="minorHAnsi"/>
                <w:i/>
                <w:color w:val="717171"/>
                <w:szCs w:val="19"/>
                <w:lang w:val="en-IN" w:eastAsia="en-IN"/>
              </w:rPr>
            </w:pPr>
            <w:ins w:id="2271" w:author="HURR MEHDI" w:date="2025-03-26T15:57:00Z">
              <w:r w:rsidRPr="005B01C5">
                <w:rPr>
                  <w:rFonts w:eastAsia="Times New Roman" w:cstheme="minorHAnsi"/>
                  <w:i/>
                  <w:color w:val="717171"/>
                  <w:szCs w:val="19"/>
                  <w:lang w:val="en-IN" w:eastAsia="en-IN"/>
                </w:rPr>
                <w:t>Well-commented Java code, configuration files, and dependencies for reproducibility.</w:t>
              </w:r>
            </w:ins>
          </w:p>
        </w:tc>
      </w:tr>
      <w:tr w:rsidR="00865DE8" w:rsidRPr="003B314C" w:rsidTr="007D5BD4">
        <w:trPr>
          <w:trHeight w:val="359"/>
          <w:ins w:id="2272" w:author="HURR MEHDI" w:date="2025-03-26T15:57:00Z"/>
        </w:trPr>
        <w:tc>
          <w:tcPr>
            <w:tcW w:w="2245" w:type="dxa"/>
            <w:noWrap/>
          </w:tcPr>
          <w:p w:rsidR="00865DE8" w:rsidRDefault="00865DE8" w:rsidP="007D5BD4">
            <w:pPr>
              <w:spacing w:after="0"/>
              <w:rPr>
                <w:ins w:id="2273" w:author="HURR MEHDI" w:date="2025-03-26T15:57:00Z"/>
                <w:rFonts w:ascii="Calibri" w:eastAsia="Times New Roman" w:hAnsi="Calibri" w:cs="Calibri"/>
                <w:b/>
                <w:bCs/>
                <w:color w:val="262626"/>
                <w:sz w:val="19"/>
                <w:szCs w:val="19"/>
                <w:lang w:val="en-IN" w:eastAsia="en-IN"/>
              </w:rPr>
            </w:pPr>
            <w:ins w:id="2274" w:author="HURR MEHDI" w:date="2025-03-26T15:57:00Z">
              <w:r>
                <w:rPr>
                  <w:rFonts w:ascii="Calibri" w:eastAsia="Times New Roman" w:hAnsi="Calibri" w:cs="Calibri"/>
                  <w:b/>
                  <w:bCs/>
                  <w:color w:val="262626"/>
                  <w:sz w:val="19"/>
                  <w:szCs w:val="19"/>
                  <w:lang w:val="en-IN" w:eastAsia="en-IN"/>
                </w:rPr>
                <w:t>User Manual</w:t>
              </w:r>
            </w:ins>
          </w:p>
        </w:tc>
        <w:tc>
          <w:tcPr>
            <w:tcW w:w="7880" w:type="dxa"/>
          </w:tcPr>
          <w:p w:rsidR="00865DE8" w:rsidRPr="005B01C5" w:rsidRDefault="00865DE8" w:rsidP="007D5BD4">
            <w:pPr>
              <w:spacing w:after="0"/>
              <w:rPr>
                <w:ins w:id="2275" w:author="HURR MEHDI" w:date="2025-03-26T15:57:00Z"/>
                <w:rFonts w:eastAsia="Times New Roman" w:cstheme="minorHAnsi"/>
                <w:i/>
                <w:color w:val="717171"/>
                <w:szCs w:val="19"/>
                <w:lang w:val="en-IN" w:eastAsia="en-IN"/>
              </w:rPr>
            </w:pPr>
            <w:ins w:id="2276" w:author="HURR MEHDI" w:date="2025-03-26T15:57:00Z">
              <w:r w:rsidRPr="005B01C5">
                <w:rPr>
                  <w:rFonts w:eastAsia="Times New Roman" w:cstheme="minorHAnsi"/>
                  <w:i/>
                  <w:color w:val="717171"/>
                  <w:szCs w:val="19"/>
                  <w:lang w:val="en-IN" w:eastAsia="en-IN"/>
                </w:rPr>
                <w:t>A brief guide explaining how students/coordinators can use the system (e.g., registration steps, report generation).</w:t>
              </w:r>
            </w:ins>
          </w:p>
        </w:tc>
      </w:tr>
      <w:tr w:rsidR="00865DE8" w:rsidRPr="003B314C" w:rsidTr="007D5BD4">
        <w:trPr>
          <w:trHeight w:val="359"/>
          <w:ins w:id="2277" w:author="HURR MEHDI" w:date="2025-03-26T15:57:00Z"/>
        </w:trPr>
        <w:tc>
          <w:tcPr>
            <w:tcW w:w="2245" w:type="dxa"/>
            <w:noWrap/>
          </w:tcPr>
          <w:p w:rsidR="00865DE8" w:rsidRDefault="00865DE8" w:rsidP="007D5BD4">
            <w:pPr>
              <w:spacing w:after="0"/>
              <w:rPr>
                <w:ins w:id="2278" w:author="HURR MEHDI" w:date="2025-03-26T15:57:00Z"/>
                <w:rFonts w:ascii="Calibri" w:eastAsia="Times New Roman" w:hAnsi="Calibri" w:cs="Calibri"/>
                <w:b/>
                <w:bCs/>
                <w:color w:val="262626"/>
                <w:sz w:val="19"/>
                <w:szCs w:val="19"/>
                <w:lang w:val="en-IN" w:eastAsia="en-IN"/>
              </w:rPr>
            </w:pPr>
            <w:ins w:id="2279" w:author="HURR MEHDI" w:date="2025-03-26T15:57:00Z">
              <w:r>
                <w:rPr>
                  <w:rFonts w:ascii="Calibri" w:eastAsia="Times New Roman" w:hAnsi="Calibri" w:cs="Calibri"/>
                  <w:b/>
                  <w:bCs/>
                  <w:color w:val="262626"/>
                  <w:sz w:val="19"/>
                  <w:szCs w:val="19"/>
                  <w:lang w:val="en-IN" w:eastAsia="en-IN"/>
                </w:rPr>
                <w:t>Test Plan and Reports</w:t>
              </w:r>
            </w:ins>
          </w:p>
        </w:tc>
        <w:tc>
          <w:tcPr>
            <w:tcW w:w="7880" w:type="dxa"/>
          </w:tcPr>
          <w:p w:rsidR="00865DE8" w:rsidRPr="005B01C5" w:rsidRDefault="00865DE8" w:rsidP="007D5BD4">
            <w:pPr>
              <w:spacing w:after="0"/>
              <w:rPr>
                <w:ins w:id="2280" w:author="HURR MEHDI" w:date="2025-03-26T15:57:00Z"/>
                <w:rFonts w:eastAsia="Times New Roman" w:cstheme="minorHAnsi"/>
                <w:i/>
                <w:color w:val="717171"/>
                <w:szCs w:val="19"/>
                <w:lang w:val="en-IN" w:eastAsia="en-IN"/>
              </w:rPr>
            </w:pPr>
            <w:ins w:id="2281" w:author="HURR MEHDI" w:date="2025-03-26T15:57:00Z">
              <w:r w:rsidRPr="005B01C5">
                <w:rPr>
                  <w:rFonts w:eastAsia="Times New Roman" w:cstheme="minorHAnsi"/>
                  <w:i/>
                  <w:color w:val="717171"/>
                  <w:szCs w:val="19"/>
                  <w:lang w:val="en-IN" w:eastAsia="en-IN"/>
                </w:rPr>
                <w:t>Documentation of test cases (e.g., prerequisite validation scenarios) and results to verify system accuracy.</w:t>
              </w:r>
            </w:ins>
          </w:p>
        </w:tc>
      </w:tr>
      <w:tr w:rsidR="00865DE8" w:rsidRPr="003B314C" w:rsidTr="007D5BD4">
        <w:trPr>
          <w:trHeight w:val="359"/>
          <w:ins w:id="2282" w:author="HURR MEHDI" w:date="2025-03-26T15:57:00Z"/>
        </w:trPr>
        <w:tc>
          <w:tcPr>
            <w:tcW w:w="2245" w:type="dxa"/>
            <w:noWrap/>
          </w:tcPr>
          <w:p w:rsidR="00865DE8" w:rsidRDefault="00865DE8" w:rsidP="007D5BD4">
            <w:pPr>
              <w:spacing w:after="0"/>
              <w:rPr>
                <w:ins w:id="2283" w:author="HURR MEHDI" w:date="2025-03-26T15:57:00Z"/>
                <w:rFonts w:ascii="Calibri" w:eastAsia="Times New Roman" w:hAnsi="Calibri" w:cs="Calibri"/>
                <w:b/>
                <w:bCs/>
                <w:color w:val="262626"/>
                <w:sz w:val="19"/>
                <w:szCs w:val="19"/>
                <w:lang w:val="en-IN" w:eastAsia="en-IN"/>
              </w:rPr>
            </w:pPr>
            <w:ins w:id="2284" w:author="HURR MEHDI" w:date="2025-03-26T15:57:00Z">
              <w:r>
                <w:rPr>
                  <w:rFonts w:ascii="Calibri" w:eastAsia="Times New Roman" w:hAnsi="Calibri" w:cs="Calibri"/>
                  <w:b/>
                  <w:bCs/>
                  <w:color w:val="262626"/>
                  <w:sz w:val="19"/>
                  <w:szCs w:val="19"/>
                  <w:lang w:val="en-IN" w:eastAsia="en-IN"/>
                </w:rPr>
                <w:t>Final Presentation</w:t>
              </w:r>
            </w:ins>
          </w:p>
        </w:tc>
        <w:tc>
          <w:tcPr>
            <w:tcW w:w="7880" w:type="dxa"/>
          </w:tcPr>
          <w:p w:rsidR="00865DE8" w:rsidRPr="005B01C5" w:rsidRDefault="00865DE8" w:rsidP="007D5BD4">
            <w:pPr>
              <w:spacing w:after="0"/>
              <w:rPr>
                <w:ins w:id="2285" w:author="HURR MEHDI" w:date="2025-03-26T15:57:00Z"/>
                <w:rFonts w:eastAsia="Times New Roman" w:cstheme="minorHAnsi"/>
                <w:i/>
                <w:color w:val="717171"/>
                <w:szCs w:val="19"/>
                <w:lang w:val="en-IN" w:eastAsia="en-IN"/>
              </w:rPr>
            </w:pPr>
            <w:ins w:id="2286" w:author="HURR MEHDI" w:date="2025-03-26T15:57:00Z">
              <w:r w:rsidRPr="005B01C5">
                <w:rPr>
                  <w:rFonts w:eastAsia="Times New Roman" w:cstheme="minorHAnsi"/>
                  <w:i/>
                  <w:color w:val="717171"/>
                  <w:szCs w:val="19"/>
                  <w:lang w:val="en-IN" w:eastAsia="en-IN"/>
                </w:rPr>
                <w:t>A PowerPoint and live demo summarizing the project’s phases, challenges, and outcomes for academic evaluation.</w:t>
              </w:r>
            </w:ins>
          </w:p>
        </w:tc>
      </w:tr>
    </w:tbl>
    <w:p w:rsidR="00865DE8" w:rsidRDefault="00865DE8" w:rsidP="00865DE8">
      <w:pPr>
        <w:rPr>
          <w:ins w:id="2287" w:author="HURR MEHDI" w:date="2025-03-26T15:57:00Z"/>
        </w:rPr>
      </w:pPr>
    </w:p>
    <w:p w:rsidR="00865DE8" w:rsidRDefault="00865DE8" w:rsidP="00865DE8">
      <w:pPr>
        <w:rPr>
          <w:ins w:id="2288" w:author="HURR MEHDI" w:date="2025-03-26T15:57:00Z"/>
        </w:rPr>
      </w:pPr>
    </w:p>
    <w:p w:rsidR="00865DE8" w:rsidRPr="00865DE8" w:rsidRDefault="00865DE8" w:rsidP="00DB0B10">
      <w:pPr>
        <w:pStyle w:val="Heading2"/>
        <w:numPr>
          <w:ilvl w:val="1"/>
          <w:numId w:val="44"/>
        </w:numPr>
        <w:rPr>
          <w:ins w:id="2289" w:author="HURR MEHDI" w:date="2025-03-26T15:57:00Z"/>
          <w:rFonts w:ascii="Arial" w:hAnsi="Arial" w:cs="Arial"/>
          <w:rPrChange w:id="2290" w:author="HURR MEHDI" w:date="2025-03-26T15:59:00Z">
            <w:rPr>
              <w:ins w:id="2291" w:author="HURR MEHDI" w:date="2025-03-26T15:57:00Z"/>
            </w:rPr>
          </w:rPrChange>
        </w:rPr>
        <w:pPrChange w:id="2292" w:author="HURR MEHDI" w:date="2025-03-27T01:56:00Z">
          <w:pPr/>
        </w:pPrChange>
      </w:pPr>
      <w:bookmarkStart w:id="2293" w:name="_Toc193933066"/>
      <w:ins w:id="2294" w:author="HURR MEHDI" w:date="2025-03-26T15:57:00Z">
        <w:r w:rsidRPr="00865DE8">
          <w:rPr>
            <w:rFonts w:ascii="Arial" w:hAnsi="Arial" w:cs="Arial"/>
            <w:rPrChange w:id="2295" w:author="HURR MEHDI" w:date="2025-03-26T15:57:00Z">
              <w:rPr/>
            </w:rPrChange>
          </w:rPr>
          <w:lastRenderedPageBreak/>
          <w:t>Schedule Summary</w:t>
        </w:r>
        <w:bookmarkEnd w:id="2293"/>
      </w:ins>
    </w:p>
    <w:tbl>
      <w:tblPr>
        <w:tblStyle w:val="ProjectScopeTable"/>
        <w:tblW w:w="10133" w:type="dxa"/>
        <w:tblLook w:val="04A0" w:firstRow="1" w:lastRow="0" w:firstColumn="1" w:lastColumn="0" w:noHBand="0" w:noVBand="1"/>
      </w:tblPr>
      <w:tblGrid>
        <w:gridCol w:w="3235"/>
        <w:gridCol w:w="1710"/>
        <w:gridCol w:w="1800"/>
        <w:gridCol w:w="3388"/>
      </w:tblGrid>
      <w:tr w:rsidR="00865DE8" w:rsidRPr="003B314C" w:rsidTr="007D5BD4">
        <w:trPr>
          <w:cnfStyle w:val="100000000000" w:firstRow="1" w:lastRow="0" w:firstColumn="0" w:lastColumn="0" w:oddVBand="0" w:evenVBand="0" w:oddHBand="0" w:evenHBand="0" w:firstRowFirstColumn="0" w:firstRowLastColumn="0" w:lastRowFirstColumn="0" w:lastRowLastColumn="0"/>
          <w:trHeight w:val="277"/>
          <w:ins w:id="2296" w:author="HURR MEHDI" w:date="2025-03-26T15:57:00Z"/>
        </w:trPr>
        <w:tc>
          <w:tcPr>
            <w:tcW w:w="3235" w:type="dxa"/>
            <w:noWrap/>
            <w:vAlign w:val="center"/>
            <w:hideMark/>
          </w:tcPr>
          <w:p w:rsidR="00865DE8" w:rsidRPr="00D838BF" w:rsidRDefault="00865DE8" w:rsidP="007D5BD4">
            <w:pPr>
              <w:pStyle w:val="Subtitle"/>
              <w:jc w:val="center"/>
              <w:rPr>
                <w:ins w:id="2297" w:author="HURR MEHDI" w:date="2025-03-26T15:57:00Z"/>
                <w:sz w:val="22"/>
                <w:szCs w:val="16"/>
                <w:lang w:val="en-IN" w:eastAsia="en-IN"/>
              </w:rPr>
            </w:pPr>
            <w:ins w:id="2298" w:author="HURR MEHDI" w:date="2025-03-26T15:57:00Z">
              <w:r w:rsidRPr="00D838BF">
                <w:rPr>
                  <w:sz w:val="22"/>
                  <w:szCs w:val="16"/>
                  <w:lang w:val="en-IN" w:eastAsia="en-IN"/>
                </w:rPr>
                <w:t>Task</w:t>
              </w:r>
            </w:ins>
          </w:p>
        </w:tc>
        <w:tc>
          <w:tcPr>
            <w:tcW w:w="1710" w:type="dxa"/>
            <w:vAlign w:val="center"/>
            <w:hideMark/>
          </w:tcPr>
          <w:p w:rsidR="00865DE8" w:rsidRPr="00D838BF" w:rsidRDefault="00865DE8" w:rsidP="007D5BD4">
            <w:pPr>
              <w:pStyle w:val="Subtitle"/>
              <w:jc w:val="center"/>
              <w:rPr>
                <w:ins w:id="2299" w:author="HURR MEHDI" w:date="2025-03-26T15:57:00Z"/>
                <w:sz w:val="22"/>
                <w:szCs w:val="16"/>
                <w:lang w:val="en-IN" w:eastAsia="en-IN"/>
              </w:rPr>
            </w:pPr>
            <w:ins w:id="2300" w:author="HURR MEHDI" w:date="2025-03-26T15:57:00Z">
              <w:r w:rsidRPr="00D838BF">
                <w:rPr>
                  <w:sz w:val="22"/>
                  <w:szCs w:val="16"/>
                  <w:lang w:val="en-IN" w:eastAsia="en-IN"/>
                </w:rPr>
                <w:t>Start Date</w:t>
              </w:r>
            </w:ins>
          </w:p>
        </w:tc>
        <w:tc>
          <w:tcPr>
            <w:tcW w:w="1800" w:type="dxa"/>
            <w:vAlign w:val="center"/>
            <w:hideMark/>
          </w:tcPr>
          <w:p w:rsidR="00865DE8" w:rsidRPr="00D838BF" w:rsidRDefault="00865DE8" w:rsidP="007D5BD4">
            <w:pPr>
              <w:pStyle w:val="Subtitle"/>
              <w:jc w:val="center"/>
              <w:rPr>
                <w:ins w:id="2301" w:author="HURR MEHDI" w:date="2025-03-26T15:57:00Z"/>
                <w:sz w:val="22"/>
                <w:szCs w:val="16"/>
                <w:lang w:val="en-IN" w:eastAsia="en-IN"/>
              </w:rPr>
            </w:pPr>
            <w:ins w:id="2302" w:author="HURR MEHDI" w:date="2025-03-26T15:57:00Z">
              <w:r w:rsidRPr="00D838BF">
                <w:rPr>
                  <w:sz w:val="22"/>
                  <w:szCs w:val="16"/>
                  <w:lang w:val="en-IN" w:eastAsia="en-IN"/>
                </w:rPr>
                <w:t>End Date</w:t>
              </w:r>
            </w:ins>
          </w:p>
        </w:tc>
        <w:tc>
          <w:tcPr>
            <w:tcW w:w="3388" w:type="dxa"/>
            <w:vAlign w:val="center"/>
            <w:hideMark/>
          </w:tcPr>
          <w:p w:rsidR="00865DE8" w:rsidRPr="00D838BF" w:rsidRDefault="00865DE8" w:rsidP="007D5BD4">
            <w:pPr>
              <w:pStyle w:val="Subtitle"/>
              <w:jc w:val="center"/>
              <w:rPr>
                <w:ins w:id="2303" w:author="HURR MEHDI" w:date="2025-03-26T15:57:00Z"/>
                <w:sz w:val="22"/>
                <w:szCs w:val="16"/>
                <w:lang w:val="en-IN" w:eastAsia="en-IN"/>
              </w:rPr>
            </w:pPr>
            <w:ins w:id="2304" w:author="HURR MEHDI" w:date="2025-03-26T15:57:00Z">
              <w:r>
                <w:rPr>
                  <w:sz w:val="22"/>
                  <w:szCs w:val="16"/>
                  <w:lang w:val="en-IN" w:eastAsia="en-IN"/>
                </w:rPr>
                <w:t>Deliverables</w:t>
              </w:r>
            </w:ins>
          </w:p>
        </w:tc>
      </w:tr>
      <w:tr w:rsidR="00865DE8" w:rsidRPr="003B314C" w:rsidTr="007D5BD4">
        <w:trPr>
          <w:trHeight w:val="277"/>
          <w:ins w:id="2305" w:author="HURR MEHDI" w:date="2025-03-26T15:57:00Z"/>
        </w:trPr>
        <w:tc>
          <w:tcPr>
            <w:tcW w:w="3235" w:type="dxa"/>
            <w:noWrap/>
            <w:vAlign w:val="center"/>
            <w:hideMark/>
          </w:tcPr>
          <w:p w:rsidR="00865DE8" w:rsidRPr="003B314C" w:rsidRDefault="00865DE8" w:rsidP="007D5BD4">
            <w:pPr>
              <w:spacing w:after="0"/>
              <w:rPr>
                <w:ins w:id="2306" w:author="HURR MEHDI" w:date="2025-03-26T15:57:00Z"/>
                <w:rFonts w:ascii="Calibri" w:eastAsia="Times New Roman" w:hAnsi="Calibri" w:cs="Calibri"/>
                <w:b/>
                <w:bCs/>
                <w:color w:val="262626"/>
                <w:sz w:val="19"/>
                <w:szCs w:val="19"/>
                <w:lang w:val="en-IN" w:eastAsia="en-IN"/>
              </w:rPr>
            </w:pPr>
            <w:ins w:id="2307" w:author="HURR MEHDI" w:date="2025-03-26T15:57:00Z">
              <w:r>
                <w:rPr>
                  <w:rFonts w:ascii="Calibri" w:eastAsia="Times New Roman" w:hAnsi="Calibri" w:cs="Calibri"/>
                  <w:b/>
                  <w:bCs/>
                  <w:color w:val="262626"/>
                  <w:sz w:val="19"/>
                  <w:szCs w:val="19"/>
                  <w:lang w:val="en-IN" w:eastAsia="en-IN"/>
                </w:rPr>
                <w:t>Planning</w:t>
              </w:r>
            </w:ins>
          </w:p>
        </w:tc>
        <w:tc>
          <w:tcPr>
            <w:tcW w:w="1710" w:type="dxa"/>
            <w:vAlign w:val="center"/>
            <w:hideMark/>
          </w:tcPr>
          <w:p w:rsidR="00865DE8" w:rsidRPr="007C321B" w:rsidRDefault="00865DE8" w:rsidP="007D5BD4">
            <w:pPr>
              <w:spacing w:after="0"/>
              <w:rPr>
                <w:ins w:id="2308" w:author="HURR MEHDI" w:date="2025-03-26T15:57:00Z"/>
                <w:rFonts w:ascii="Calibri Light" w:eastAsia="Times New Roman" w:hAnsi="Calibri Light" w:cs="Calibri Light"/>
                <w:color w:val="717171"/>
                <w:sz w:val="19"/>
                <w:szCs w:val="19"/>
                <w:lang w:val="en-IN" w:eastAsia="en-IN"/>
              </w:rPr>
            </w:pPr>
            <w:ins w:id="2309" w:author="HURR MEHDI" w:date="2025-03-26T15:57:00Z">
              <w:r w:rsidRPr="007C321B">
                <w:rPr>
                  <w:color w:val="717171"/>
                </w:rPr>
                <w:t>19/02/2025</w:t>
              </w:r>
            </w:ins>
          </w:p>
        </w:tc>
        <w:tc>
          <w:tcPr>
            <w:tcW w:w="1800" w:type="dxa"/>
            <w:noWrap/>
            <w:vAlign w:val="center"/>
            <w:hideMark/>
          </w:tcPr>
          <w:p w:rsidR="00865DE8" w:rsidRPr="007C321B" w:rsidRDefault="00865DE8" w:rsidP="007D5BD4">
            <w:pPr>
              <w:spacing w:after="0"/>
              <w:rPr>
                <w:ins w:id="2310" w:author="HURR MEHDI" w:date="2025-03-26T15:57:00Z"/>
                <w:rFonts w:ascii="Calibri" w:eastAsia="Times New Roman" w:hAnsi="Calibri" w:cs="Calibri"/>
                <w:color w:val="717171"/>
                <w:sz w:val="22"/>
                <w:szCs w:val="22"/>
                <w:lang w:val="en-IN" w:eastAsia="en-IN"/>
              </w:rPr>
            </w:pPr>
            <w:ins w:id="2311" w:author="HURR MEHDI" w:date="2025-03-26T15:57:00Z">
              <w:r w:rsidRPr="007C321B">
                <w:rPr>
                  <w:color w:val="717171"/>
                </w:rPr>
                <w:t>05/03/2025</w:t>
              </w:r>
            </w:ins>
          </w:p>
        </w:tc>
        <w:tc>
          <w:tcPr>
            <w:tcW w:w="3388" w:type="dxa"/>
            <w:noWrap/>
            <w:vAlign w:val="center"/>
            <w:hideMark/>
          </w:tcPr>
          <w:p w:rsidR="00865DE8" w:rsidRPr="007C321B" w:rsidRDefault="00865DE8" w:rsidP="007D5BD4">
            <w:pPr>
              <w:spacing w:after="0"/>
              <w:rPr>
                <w:ins w:id="2312" w:author="HURR MEHDI" w:date="2025-03-26T15:57:00Z"/>
                <w:rFonts w:ascii="Calibri" w:eastAsia="Times New Roman" w:hAnsi="Calibri" w:cs="Calibri"/>
                <w:color w:val="717171"/>
                <w:sz w:val="22"/>
                <w:szCs w:val="22"/>
                <w:lang w:val="en-IN" w:eastAsia="en-IN"/>
              </w:rPr>
            </w:pPr>
            <w:ins w:id="2313" w:author="HURR MEHDI" w:date="2025-03-26T15:57:00Z">
              <w:r w:rsidRPr="007C321B">
                <w:rPr>
                  <w:rFonts w:ascii="Calibri" w:eastAsia="Times New Roman" w:hAnsi="Calibri" w:cs="Calibri"/>
                  <w:color w:val="717171"/>
                  <w:sz w:val="22"/>
                  <w:szCs w:val="22"/>
                  <w:lang w:val="en-IN" w:eastAsia="en-IN"/>
                </w:rPr>
                <w:t>Project Plan</w:t>
              </w:r>
            </w:ins>
          </w:p>
        </w:tc>
      </w:tr>
      <w:tr w:rsidR="00865DE8" w:rsidRPr="003B314C" w:rsidTr="007D5BD4">
        <w:trPr>
          <w:trHeight w:val="277"/>
          <w:ins w:id="2314" w:author="HURR MEHDI" w:date="2025-03-26T15:57:00Z"/>
        </w:trPr>
        <w:tc>
          <w:tcPr>
            <w:tcW w:w="3235" w:type="dxa"/>
            <w:noWrap/>
            <w:vAlign w:val="center"/>
            <w:hideMark/>
          </w:tcPr>
          <w:p w:rsidR="00865DE8" w:rsidRPr="003B314C" w:rsidRDefault="00865DE8" w:rsidP="007D5BD4">
            <w:pPr>
              <w:spacing w:after="0"/>
              <w:rPr>
                <w:ins w:id="2315" w:author="HURR MEHDI" w:date="2025-03-26T15:57:00Z"/>
                <w:rFonts w:ascii="Calibri" w:eastAsia="Times New Roman" w:hAnsi="Calibri" w:cs="Calibri"/>
                <w:b/>
                <w:bCs/>
                <w:color w:val="262626"/>
                <w:sz w:val="19"/>
                <w:szCs w:val="19"/>
                <w:lang w:val="en-IN" w:eastAsia="en-IN"/>
              </w:rPr>
            </w:pPr>
            <w:ins w:id="2316" w:author="HURR MEHDI" w:date="2025-03-26T15:57:00Z">
              <w:r>
                <w:rPr>
                  <w:rFonts w:ascii="Calibri" w:eastAsia="Times New Roman" w:hAnsi="Calibri" w:cs="Calibri"/>
                  <w:b/>
                  <w:bCs/>
                  <w:color w:val="262626"/>
                  <w:sz w:val="19"/>
                  <w:szCs w:val="19"/>
                  <w:lang w:val="en-IN" w:eastAsia="en-IN"/>
                </w:rPr>
                <w:t>Analysis</w:t>
              </w:r>
            </w:ins>
          </w:p>
        </w:tc>
        <w:tc>
          <w:tcPr>
            <w:tcW w:w="1710" w:type="dxa"/>
            <w:vAlign w:val="center"/>
            <w:hideMark/>
          </w:tcPr>
          <w:p w:rsidR="00865DE8" w:rsidRPr="007C321B" w:rsidRDefault="00865DE8" w:rsidP="007D5BD4">
            <w:pPr>
              <w:spacing w:after="0"/>
              <w:rPr>
                <w:ins w:id="2317" w:author="HURR MEHDI" w:date="2025-03-26T15:57:00Z"/>
                <w:rFonts w:ascii="Calibri Light" w:eastAsia="Times New Roman" w:hAnsi="Calibri Light" w:cs="Calibri Light"/>
                <w:color w:val="717171"/>
                <w:sz w:val="19"/>
                <w:szCs w:val="19"/>
                <w:lang w:val="en-IN" w:eastAsia="en-IN"/>
              </w:rPr>
            </w:pPr>
            <w:ins w:id="2318" w:author="HURR MEHDI" w:date="2025-03-26T15:57:00Z">
              <w:r w:rsidRPr="007C321B">
                <w:rPr>
                  <w:color w:val="717171"/>
                </w:rPr>
                <w:t>06/03/2025</w:t>
              </w:r>
            </w:ins>
          </w:p>
        </w:tc>
        <w:tc>
          <w:tcPr>
            <w:tcW w:w="1800" w:type="dxa"/>
            <w:noWrap/>
            <w:vAlign w:val="center"/>
            <w:hideMark/>
          </w:tcPr>
          <w:p w:rsidR="00865DE8" w:rsidRPr="007C321B" w:rsidRDefault="00865DE8" w:rsidP="007D5BD4">
            <w:pPr>
              <w:spacing w:after="0"/>
              <w:rPr>
                <w:ins w:id="2319" w:author="HURR MEHDI" w:date="2025-03-26T15:57:00Z"/>
                <w:rFonts w:ascii="Calibri" w:eastAsia="Times New Roman" w:hAnsi="Calibri" w:cs="Calibri"/>
                <w:color w:val="717171"/>
                <w:sz w:val="22"/>
                <w:szCs w:val="22"/>
                <w:lang w:val="en-IN" w:eastAsia="en-IN"/>
              </w:rPr>
            </w:pPr>
            <w:ins w:id="2320" w:author="HURR MEHDI" w:date="2025-03-26T15:57:00Z">
              <w:r w:rsidRPr="007C321B">
                <w:rPr>
                  <w:color w:val="717171"/>
                </w:rPr>
                <w:t>26/03/2025</w:t>
              </w:r>
            </w:ins>
          </w:p>
        </w:tc>
        <w:tc>
          <w:tcPr>
            <w:tcW w:w="3388" w:type="dxa"/>
            <w:noWrap/>
            <w:vAlign w:val="center"/>
            <w:hideMark/>
          </w:tcPr>
          <w:p w:rsidR="00865DE8" w:rsidRPr="007C321B" w:rsidRDefault="00865DE8" w:rsidP="007D5BD4">
            <w:pPr>
              <w:spacing w:after="0"/>
              <w:rPr>
                <w:ins w:id="2321" w:author="HURR MEHDI" w:date="2025-03-26T15:57:00Z"/>
                <w:rFonts w:ascii="Calibri" w:eastAsia="Times New Roman" w:hAnsi="Calibri" w:cs="Calibri"/>
                <w:color w:val="717171"/>
                <w:sz w:val="22"/>
                <w:szCs w:val="22"/>
                <w:lang w:val="en-IN" w:eastAsia="en-IN"/>
              </w:rPr>
            </w:pPr>
            <w:ins w:id="2322" w:author="HURR MEHDI" w:date="2025-03-26T15:57:00Z">
              <w:r w:rsidRPr="007C321B">
                <w:rPr>
                  <w:rFonts w:ascii="Calibri" w:eastAsia="Times New Roman" w:hAnsi="Calibri" w:cs="Calibri"/>
                  <w:color w:val="717171"/>
                  <w:sz w:val="22"/>
                  <w:szCs w:val="22"/>
                  <w:lang w:val="en-IN" w:eastAsia="en-IN"/>
                </w:rPr>
                <w:t>SRS Documentation</w:t>
              </w:r>
            </w:ins>
          </w:p>
        </w:tc>
      </w:tr>
      <w:tr w:rsidR="00865DE8" w:rsidRPr="003B314C" w:rsidTr="007D5BD4">
        <w:trPr>
          <w:trHeight w:val="277"/>
          <w:ins w:id="2323" w:author="HURR MEHDI" w:date="2025-03-26T15:57:00Z"/>
        </w:trPr>
        <w:tc>
          <w:tcPr>
            <w:tcW w:w="3235" w:type="dxa"/>
            <w:noWrap/>
            <w:vAlign w:val="center"/>
          </w:tcPr>
          <w:p w:rsidR="00865DE8" w:rsidRPr="003B314C" w:rsidRDefault="00865DE8" w:rsidP="007D5BD4">
            <w:pPr>
              <w:spacing w:after="0"/>
              <w:rPr>
                <w:ins w:id="2324" w:author="HURR MEHDI" w:date="2025-03-26T15:57:00Z"/>
                <w:rFonts w:ascii="Calibri" w:eastAsia="Times New Roman" w:hAnsi="Calibri" w:cs="Calibri"/>
                <w:b/>
                <w:bCs/>
                <w:color w:val="262626"/>
                <w:sz w:val="19"/>
                <w:szCs w:val="19"/>
                <w:lang w:val="en-IN" w:eastAsia="en-IN"/>
              </w:rPr>
            </w:pPr>
            <w:ins w:id="2325" w:author="HURR MEHDI" w:date="2025-03-26T15:57:00Z">
              <w:r>
                <w:rPr>
                  <w:rFonts w:ascii="Calibri" w:eastAsia="Times New Roman" w:hAnsi="Calibri" w:cs="Calibri"/>
                  <w:b/>
                  <w:bCs/>
                  <w:color w:val="262626"/>
                  <w:sz w:val="19"/>
                  <w:szCs w:val="19"/>
                  <w:lang w:val="en-IN" w:eastAsia="en-IN"/>
                </w:rPr>
                <w:t>Design</w:t>
              </w:r>
            </w:ins>
          </w:p>
        </w:tc>
        <w:tc>
          <w:tcPr>
            <w:tcW w:w="1710" w:type="dxa"/>
            <w:vAlign w:val="center"/>
          </w:tcPr>
          <w:p w:rsidR="00865DE8" w:rsidRPr="007C321B" w:rsidRDefault="00865DE8" w:rsidP="007D5BD4">
            <w:pPr>
              <w:spacing w:after="0"/>
              <w:rPr>
                <w:ins w:id="2326" w:author="HURR MEHDI" w:date="2025-03-26T15:57:00Z"/>
                <w:rFonts w:ascii="Calibri Light" w:eastAsia="Times New Roman" w:hAnsi="Calibri Light" w:cs="Calibri Light"/>
                <w:color w:val="717171"/>
                <w:sz w:val="19"/>
                <w:szCs w:val="19"/>
                <w:lang w:val="en-IN" w:eastAsia="en-IN"/>
              </w:rPr>
            </w:pPr>
            <w:ins w:id="2327" w:author="HURR MEHDI" w:date="2025-03-26T15:57:00Z">
              <w:r w:rsidRPr="007C321B">
                <w:rPr>
                  <w:color w:val="717171"/>
                </w:rPr>
                <w:t>27/03/2025</w:t>
              </w:r>
            </w:ins>
          </w:p>
        </w:tc>
        <w:tc>
          <w:tcPr>
            <w:tcW w:w="1800" w:type="dxa"/>
            <w:noWrap/>
            <w:vAlign w:val="center"/>
          </w:tcPr>
          <w:p w:rsidR="00865DE8" w:rsidRPr="007C321B" w:rsidRDefault="00865DE8" w:rsidP="007D5BD4">
            <w:pPr>
              <w:spacing w:after="0"/>
              <w:rPr>
                <w:ins w:id="2328" w:author="HURR MEHDI" w:date="2025-03-26T15:57:00Z"/>
                <w:rFonts w:ascii="Calibri" w:eastAsia="Times New Roman" w:hAnsi="Calibri" w:cs="Calibri"/>
                <w:color w:val="717171"/>
                <w:sz w:val="22"/>
                <w:szCs w:val="22"/>
                <w:lang w:val="en-IN" w:eastAsia="en-IN"/>
              </w:rPr>
            </w:pPr>
            <w:ins w:id="2329" w:author="HURR MEHDI" w:date="2025-03-26T15:57:00Z">
              <w:r w:rsidRPr="007C321B">
                <w:rPr>
                  <w:color w:val="717171"/>
                </w:rPr>
                <w:t>23/04/2025</w:t>
              </w:r>
            </w:ins>
          </w:p>
        </w:tc>
        <w:tc>
          <w:tcPr>
            <w:tcW w:w="3388" w:type="dxa"/>
            <w:noWrap/>
            <w:vAlign w:val="center"/>
          </w:tcPr>
          <w:p w:rsidR="00865DE8" w:rsidRPr="007C321B" w:rsidRDefault="00865DE8" w:rsidP="007D5BD4">
            <w:pPr>
              <w:spacing w:after="0"/>
              <w:rPr>
                <w:ins w:id="2330" w:author="HURR MEHDI" w:date="2025-03-26T15:57:00Z"/>
                <w:rFonts w:ascii="Calibri" w:eastAsia="Times New Roman" w:hAnsi="Calibri" w:cs="Calibri"/>
                <w:color w:val="717171"/>
                <w:sz w:val="22"/>
                <w:szCs w:val="22"/>
                <w:lang w:val="en-IN" w:eastAsia="en-IN"/>
              </w:rPr>
            </w:pPr>
            <w:ins w:id="2331" w:author="HURR MEHDI" w:date="2025-03-26T15:57:00Z">
              <w:r w:rsidRPr="007C321B">
                <w:rPr>
                  <w:rFonts w:ascii="Calibri" w:eastAsia="Times New Roman" w:hAnsi="Calibri" w:cs="Calibri"/>
                  <w:color w:val="717171"/>
                  <w:sz w:val="22"/>
                  <w:szCs w:val="22"/>
                  <w:lang w:val="en-IN" w:eastAsia="en-IN"/>
                </w:rPr>
                <w:t>Prototype</w:t>
              </w:r>
            </w:ins>
          </w:p>
        </w:tc>
      </w:tr>
      <w:tr w:rsidR="00865DE8" w:rsidRPr="003B314C" w:rsidTr="007D5BD4">
        <w:trPr>
          <w:trHeight w:val="277"/>
          <w:ins w:id="2332" w:author="HURR MEHDI" w:date="2025-03-26T15:57:00Z"/>
        </w:trPr>
        <w:tc>
          <w:tcPr>
            <w:tcW w:w="3235" w:type="dxa"/>
            <w:noWrap/>
            <w:vAlign w:val="center"/>
          </w:tcPr>
          <w:p w:rsidR="00865DE8" w:rsidRPr="003B314C" w:rsidRDefault="00865DE8" w:rsidP="007D5BD4">
            <w:pPr>
              <w:spacing w:after="0"/>
              <w:rPr>
                <w:ins w:id="2333" w:author="HURR MEHDI" w:date="2025-03-26T15:57:00Z"/>
                <w:rFonts w:ascii="Calibri" w:eastAsia="Times New Roman" w:hAnsi="Calibri" w:cs="Calibri"/>
                <w:b/>
                <w:bCs/>
                <w:color w:val="262626"/>
                <w:sz w:val="19"/>
                <w:szCs w:val="19"/>
                <w:lang w:val="en-IN" w:eastAsia="en-IN"/>
              </w:rPr>
            </w:pPr>
            <w:ins w:id="2334" w:author="HURR MEHDI" w:date="2025-03-26T15:57:00Z">
              <w:r>
                <w:rPr>
                  <w:rFonts w:ascii="Calibri" w:eastAsia="Times New Roman" w:hAnsi="Calibri" w:cs="Calibri"/>
                  <w:b/>
                  <w:bCs/>
                  <w:color w:val="262626"/>
                  <w:sz w:val="19"/>
                  <w:szCs w:val="19"/>
                  <w:lang w:val="en-IN" w:eastAsia="en-IN"/>
                </w:rPr>
                <w:t>Development</w:t>
              </w:r>
            </w:ins>
          </w:p>
        </w:tc>
        <w:tc>
          <w:tcPr>
            <w:tcW w:w="1710" w:type="dxa"/>
            <w:vAlign w:val="center"/>
          </w:tcPr>
          <w:p w:rsidR="00865DE8" w:rsidRPr="007C321B" w:rsidRDefault="00865DE8" w:rsidP="007D5BD4">
            <w:pPr>
              <w:spacing w:after="0"/>
              <w:rPr>
                <w:ins w:id="2335" w:author="HURR MEHDI" w:date="2025-03-26T15:57:00Z"/>
                <w:rFonts w:ascii="Calibri Light" w:eastAsia="Times New Roman" w:hAnsi="Calibri Light" w:cs="Calibri Light"/>
                <w:color w:val="717171"/>
                <w:sz w:val="19"/>
                <w:szCs w:val="19"/>
                <w:lang w:val="en-IN" w:eastAsia="en-IN"/>
              </w:rPr>
            </w:pPr>
            <w:ins w:id="2336" w:author="HURR MEHDI" w:date="2025-03-26T15:57:00Z">
              <w:r w:rsidRPr="007C321B">
                <w:rPr>
                  <w:color w:val="717171"/>
                </w:rPr>
                <w:t>24/04/2025</w:t>
              </w:r>
            </w:ins>
          </w:p>
        </w:tc>
        <w:tc>
          <w:tcPr>
            <w:tcW w:w="1800" w:type="dxa"/>
            <w:noWrap/>
            <w:vAlign w:val="center"/>
          </w:tcPr>
          <w:p w:rsidR="00865DE8" w:rsidRPr="007C321B" w:rsidRDefault="00865DE8" w:rsidP="007D5BD4">
            <w:pPr>
              <w:spacing w:after="0"/>
              <w:rPr>
                <w:ins w:id="2337" w:author="HURR MEHDI" w:date="2025-03-26T15:57:00Z"/>
                <w:rFonts w:ascii="Calibri" w:eastAsia="Times New Roman" w:hAnsi="Calibri" w:cs="Calibri"/>
                <w:color w:val="717171"/>
                <w:sz w:val="22"/>
                <w:szCs w:val="22"/>
                <w:lang w:val="en-IN" w:eastAsia="en-IN"/>
              </w:rPr>
            </w:pPr>
            <w:ins w:id="2338" w:author="HURR MEHDI" w:date="2025-03-26T15:57:00Z">
              <w:r w:rsidRPr="007C321B">
                <w:rPr>
                  <w:color w:val="717171"/>
                </w:rPr>
                <w:t>21/05/2025</w:t>
              </w:r>
            </w:ins>
          </w:p>
        </w:tc>
        <w:tc>
          <w:tcPr>
            <w:tcW w:w="3388" w:type="dxa"/>
            <w:noWrap/>
            <w:vAlign w:val="center"/>
          </w:tcPr>
          <w:p w:rsidR="00865DE8" w:rsidRPr="007C321B" w:rsidRDefault="00865DE8" w:rsidP="007D5BD4">
            <w:pPr>
              <w:spacing w:after="0"/>
              <w:rPr>
                <w:ins w:id="2339" w:author="HURR MEHDI" w:date="2025-03-26T15:57:00Z"/>
                <w:rFonts w:ascii="Calibri" w:eastAsia="Times New Roman" w:hAnsi="Calibri" w:cs="Calibri"/>
                <w:color w:val="717171"/>
                <w:sz w:val="22"/>
                <w:szCs w:val="22"/>
                <w:lang w:val="en-IN" w:eastAsia="en-IN"/>
              </w:rPr>
            </w:pPr>
            <w:ins w:id="2340" w:author="HURR MEHDI" w:date="2025-03-26T15:57:00Z">
              <w:r w:rsidRPr="007C321B">
                <w:rPr>
                  <w:rFonts w:ascii="Calibri" w:eastAsia="Times New Roman" w:hAnsi="Calibri" w:cs="Calibri"/>
                  <w:color w:val="717171"/>
                  <w:sz w:val="22"/>
                  <w:szCs w:val="22"/>
                  <w:lang w:val="en-IN" w:eastAsia="en-IN"/>
                </w:rPr>
                <w:t>Functional System/User Manual/Source Code</w:t>
              </w:r>
            </w:ins>
          </w:p>
        </w:tc>
      </w:tr>
      <w:tr w:rsidR="00865DE8" w:rsidRPr="003B314C" w:rsidTr="007D5BD4">
        <w:trPr>
          <w:trHeight w:val="277"/>
          <w:ins w:id="2341" w:author="HURR MEHDI" w:date="2025-03-26T15:57:00Z"/>
        </w:trPr>
        <w:tc>
          <w:tcPr>
            <w:tcW w:w="3235" w:type="dxa"/>
            <w:noWrap/>
            <w:vAlign w:val="center"/>
          </w:tcPr>
          <w:p w:rsidR="00865DE8" w:rsidRPr="003B314C" w:rsidRDefault="00865DE8" w:rsidP="007D5BD4">
            <w:pPr>
              <w:spacing w:after="0"/>
              <w:rPr>
                <w:ins w:id="2342" w:author="HURR MEHDI" w:date="2025-03-26T15:57:00Z"/>
                <w:rFonts w:ascii="Calibri" w:eastAsia="Times New Roman" w:hAnsi="Calibri" w:cs="Calibri"/>
                <w:b/>
                <w:bCs/>
                <w:color w:val="262626"/>
                <w:sz w:val="19"/>
                <w:szCs w:val="19"/>
                <w:lang w:val="en-IN" w:eastAsia="en-IN"/>
              </w:rPr>
            </w:pPr>
            <w:ins w:id="2343" w:author="HURR MEHDI" w:date="2025-03-26T15:57:00Z">
              <w:r>
                <w:rPr>
                  <w:rFonts w:ascii="Calibri" w:eastAsia="Times New Roman" w:hAnsi="Calibri" w:cs="Calibri"/>
                  <w:b/>
                  <w:bCs/>
                  <w:color w:val="262626"/>
                  <w:sz w:val="19"/>
                  <w:szCs w:val="19"/>
                  <w:lang w:val="en-IN" w:eastAsia="en-IN"/>
                </w:rPr>
                <w:t>Testing</w:t>
              </w:r>
            </w:ins>
          </w:p>
        </w:tc>
        <w:tc>
          <w:tcPr>
            <w:tcW w:w="1710" w:type="dxa"/>
            <w:vAlign w:val="center"/>
          </w:tcPr>
          <w:p w:rsidR="00865DE8" w:rsidRPr="007C321B" w:rsidRDefault="00865DE8" w:rsidP="007D5BD4">
            <w:pPr>
              <w:spacing w:after="0"/>
              <w:rPr>
                <w:ins w:id="2344" w:author="HURR MEHDI" w:date="2025-03-26T15:57:00Z"/>
                <w:rFonts w:ascii="Calibri Light" w:eastAsia="Times New Roman" w:hAnsi="Calibri Light" w:cs="Calibri Light"/>
                <w:color w:val="717171"/>
                <w:sz w:val="19"/>
                <w:szCs w:val="19"/>
                <w:lang w:val="en-IN" w:eastAsia="en-IN"/>
              </w:rPr>
            </w:pPr>
            <w:ins w:id="2345" w:author="HURR MEHDI" w:date="2025-03-26T15:57:00Z">
              <w:r w:rsidRPr="007C321B">
                <w:rPr>
                  <w:color w:val="717171"/>
                </w:rPr>
                <w:t>22/05/2025</w:t>
              </w:r>
            </w:ins>
          </w:p>
        </w:tc>
        <w:tc>
          <w:tcPr>
            <w:tcW w:w="1800" w:type="dxa"/>
            <w:noWrap/>
            <w:vAlign w:val="center"/>
          </w:tcPr>
          <w:p w:rsidR="00865DE8" w:rsidRPr="007C321B" w:rsidRDefault="00865DE8" w:rsidP="007D5BD4">
            <w:pPr>
              <w:spacing w:after="0"/>
              <w:rPr>
                <w:ins w:id="2346" w:author="HURR MEHDI" w:date="2025-03-26T15:57:00Z"/>
                <w:rFonts w:ascii="Calibri" w:eastAsia="Times New Roman" w:hAnsi="Calibri" w:cs="Calibri"/>
                <w:color w:val="717171"/>
                <w:sz w:val="22"/>
                <w:szCs w:val="22"/>
                <w:lang w:val="en-IN" w:eastAsia="en-IN"/>
              </w:rPr>
            </w:pPr>
            <w:ins w:id="2347" w:author="HURR MEHDI" w:date="2025-03-26T15:57:00Z">
              <w:r w:rsidRPr="007C321B">
                <w:rPr>
                  <w:color w:val="717171"/>
                </w:rPr>
                <w:t>28/05/2025</w:t>
              </w:r>
            </w:ins>
          </w:p>
        </w:tc>
        <w:tc>
          <w:tcPr>
            <w:tcW w:w="3388" w:type="dxa"/>
            <w:noWrap/>
            <w:vAlign w:val="center"/>
          </w:tcPr>
          <w:p w:rsidR="00865DE8" w:rsidRPr="007C321B" w:rsidRDefault="00865DE8" w:rsidP="007D5BD4">
            <w:pPr>
              <w:spacing w:after="0"/>
              <w:rPr>
                <w:ins w:id="2348" w:author="HURR MEHDI" w:date="2025-03-26T15:57:00Z"/>
                <w:rFonts w:ascii="Calibri" w:eastAsia="Times New Roman" w:hAnsi="Calibri" w:cs="Calibri"/>
                <w:color w:val="717171"/>
                <w:sz w:val="22"/>
                <w:szCs w:val="22"/>
                <w:lang w:val="en-IN" w:eastAsia="en-IN"/>
              </w:rPr>
            </w:pPr>
            <w:ins w:id="2349" w:author="HURR MEHDI" w:date="2025-03-26T15:57:00Z">
              <w:r w:rsidRPr="007C321B">
                <w:rPr>
                  <w:rFonts w:ascii="Calibri" w:eastAsia="Times New Roman" w:hAnsi="Calibri" w:cs="Calibri"/>
                  <w:color w:val="717171"/>
                  <w:sz w:val="22"/>
                  <w:szCs w:val="22"/>
                  <w:lang w:val="en-IN" w:eastAsia="en-IN"/>
                </w:rPr>
                <w:t>Test Reports</w:t>
              </w:r>
            </w:ins>
          </w:p>
        </w:tc>
      </w:tr>
      <w:tr w:rsidR="00865DE8" w:rsidRPr="003B314C" w:rsidTr="007D5BD4">
        <w:trPr>
          <w:trHeight w:val="277"/>
          <w:ins w:id="2350" w:author="HURR MEHDI" w:date="2025-03-26T15:57:00Z"/>
        </w:trPr>
        <w:tc>
          <w:tcPr>
            <w:tcW w:w="3235" w:type="dxa"/>
            <w:noWrap/>
            <w:vAlign w:val="center"/>
          </w:tcPr>
          <w:p w:rsidR="00865DE8" w:rsidRPr="003B314C" w:rsidRDefault="00865DE8" w:rsidP="007D5BD4">
            <w:pPr>
              <w:spacing w:after="0"/>
              <w:rPr>
                <w:ins w:id="2351" w:author="HURR MEHDI" w:date="2025-03-26T15:57:00Z"/>
                <w:rFonts w:ascii="Calibri" w:eastAsia="Times New Roman" w:hAnsi="Calibri" w:cs="Calibri"/>
                <w:b/>
                <w:bCs/>
                <w:color w:val="262626"/>
                <w:sz w:val="19"/>
                <w:szCs w:val="19"/>
                <w:lang w:val="en-IN" w:eastAsia="en-IN"/>
              </w:rPr>
            </w:pPr>
            <w:ins w:id="2352" w:author="HURR MEHDI" w:date="2025-03-26T15:57:00Z">
              <w:r>
                <w:rPr>
                  <w:rFonts w:ascii="Calibri" w:eastAsia="Times New Roman" w:hAnsi="Calibri" w:cs="Calibri"/>
                  <w:b/>
                  <w:bCs/>
                  <w:color w:val="262626"/>
                  <w:sz w:val="19"/>
                  <w:szCs w:val="19"/>
                  <w:lang w:val="en-IN" w:eastAsia="en-IN"/>
                </w:rPr>
                <w:t>Presentation</w:t>
              </w:r>
            </w:ins>
          </w:p>
        </w:tc>
        <w:tc>
          <w:tcPr>
            <w:tcW w:w="1710" w:type="dxa"/>
            <w:vAlign w:val="center"/>
          </w:tcPr>
          <w:p w:rsidR="00865DE8" w:rsidRPr="007C321B" w:rsidRDefault="00865DE8" w:rsidP="007D5BD4">
            <w:pPr>
              <w:spacing w:after="0"/>
              <w:rPr>
                <w:ins w:id="2353" w:author="HURR MEHDI" w:date="2025-03-26T15:57:00Z"/>
                <w:rFonts w:ascii="Calibri Light" w:eastAsia="Times New Roman" w:hAnsi="Calibri Light" w:cs="Calibri Light"/>
                <w:color w:val="717171"/>
                <w:sz w:val="19"/>
                <w:szCs w:val="19"/>
                <w:lang w:val="en-IN" w:eastAsia="en-IN"/>
              </w:rPr>
            </w:pPr>
            <w:ins w:id="2354" w:author="HURR MEHDI" w:date="2025-03-26T15:57:00Z">
              <w:r w:rsidRPr="007C321B">
                <w:rPr>
                  <w:color w:val="717171"/>
                </w:rPr>
                <w:t>29/05/2025</w:t>
              </w:r>
            </w:ins>
          </w:p>
        </w:tc>
        <w:tc>
          <w:tcPr>
            <w:tcW w:w="1800" w:type="dxa"/>
            <w:noWrap/>
            <w:vAlign w:val="center"/>
          </w:tcPr>
          <w:p w:rsidR="00865DE8" w:rsidRPr="007C321B" w:rsidRDefault="00865DE8" w:rsidP="007D5BD4">
            <w:pPr>
              <w:spacing w:after="0"/>
              <w:rPr>
                <w:ins w:id="2355" w:author="HURR MEHDI" w:date="2025-03-26T15:57:00Z"/>
                <w:rFonts w:ascii="Calibri" w:eastAsia="Times New Roman" w:hAnsi="Calibri" w:cs="Calibri"/>
                <w:color w:val="717171"/>
                <w:sz w:val="22"/>
                <w:szCs w:val="22"/>
                <w:lang w:val="en-IN" w:eastAsia="en-IN"/>
              </w:rPr>
            </w:pPr>
            <w:ins w:id="2356" w:author="HURR MEHDI" w:date="2025-03-26T15:57:00Z">
              <w:r w:rsidRPr="007C321B">
                <w:rPr>
                  <w:color w:val="717171"/>
                </w:rPr>
                <w:t>11/06/2025</w:t>
              </w:r>
            </w:ins>
          </w:p>
        </w:tc>
        <w:tc>
          <w:tcPr>
            <w:tcW w:w="3388" w:type="dxa"/>
            <w:noWrap/>
            <w:vAlign w:val="center"/>
          </w:tcPr>
          <w:p w:rsidR="00865DE8" w:rsidRPr="007C321B" w:rsidRDefault="00865DE8" w:rsidP="007D5BD4">
            <w:pPr>
              <w:spacing w:after="0"/>
              <w:rPr>
                <w:ins w:id="2357" w:author="HURR MEHDI" w:date="2025-03-26T15:57:00Z"/>
                <w:rFonts w:ascii="Calibri" w:eastAsia="Times New Roman" w:hAnsi="Calibri" w:cs="Calibri"/>
                <w:color w:val="717171"/>
                <w:sz w:val="22"/>
                <w:szCs w:val="22"/>
                <w:lang w:val="en-IN" w:eastAsia="en-IN"/>
              </w:rPr>
            </w:pPr>
            <w:ins w:id="2358" w:author="HURR MEHDI" w:date="2025-03-26T15:57:00Z">
              <w:r w:rsidRPr="007C321B">
                <w:rPr>
                  <w:rFonts w:ascii="Calibri" w:eastAsia="Times New Roman" w:hAnsi="Calibri" w:cs="Calibri"/>
                  <w:color w:val="717171"/>
                  <w:sz w:val="22"/>
                  <w:szCs w:val="22"/>
                  <w:lang w:val="en-IN" w:eastAsia="en-IN"/>
                </w:rPr>
                <w:t>Presentation</w:t>
              </w:r>
            </w:ins>
          </w:p>
        </w:tc>
      </w:tr>
    </w:tbl>
    <w:p w:rsidR="00865DE8" w:rsidRPr="00865DE8" w:rsidDel="00865DE8" w:rsidRDefault="00865DE8" w:rsidP="00865DE8">
      <w:pPr>
        <w:spacing w:line="360" w:lineRule="auto"/>
        <w:rPr>
          <w:del w:id="2359" w:author="HURR MEHDI" w:date="2025-03-26T15:59:00Z"/>
          <w:rFonts w:ascii="Arial" w:hAnsi="Arial" w:cs="Arial"/>
          <w:i/>
          <w:color w:val="717171"/>
          <w:sz w:val="18"/>
          <w:rPrChange w:id="2360" w:author="HURR MEHDI" w:date="2025-03-26T15:57:00Z">
            <w:rPr>
              <w:del w:id="2361" w:author="HURR MEHDI" w:date="2025-03-26T15:59:00Z"/>
            </w:rPr>
          </w:rPrChange>
        </w:rPr>
        <w:pPrChange w:id="2362" w:author="HURR MEHDI" w:date="2025-03-26T15:57:00Z">
          <w:pPr/>
        </w:pPrChange>
      </w:pPr>
    </w:p>
    <w:p w:rsidR="007340C6" w:rsidDel="00BE5B5B" w:rsidRDefault="007340C6" w:rsidP="007340C6">
      <w:pPr>
        <w:rPr>
          <w:del w:id="2363" w:author="HURR MEHDI" w:date="2025-03-26T15:46:00Z"/>
          <w:rFonts w:ascii="Arial" w:hAnsi="Arial" w:cs="Arial"/>
        </w:rPr>
      </w:pPr>
    </w:p>
    <w:p w:rsidR="00BE5B5B" w:rsidRPr="007340C6" w:rsidRDefault="00BE5B5B" w:rsidP="007340C6">
      <w:pPr>
        <w:rPr>
          <w:ins w:id="2364" w:author="HURR MEHDI" w:date="2025-03-26T15:46:00Z"/>
          <w:rFonts w:ascii="Arial" w:hAnsi="Arial" w:cs="Arial"/>
          <w:rPrChange w:id="2365" w:author="HURR MEHDI" w:date="2025-03-26T12:29:00Z">
            <w:rPr>
              <w:ins w:id="2366" w:author="HURR MEHDI" w:date="2025-03-26T15:46:00Z"/>
            </w:rPr>
          </w:rPrChange>
        </w:rPr>
      </w:pPr>
    </w:p>
    <w:p w:rsidR="00865DE8" w:rsidRPr="00865DE8" w:rsidRDefault="00865DE8" w:rsidP="00865DE8">
      <w:pPr>
        <w:pStyle w:val="Heading21"/>
        <w:rPr>
          <w:ins w:id="2367" w:author="HURR MEHDI" w:date="2025-03-26T15:58:00Z"/>
          <w:rFonts w:ascii="Arial" w:hAnsi="Arial" w:cs="Arial"/>
          <w:rPrChange w:id="2368" w:author="HURR MEHDI" w:date="2025-03-26T15:58:00Z">
            <w:rPr>
              <w:ins w:id="2369" w:author="HURR MEHDI" w:date="2025-03-26T15:58:00Z"/>
              <w:b/>
              <w:bCs/>
            </w:rPr>
          </w:rPrChange>
        </w:rPr>
        <w:pPrChange w:id="2370" w:author="HURR MEHDI" w:date="2025-03-26T15:58:00Z">
          <w:pPr>
            <w:keepNext/>
            <w:keepLines/>
            <w:tabs>
              <w:tab w:val="num" w:pos="360"/>
            </w:tabs>
            <w:spacing w:before="360" w:after="120" w:line="240" w:lineRule="auto"/>
            <w:ind w:left="360" w:hanging="360"/>
            <w:outlineLvl w:val="1"/>
          </w:pPr>
        </w:pPrChange>
      </w:pPr>
      <w:bookmarkStart w:id="2371" w:name="_Toc193933067"/>
      <w:ins w:id="2372" w:author="HURR MEHDI" w:date="2025-03-26T15:58:00Z">
        <w:r w:rsidRPr="00865DE8">
          <w:rPr>
            <w:rFonts w:ascii="Arial" w:hAnsi="Arial" w:cs="Arial"/>
            <w:rPrChange w:id="2373" w:author="HURR MEHDI" w:date="2025-03-26T15:58:00Z">
              <w:rPr>
                <w:b/>
                <w:bCs/>
              </w:rPr>
            </w:rPrChange>
          </w:rPr>
          <w:t>PROJECT CONTEXT</w:t>
        </w:r>
        <w:bookmarkEnd w:id="2371"/>
      </w:ins>
    </w:p>
    <w:p w:rsidR="00865DE8" w:rsidRPr="00865DE8" w:rsidRDefault="00865DE8" w:rsidP="00DB0B10">
      <w:pPr>
        <w:keepNext/>
        <w:keepLines/>
        <w:numPr>
          <w:ilvl w:val="1"/>
          <w:numId w:val="44"/>
        </w:numPr>
        <w:spacing w:before="360" w:after="120" w:line="240" w:lineRule="auto"/>
        <w:outlineLvl w:val="1"/>
        <w:rPr>
          <w:ins w:id="2374" w:author="HURR MEHDI" w:date="2025-03-26T15:58:00Z"/>
          <w:rFonts w:ascii="Arial" w:eastAsia="Arial" w:hAnsi="Arial" w:cs="Times New Roman (Body CS)"/>
          <w:b/>
          <w:bCs/>
          <w:color w:val="0070C0"/>
          <w:spacing w:val="10"/>
          <w:kern w:val="0"/>
          <w:sz w:val="24"/>
          <w:szCs w:val="18"/>
          <w:lang w:eastAsia="ja-JP"/>
          <w14:ligatures w14:val="none"/>
        </w:rPr>
        <w:pPrChange w:id="2375" w:author="HURR MEHDI" w:date="2025-03-27T01:56:00Z">
          <w:pPr>
            <w:keepNext/>
            <w:keepLines/>
            <w:numPr>
              <w:ilvl w:val="1"/>
              <w:numId w:val="1"/>
            </w:numPr>
            <w:spacing w:before="360" w:after="120" w:line="240" w:lineRule="auto"/>
            <w:ind w:left="720" w:hanging="720"/>
            <w:outlineLvl w:val="1"/>
          </w:pPr>
        </w:pPrChange>
      </w:pPr>
      <w:bookmarkStart w:id="2376" w:name="_Toc193933068"/>
      <w:ins w:id="2377" w:author="HURR MEHDI" w:date="2025-03-26T15:58:00Z">
        <w:r w:rsidRPr="00865DE8">
          <w:rPr>
            <w:rFonts w:ascii="Arial" w:eastAsia="Arial" w:hAnsi="Arial" w:cs="Times New Roman (Body CS)"/>
            <w:b/>
            <w:bCs/>
            <w:color w:val="0070C0"/>
            <w:spacing w:val="10"/>
            <w:kern w:val="0"/>
            <w:sz w:val="24"/>
            <w:szCs w:val="18"/>
            <w:lang w:eastAsia="ja-JP"/>
            <w14:ligatures w14:val="none"/>
          </w:rPr>
          <w:t>Process Model</w:t>
        </w:r>
        <w:bookmarkEnd w:id="2376"/>
      </w:ins>
    </w:p>
    <w:p w:rsidR="00865DE8" w:rsidRPr="00865DE8" w:rsidRDefault="00865DE8" w:rsidP="00865DE8">
      <w:pPr>
        <w:spacing w:after="180" w:line="288" w:lineRule="auto"/>
        <w:rPr>
          <w:ins w:id="2378"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379" w:author="HURR MEHDI" w:date="2025-03-26T15:58:00Z"/>
          <w:rFonts w:ascii="Arial" w:eastAsia="Arial" w:hAnsi="Arial" w:cs="Times New Roman"/>
          <w:i/>
          <w:color w:val="717171"/>
          <w:kern w:val="0"/>
          <w:sz w:val="18"/>
          <w:szCs w:val="18"/>
          <w:lang w:eastAsia="ja-JP"/>
          <w14:ligatures w14:val="none"/>
        </w:rPr>
      </w:pPr>
      <w:ins w:id="2380" w:author="HURR MEHDI" w:date="2025-03-26T15:58:00Z">
        <w:r w:rsidRPr="00865DE8">
          <w:rPr>
            <w:rFonts w:ascii="Arial" w:eastAsia="Arial" w:hAnsi="Arial" w:cs="Times New Roman"/>
            <w:i/>
            <w:color w:val="717171"/>
            <w:kern w:val="0"/>
            <w:sz w:val="18"/>
            <w:szCs w:val="18"/>
            <w:lang w:eastAsia="ja-JP"/>
            <w14:ligatures w14:val="none"/>
          </w:rPr>
          <w:t xml:space="preserve">For the Student Course Registration and Status Tracking System, the V-model </w:t>
        </w:r>
        <w:proofErr w:type="gramStart"/>
        <w:r w:rsidRPr="00865DE8">
          <w:rPr>
            <w:rFonts w:ascii="Arial" w:eastAsia="Arial" w:hAnsi="Arial" w:cs="Times New Roman"/>
            <w:i/>
            <w:color w:val="717171"/>
            <w:kern w:val="0"/>
            <w:sz w:val="18"/>
            <w:szCs w:val="18"/>
            <w:lang w:eastAsia="ja-JP"/>
            <w14:ligatures w14:val="none"/>
          </w:rPr>
          <w:t>is adopted</w:t>
        </w:r>
        <w:proofErr w:type="gramEnd"/>
        <w:r w:rsidRPr="00865DE8">
          <w:rPr>
            <w:rFonts w:ascii="Arial" w:eastAsia="Arial" w:hAnsi="Arial" w:cs="Times New Roman"/>
            <w:i/>
            <w:color w:val="717171"/>
            <w:kern w:val="0"/>
            <w:sz w:val="18"/>
            <w:szCs w:val="18"/>
            <w:lang w:eastAsia="ja-JP"/>
            <w14:ligatures w14:val="none"/>
          </w:rPr>
          <w:t xml:space="preserve"> to ensure rigorous testing at each stage aligning with ISO/IEC/IEEE 16326 standards. Each development phase </w:t>
        </w:r>
        <w:proofErr w:type="gramStart"/>
        <w:r w:rsidRPr="00865DE8">
          <w:rPr>
            <w:rFonts w:ascii="Arial" w:eastAsia="Arial" w:hAnsi="Arial" w:cs="Times New Roman"/>
            <w:i/>
            <w:color w:val="717171"/>
            <w:kern w:val="0"/>
            <w:sz w:val="18"/>
            <w:szCs w:val="18"/>
            <w:lang w:eastAsia="ja-JP"/>
            <w14:ligatures w14:val="none"/>
          </w:rPr>
          <w:t>is paired</w:t>
        </w:r>
        <w:proofErr w:type="gramEnd"/>
        <w:r w:rsidRPr="00865DE8">
          <w:rPr>
            <w:rFonts w:ascii="Arial" w:eastAsia="Arial" w:hAnsi="Arial" w:cs="Times New Roman"/>
            <w:i/>
            <w:color w:val="717171"/>
            <w:kern w:val="0"/>
            <w:sz w:val="18"/>
            <w:szCs w:val="18"/>
            <w:lang w:eastAsia="ja-JP"/>
            <w14:ligatures w14:val="none"/>
          </w:rPr>
          <w:t xml:space="preserve"> with a corresponding testing phase to verify that all requirements from course registration rules to prerequisite enforcement are met.</w:t>
        </w:r>
      </w:ins>
    </w:p>
    <w:p w:rsidR="00865DE8" w:rsidRPr="00865DE8" w:rsidRDefault="00865DE8" w:rsidP="00865DE8">
      <w:pPr>
        <w:spacing w:after="180" w:line="288" w:lineRule="auto"/>
        <w:rPr>
          <w:ins w:id="2381" w:author="HURR MEHDI" w:date="2025-03-26T15:58:00Z"/>
          <w:rFonts w:ascii="Arial" w:eastAsia="Arial" w:hAnsi="Arial" w:cs="Times New Roman"/>
          <w:i/>
          <w:color w:val="717171"/>
          <w:kern w:val="0"/>
          <w:sz w:val="18"/>
          <w:szCs w:val="18"/>
          <w:lang w:eastAsia="ja-JP"/>
          <w14:ligatures w14:val="none"/>
        </w:rPr>
      </w:pPr>
      <w:ins w:id="2382" w:author="HURR MEHDI" w:date="2025-03-26T15:58:00Z">
        <w:r w:rsidRPr="00865DE8">
          <w:rPr>
            <w:rFonts w:ascii="Arial" w:eastAsia="Arial" w:hAnsi="Arial" w:cs="Times New Roman"/>
            <w:i/>
            <w:color w:val="717171"/>
            <w:kern w:val="0"/>
            <w:sz w:val="18"/>
            <w:szCs w:val="18"/>
            <w:lang w:eastAsia="ja-JP"/>
            <w14:ligatures w14:val="none"/>
          </w:rPr>
          <w:t>Key Phases:</w:t>
        </w:r>
      </w:ins>
    </w:p>
    <w:p w:rsidR="00865DE8" w:rsidRPr="00865DE8" w:rsidRDefault="00865DE8" w:rsidP="00865DE8">
      <w:pPr>
        <w:numPr>
          <w:ilvl w:val="0"/>
          <w:numId w:val="21"/>
        </w:numPr>
        <w:spacing w:after="180" w:line="288" w:lineRule="auto"/>
        <w:contextualSpacing/>
        <w:rPr>
          <w:ins w:id="2383" w:author="HURR MEHDI" w:date="2025-03-26T15:58:00Z"/>
          <w:rFonts w:ascii="Arial" w:eastAsia="Arial" w:hAnsi="Arial" w:cs="Times New Roman"/>
          <w:i/>
          <w:color w:val="717171"/>
          <w:kern w:val="0"/>
          <w:sz w:val="18"/>
          <w:szCs w:val="18"/>
          <w:lang w:eastAsia="ja-JP"/>
          <w14:ligatures w14:val="none"/>
        </w:rPr>
      </w:pPr>
      <w:ins w:id="2384" w:author="HURR MEHDI" w:date="2025-03-26T15:58:00Z">
        <w:r w:rsidRPr="00865DE8">
          <w:rPr>
            <w:rFonts w:ascii="Arial" w:eastAsia="Arial" w:hAnsi="Arial" w:cs="Times New Roman"/>
            <w:i/>
            <w:color w:val="717171"/>
            <w:kern w:val="0"/>
            <w:sz w:val="18"/>
            <w:szCs w:val="18"/>
            <w:lang w:eastAsia="ja-JP"/>
            <w14:ligatures w14:val="none"/>
          </w:rPr>
          <w:t>Requirements Analysis: Define all functional and non-functional requirements.</w:t>
        </w:r>
      </w:ins>
    </w:p>
    <w:p w:rsidR="00865DE8" w:rsidRPr="00865DE8" w:rsidRDefault="00865DE8" w:rsidP="00865DE8">
      <w:pPr>
        <w:numPr>
          <w:ilvl w:val="0"/>
          <w:numId w:val="21"/>
        </w:numPr>
        <w:spacing w:after="180" w:line="288" w:lineRule="auto"/>
        <w:contextualSpacing/>
        <w:rPr>
          <w:ins w:id="2385" w:author="HURR MEHDI" w:date="2025-03-26T15:58:00Z"/>
          <w:rFonts w:ascii="Arial" w:eastAsia="Arial" w:hAnsi="Arial" w:cs="Times New Roman"/>
          <w:i/>
          <w:color w:val="717171"/>
          <w:kern w:val="0"/>
          <w:sz w:val="18"/>
          <w:szCs w:val="18"/>
          <w:lang w:eastAsia="ja-JP"/>
          <w14:ligatures w14:val="none"/>
        </w:rPr>
      </w:pPr>
      <w:ins w:id="2386" w:author="HURR MEHDI" w:date="2025-03-26T15:58:00Z">
        <w:r w:rsidRPr="00865DE8">
          <w:rPr>
            <w:rFonts w:ascii="Arial" w:eastAsia="Arial" w:hAnsi="Arial" w:cs="Times New Roman"/>
            <w:i/>
            <w:color w:val="717171"/>
            <w:kern w:val="0"/>
            <w:sz w:val="18"/>
            <w:szCs w:val="18"/>
            <w:lang w:eastAsia="ja-JP"/>
            <w14:ligatures w14:val="none"/>
          </w:rPr>
          <w:t>System Design: Outline a high-level architecture including registration, course management, and reporting modules.</w:t>
        </w:r>
      </w:ins>
    </w:p>
    <w:p w:rsidR="00865DE8" w:rsidRPr="00865DE8" w:rsidRDefault="00865DE8" w:rsidP="00865DE8">
      <w:pPr>
        <w:numPr>
          <w:ilvl w:val="0"/>
          <w:numId w:val="21"/>
        </w:numPr>
        <w:spacing w:after="180" w:line="288" w:lineRule="auto"/>
        <w:contextualSpacing/>
        <w:rPr>
          <w:ins w:id="2387" w:author="HURR MEHDI" w:date="2025-03-26T15:58:00Z"/>
          <w:rFonts w:ascii="Arial" w:eastAsia="Arial" w:hAnsi="Arial" w:cs="Times New Roman"/>
          <w:i/>
          <w:color w:val="717171"/>
          <w:kern w:val="0"/>
          <w:sz w:val="18"/>
          <w:szCs w:val="18"/>
          <w:lang w:eastAsia="ja-JP"/>
          <w14:ligatures w14:val="none"/>
        </w:rPr>
      </w:pPr>
      <w:ins w:id="2388" w:author="HURR MEHDI" w:date="2025-03-26T15:58:00Z">
        <w:r w:rsidRPr="00865DE8">
          <w:rPr>
            <w:rFonts w:ascii="Arial" w:eastAsia="Arial" w:hAnsi="Arial" w:cs="Times New Roman"/>
            <w:i/>
            <w:color w:val="717171"/>
            <w:kern w:val="0"/>
            <w:sz w:val="18"/>
            <w:szCs w:val="18"/>
            <w:lang w:eastAsia="ja-JP"/>
            <w14:ligatures w14:val="none"/>
          </w:rPr>
          <w:t>Detailed Design: Develop detailed specifications and prepare unit test cases.</w:t>
        </w:r>
      </w:ins>
    </w:p>
    <w:p w:rsidR="00865DE8" w:rsidRPr="00865DE8" w:rsidRDefault="00865DE8" w:rsidP="00865DE8">
      <w:pPr>
        <w:numPr>
          <w:ilvl w:val="0"/>
          <w:numId w:val="21"/>
        </w:numPr>
        <w:spacing w:after="180" w:line="288" w:lineRule="auto"/>
        <w:contextualSpacing/>
        <w:rPr>
          <w:ins w:id="2389" w:author="HURR MEHDI" w:date="2025-03-26T15:58:00Z"/>
          <w:rFonts w:ascii="Arial" w:eastAsia="Arial" w:hAnsi="Arial" w:cs="Times New Roman"/>
          <w:i/>
          <w:color w:val="717171"/>
          <w:kern w:val="0"/>
          <w:sz w:val="18"/>
          <w:szCs w:val="18"/>
          <w:lang w:eastAsia="ja-JP"/>
          <w14:ligatures w14:val="none"/>
        </w:rPr>
      </w:pPr>
      <w:ins w:id="2390" w:author="HURR MEHDI" w:date="2025-03-26T15:58:00Z">
        <w:r w:rsidRPr="00865DE8">
          <w:rPr>
            <w:rFonts w:ascii="Arial" w:eastAsia="Arial" w:hAnsi="Arial" w:cs="Times New Roman"/>
            <w:i/>
            <w:color w:val="717171"/>
            <w:kern w:val="0"/>
            <w:sz w:val="18"/>
            <w:szCs w:val="18"/>
            <w:lang w:eastAsia="ja-JP"/>
            <w14:ligatures w14:val="none"/>
          </w:rPr>
          <w:t>Implementation: Code the system components according to the design.</w:t>
        </w:r>
      </w:ins>
    </w:p>
    <w:p w:rsidR="00865DE8" w:rsidRPr="00865DE8" w:rsidRDefault="00865DE8" w:rsidP="00865DE8">
      <w:pPr>
        <w:numPr>
          <w:ilvl w:val="0"/>
          <w:numId w:val="21"/>
        </w:numPr>
        <w:spacing w:after="180" w:line="288" w:lineRule="auto"/>
        <w:contextualSpacing/>
        <w:rPr>
          <w:ins w:id="2391" w:author="HURR MEHDI" w:date="2025-03-26T15:58:00Z"/>
          <w:rFonts w:ascii="Arial" w:eastAsia="Arial" w:hAnsi="Arial" w:cs="Times New Roman"/>
          <w:i/>
          <w:color w:val="717171"/>
          <w:kern w:val="0"/>
          <w:sz w:val="18"/>
          <w:szCs w:val="18"/>
          <w:lang w:eastAsia="ja-JP"/>
          <w14:ligatures w14:val="none"/>
        </w:rPr>
      </w:pPr>
      <w:ins w:id="2392" w:author="HURR MEHDI" w:date="2025-03-26T15:58:00Z">
        <w:r w:rsidRPr="00865DE8">
          <w:rPr>
            <w:rFonts w:ascii="Arial" w:eastAsia="Arial" w:hAnsi="Arial" w:cs="Times New Roman"/>
            <w:i/>
            <w:color w:val="717171"/>
            <w:kern w:val="0"/>
            <w:sz w:val="18"/>
            <w:szCs w:val="18"/>
            <w:lang w:eastAsia="ja-JP"/>
            <w14:ligatures w14:val="none"/>
          </w:rPr>
          <w:t>Unit &amp; Integration Testing: Test individual modules and their interactions.</w:t>
        </w:r>
      </w:ins>
    </w:p>
    <w:p w:rsidR="00865DE8" w:rsidRPr="00865DE8" w:rsidRDefault="00865DE8" w:rsidP="00865DE8">
      <w:pPr>
        <w:numPr>
          <w:ilvl w:val="0"/>
          <w:numId w:val="21"/>
        </w:numPr>
        <w:spacing w:after="180" w:line="288" w:lineRule="auto"/>
        <w:contextualSpacing/>
        <w:rPr>
          <w:ins w:id="2393" w:author="HURR MEHDI" w:date="2025-03-26T15:58:00Z"/>
          <w:rFonts w:ascii="Arial" w:eastAsia="Arial" w:hAnsi="Arial" w:cs="Times New Roman"/>
          <w:i/>
          <w:color w:val="717171"/>
          <w:kern w:val="0"/>
          <w:sz w:val="18"/>
          <w:szCs w:val="18"/>
          <w:lang w:eastAsia="ja-JP"/>
          <w14:ligatures w14:val="none"/>
        </w:rPr>
      </w:pPr>
      <w:ins w:id="2394" w:author="HURR MEHDI" w:date="2025-03-26T15:58:00Z">
        <w:r w:rsidRPr="00865DE8">
          <w:rPr>
            <w:rFonts w:ascii="Arial" w:eastAsia="Arial" w:hAnsi="Arial" w:cs="Times New Roman"/>
            <w:i/>
            <w:color w:val="717171"/>
            <w:kern w:val="0"/>
            <w:sz w:val="18"/>
            <w:szCs w:val="18"/>
            <w:lang w:eastAsia="ja-JP"/>
            <w14:ligatures w14:val="none"/>
          </w:rPr>
          <w:t>System &amp; Acceptance Testing: Validate the complete system in a simulated real-world environment.</w:t>
        </w:r>
      </w:ins>
    </w:p>
    <w:p w:rsidR="00865DE8" w:rsidRPr="00865DE8" w:rsidRDefault="00865DE8" w:rsidP="00865DE8">
      <w:pPr>
        <w:numPr>
          <w:ilvl w:val="0"/>
          <w:numId w:val="21"/>
        </w:numPr>
        <w:spacing w:after="180" w:line="288" w:lineRule="auto"/>
        <w:contextualSpacing/>
        <w:rPr>
          <w:ins w:id="2395" w:author="HURR MEHDI" w:date="2025-03-26T15:58:00Z"/>
          <w:rFonts w:ascii="Arial" w:eastAsia="Arial" w:hAnsi="Arial" w:cs="Times New Roman"/>
          <w:i/>
          <w:color w:val="717171"/>
          <w:kern w:val="0"/>
          <w:sz w:val="18"/>
          <w:szCs w:val="18"/>
          <w:lang w:eastAsia="ja-JP"/>
          <w14:ligatures w14:val="none"/>
        </w:rPr>
      </w:pPr>
      <w:ins w:id="2396" w:author="HURR MEHDI" w:date="2025-03-26T15:58:00Z">
        <w:r w:rsidRPr="00865DE8">
          <w:rPr>
            <w:rFonts w:ascii="Arial" w:eastAsia="Arial" w:hAnsi="Arial" w:cs="Times New Roman"/>
            <w:i/>
            <w:color w:val="717171"/>
            <w:kern w:val="0"/>
            <w:sz w:val="18"/>
            <w:szCs w:val="18"/>
            <w:lang w:eastAsia="ja-JP"/>
            <w14:ligatures w14:val="none"/>
          </w:rPr>
          <w:t>Deployment &amp; Maintenance: Deploy the system and provide ongoing support.</w:t>
        </w:r>
      </w:ins>
    </w:p>
    <w:p w:rsidR="00865DE8" w:rsidRPr="00865DE8" w:rsidRDefault="00865DE8" w:rsidP="00DB0B10">
      <w:pPr>
        <w:keepNext/>
        <w:keepLines/>
        <w:numPr>
          <w:ilvl w:val="1"/>
          <w:numId w:val="44"/>
        </w:numPr>
        <w:spacing w:before="360" w:after="120" w:line="240" w:lineRule="auto"/>
        <w:outlineLvl w:val="1"/>
        <w:rPr>
          <w:ins w:id="2397" w:author="HURR MEHDI" w:date="2025-03-26T15:58:00Z"/>
          <w:rFonts w:ascii="Arial" w:eastAsia="Arial" w:hAnsi="Arial" w:cs="Times New Roman (Body CS)"/>
          <w:b/>
          <w:bCs/>
          <w:color w:val="0070C0"/>
          <w:spacing w:val="10"/>
          <w:kern w:val="0"/>
          <w:sz w:val="24"/>
          <w:szCs w:val="18"/>
          <w:lang w:eastAsia="ja-JP"/>
          <w14:ligatures w14:val="none"/>
        </w:rPr>
        <w:pPrChange w:id="2398" w:author="HURR MEHDI" w:date="2025-03-27T01:56:00Z">
          <w:pPr>
            <w:keepNext/>
            <w:keepLines/>
            <w:numPr>
              <w:ilvl w:val="1"/>
              <w:numId w:val="1"/>
            </w:numPr>
            <w:spacing w:before="360" w:after="120" w:line="240" w:lineRule="auto"/>
            <w:ind w:left="720" w:hanging="720"/>
            <w:outlineLvl w:val="1"/>
          </w:pPr>
        </w:pPrChange>
      </w:pPr>
      <w:bookmarkStart w:id="2399" w:name="_Toc193933069"/>
      <w:ins w:id="2400" w:author="HURR MEHDI" w:date="2025-03-26T15:58:00Z">
        <w:r w:rsidRPr="00865DE8">
          <w:rPr>
            <w:rFonts w:ascii="Arial" w:eastAsia="Arial" w:hAnsi="Arial" w:cs="Times New Roman (Body CS)"/>
            <w:b/>
            <w:bCs/>
            <w:color w:val="0070C0"/>
            <w:spacing w:val="10"/>
            <w:kern w:val="0"/>
            <w:sz w:val="24"/>
            <w:szCs w:val="18"/>
            <w:lang w:eastAsia="ja-JP"/>
            <w14:ligatures w14:val="none"/>
          </w:rPr>
          <w:t>Methods, Tools, and Techniques</w:t>
        </w:r>
        <w:bookmarkEnd w:id="2399"/>
      </w:ins>
    </w:p>
    <w:p w:rsidR="00865DE8" w:rsidRPr="00865DE8" w:rsidRDefault="00865DE8" w:rsidP="00865DE8">
      <w:pPr>
        <w:spacing w:after="180" w:line="288" w:lineRule="auto"/>
        <w:rPr>
          <w:ins w:id="2401"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402" w:author="HURR MEHDI" w:date="2025-03-26T15:58:00Z"/>
          <w:rFonts w:ascii="Arial" w:eastAsia="Arial" w:hAnsi="Arial" w:cs="Times New Roman"/>
          <w:i/>
          <w:color w:val="717171"/>
          <w:kern w:val="0"/>
          <w:sz w:val="18"/>
          <w:szCs w:val="18"/>
          <w:lang w:eastAsia="ja-JP"/>
          <w14:ligatures w14:val="none"/>
        </w:rPr>
      </w:pPr>
      <w:ins w:id="2403" w:author="HURR MEHDI" w:date="2025-03-26T15:58:00Z">
        <w:r w:rsidRPr="00865DE8">
          <w:rPr>
            <w:rFonts w:ascii="Arial" w:eastAsia="Arial" w:hAnsi="Arial" w:cs="Times New Roman"/>
            <w:b/>
            <w:i/>
            <w:color w:val="717171"/>
            <w:kern w:val="0"/>
            <w:sz w:val="18"/>
            <w:szCs w:val="18"/>
            <w:lang w:eastAsia="ja-JP"/>
            <w14:ligatures w14:val="none"/>
          </w:rPr>
          <w:t>Frontend</w:t>
        </w:r>
        <w:r w:rsidRPr="00865DE8">
          <w:rPr>
            <w:rFonts w:ascii="Arial" w:eastAsia="Arial" w:hAnsi="Arial" w:cs="Times New Roman"/>
            <w:i/>
            <w:color w:val="717171"/>
            <w:kern w:val="0"/>
            <w:sz w:val="18"/>
            <w:szCs w:val="18"/>
            <w:lang w:eastAsia="ja-JP"/>
            <w14:ligatures w14:val="none"/>
          </w:rPr>
          <w:t xml:space="preserve">: HTML, CSS, JavaScript  </w:t>
        </w:r>
      </w:ins>
    </w:p>
    <w:p w:rsidR="00865DE8" w:rsidRPr="00865DE8" w:rsidRDefault="00865DE8" w:rsidP="00865DE8">
      <w:pPr>
        <w:spacing w:after="180" w:line="288" w:lineRule="auto"/>
        <w:rPr>
          <w:ins w:id="2404" w:author="HURR MEHDI" w:date="2025-03-26T15:58:00Z"/>
          <w:rFonts w:ascii="Arial" w:eastAsia="Arial" w:hAnsi="Arial" w:cs="Times New Roman"/>
          <w:i/>
          <w:color w:val="717171"/>
          <w:kern w:val="0"/>
          <w:sz w:val="18"/>
          <w:szCs w:val="18"/>
          <w:lang w:eastAsia="ja-JP"/>
          <w14:ligatures w14:val="none"/>
        </w:rPr>
      </w:pPr>
      <w:ins w:id="2405" w:author="HURR MEHDI" w:date="2025-03-26T15:58:00Z">
        <w:r w:rsidRPr="00865DE8">
          <w:rPr>
            <w:rFonts w:ascii="Arial" w:eastAsia="Arial" w:hAnsi="Arial" w:cs="Times New Roman"/>
            <w:b/>
            <w:i/>
            <w:color w:val="717171"/>
            <w:kern w:val="0"/>
            <w:sz w:val="18"/>
            <w:szCs w:val="18"/>
            <w:lang w:eastAsia="ja-JP"/>
            <w14:ligatures w14:val="none"/>
          </w:rPr>
          <w:t>IDE</w:t>
        </w:r>
        <w:r w:rsidRPr="00865DE8">
          <w:rPr>
            <w:rFonts w:ascii="Arial" w:eastAsia="Arial" w:hAnsi="Arial" w:cs="Times New Roman"/>
            <w:i/>
            <w:color w:val="717171"/>
            <w:kern w:val="0"/>
            <w:sz w:val="18"/>
            <w:szCs w:val="18"/>
            <w:lang w:eastAsia="ja-JP"/>
            <w14:ligatures w14:val="none"/>
          </w:rPr>
          <w:t>: Eclipse</w:t>
        </w:r>
      </w:ins>
    </w:p>
    <w:p w:rsidR="00865DE8" w:rsidRPr="00865DE8" w:rsidRDefault="00865DE8" w:rsidP="00865DE8">
      <w:pPr>
        <w:spacing w:after="180" w:line="288" w:lineRule="auto"/>
        <w:rPr>
          <w:ins w:id="2406" w:author="HURR MEHDI" w:date="2025-03-26T15:58:00Z"/>
          <w:rFonts w:ascii="Arial" w:eastAsia="Arial" w:hAnsi="Arial" w:cs="Times New Roman"/>
          <w:i/>
          <w:color w:val="717171"/>
          <w:kern w:val="0"/>
          <w:sz w:val="18"/>
          <w:szCs w:val="18"/>
          <w:lang w:eastAsia="ja-JP"/>
          <w14:ligatures w14:val="none"/>
        </w:rPr>
      </w:pPr>
      <w:ins w:id="2407" w:author="HURR MEHDI" w:date="2025-03-26T15:58:00Z">
        <w:r w:rsidRPr="00865DE8">
          <w:rPr>
            <w:rFonts w:ascii="Arial" w:eastAsia="Arial" w:hAnsi="Arial" w:cs="Times New Roman"/>
            <w:b/>
            <w:i/>
            <w:color w:val="717171"/>
            <w:kern w:val="0"/>
            <w:sz w:val="18"/>
            <w:szCs w:val="18"/>
            <w:lang w:eastAsia="ja-JP"/>
            <w14:ligatures w14:val="none"/>
          </w:rPr>
          <w:t>Backend:</w:t>
        </w:r>
        <w:r w:rsidRPr="00865DE8">
          <w:rPr>
            <w:rFonts w:ascii="Arial" w:eastAsia="Arial" w:hAnsi="Arial" w:cs="Times New Roman"/>
            <w:i/>
            <w:color w:val="717171"/>
            <w:kern w:val="0"/>
            <w:sz w:val="18"/>
            <w:szCs w:val="18"/>
            <w:lang w:eastAsia="ja-JP"/>
            <w14:ligatures w14:val="none"/>
          </w:rPr>
          <w:t xml:space="preserve"> Java  </w:t>
        </w:r>
      </w:ins>
    </w:p>
    <w:p w:rsidR="00865DE8" w:rsidRPr="00865DE8" w:rsidRDefault="00865DE8" w:rsidP="00865DE8">
      <w:pPr>
        <w:spacing w:after="180" w:line="288" w:lineRule="auto"/>
        <w:rPr>
          <w:ins w:id="2408" w:author="HURR MEHDI" w:date="2025-03-26T15:58:00Z"/>
          <w:rFonts w:ascii="Arial" w:eastAsia="Arial" w:hAnsi="Arial" w:cs="Times New Roman"/>
          <w:i/>
          <w:color w:val="717171"/>
          <w:kern w:val="0"/>
          <w:sz w:val="18"/>
          <w:szCs w:val="18"/>
          <w:lang w:eastAsia="ja-JP"/>
          <w14:ligatures w14:val="none"/>
        </w:rPr>
      </w:pPr>
      <w:ins w:id="2409" w:author="HURR MEHDI" w:date="2025-03-26T15:58:00Z">
        <w:r w:rsidRPr="00865DE8">
          <w:rPr>
            <w:rFonts w:ascii="Arial" w:eastAsia="Arial" w:hAnsi="Arial" w:cs="Times New Roman"/>
            <w:b/>
            <w:i/>
            <w:color w:val="717171"/>
            <w:kern w:val="0"/>
            <w:sz w:val="18"/>
            <w:szCs w:val="18"/>
            <w:lang w:eastAsia="ja-JP"/>
            <w14:ligatures w14:val="none"/>
          </w:rPr>
          <w:t>Database:</w:t>
        </w:r>
        <w:r w:rsidRPr="00865DE8">
          <w:rPr>
            <w:rFonts w:ascii="Arial" w:eastAsia="Arial" w:hAnsi="Arial" w:cs="Times New Roman"/>
            <w:i/>
            <w:color w:val="717171"/>
            <w:kern w:val="0"/>
            <w:sz w:val="18"/>
            <w:szCs w:val="18"/>
            <w:lang w:eastAsia="ja-JP"/>
            <w14:ligatures w14:val="none"/>
          </w:rPr>
          <w:t xml:space="preserve"> MySQL </w:t>
        </w:r>
      </w:ins>
    </w:p>
    <w:p w:rsidR="00865DE8" w:rsidRPr="00865DE8" w:rsidRDefault="00865DE8" w:rsidP="00865DE8">
      <w:pPr>
        <w:spacing w:after="180" w:line="288" w:lineRule="auto"/>
        <w:rPr>
          <w:ins w:id="2410" w:author="HURR MEHDI" w:date="2025-03-26T15:58:00Z"/>
          <w:rFonts w:ascii="Arial" w:eastAsia="Arial" w:hAnsi="Arial" w:cs="Times New Roman"/>
          <w:i/>
          <w:color w:val="717171"/>
          <w:kern w:val="0"/>
          <w:sz w:val="18"/>
          <w:szCs w:val="18"/>
          <w:lang w:eastAsia="ja-JP"/>
          <w14:ligatures w14:val="none"/>
        </w:rPr>
      </w:pPr>
      <w:ins w:id="2411" w:author="HURR MEHDI" w:date="2025-03-26T15:58:00Z">
        <w:r w:rsidRPr="00865DE8">
          <w:rPr>
            <w:rFonts w:ascii="Arial" w:eastAsia="Arial" w:hAnsi="Arial" w:cs="Times New Roman"/>
            <w:b/>
            <w:i/>
            <w:color w:val="717171"/>
            <w:kern w:val="0"/>
            <w:sz w:val="18"/>
            <w:szCs w:val="18"/>
            <w:lang w:eastAsia="ja-JP"/>
            <w14:ligatures w14:val="none"/>
          </w:rPr>
          <w:t>Framework:</w:t>
        </w:r>
        <w:r w:rsidRPr="00865DE8">
          <w:rPr>
            <w:rFonts w:ascii="Arial" w:eastAsia="Arial" w:hAnsi="Arial" w:cs="Times New Roman"/>
            <w:i/>
            <w:color w:val="717171"/>
            <w:kern w:val="0"/>
            <w:sz w:val="18"/>
            <w:szCs w:val="18"/>
            <w:lang w:eastAsia="ja-JP"/>
            <w14:ligatures w14:val="none"/>
          </w:rPr>
          <w:t xml:space="preserve"> Spring Boot / JSF  </w:t>
        </w:r>
      </w:ins>
    </w:p>
    <w:p w:rsidR="00865DE8" w:rsidRPr="00865DE8" w:rsidRDefault="00865DE8" w:rsidP="00865DE8">
      <w:pPr>
        <w:spacing w:after="180" w:line="288" w:lineRule="auto"/>
        <w:rPr>
          <w:ins w:id="2412" w:author="HURR MEHDI" w:date="2025-03-26T15:58:00Z"/>
          <w:rFonts w:ascii="Arial" w:eastAsia="Arial" w:hAnsi="Arial" w:cs="Times New Roman"/>
          <w:i/>
          <w:color w:val="717171"/>
          <w:kern w:val="0"/>
          <w:sz w:val="18"/>
          <w:szCs w:val="18"/>
          <w:lang w:eastAsia="ja-JP"/>
          <w14:ligatures w14:val="none"/>
        </w:rPr>
      </w:pPr>
      <w:ins w:id="2413" w:author="HURR MEHDI" w:date="2025-03-26T15:58:00Z">
        <w:r w:rsidRPr="00865DE8">
          <w:rPr>
            <w:rFonts w:ascii="Arial" w:eastAsia="Arial" w:hAnsi="Arial" w:cs="Times New Roman"/>
            <w:b/>
            <w:i/>
            <w:color w:val="717171"/>
            <w:kern w:val="0"/>
            <w:sz w:val="18"/>
            <w:szCs w:val="18"/>
            <w:lang w:eastAsia="ja-JP"/>
            <w14:ligatures w14:val="none"/>
          </w:rPr>
          <w:t>Version Management:</w:t>
        </w:r>
        <w:r w:rsidRPr="00865DE8">
          <w:rPr>
            <w:rFonts w:ascii="Arial" w:eastAsia="Arial" w:hAnsi="Arial" w:cs="Times New Roman"/>
            <w:i/>
            <w:color w:val="717171"/>
            <w:kern w:val="0"/>
            <w:sz w:val="18"/>
            <w:szCs w:val="18"/>
            <w:lang w:eastAsia="ja-JP"/>
            <w14:ligatures w14:val="none"/>
          </w:rPr>
          <w:t xml:space="preserve"> </w:t>
        </w:r>
        <w:proofErr w:type="spellStart"/>
        <w:r w:rsidRPr="00865DE8">
          <w:rPr>
            <w:rFonts w:ascii="Arial" w:eastAsia="Arial" w:hAnsi="Arial" w:cs="Times New Roman"/>
            <w:i/>
            <w:color w:val="717171"/>
            <w:kern w:val="0"/>
            <w:sz w:val="18"/>
            <w:szCs w:val="18"/>
            <w:lang w:eastAsia="ja-JP"/>
            <w14:ligatures w14:val="none"/>
          </w:rPr>
          <w:t>Github</w:t>
        </w:r>
        <w:proofErr w:type="spellEnd"/>
      </w:ins>
    </w:p>
    <w:p w:rsidR="00865DE8" w:rsidRPr="00865DE8" w:rsidRDefault="00865DE8" w:rsidP="00865DE8">
      <w:pPr>
        <w:spacing w:after="180" w:line="288" w:lineRule="auto"/>
        <w:rPr>
          <w:ins w:id="2414" w:author="HURR MEHDI" w:date="2025-03-26T15:58:00Z"/>
          <w:rFonts w:ascii="Arial" w:eastAsia="Arial" w:hAnsi="Arial" w:cs="Times New Roman"/>
          <w:color w:val="262626"/>
          <w:kern w:val="0"/>
          <w:sz w:val="18"/>
          <w:szCs w:val="18"/>
          <w:lang w:eastAsia="ja-JP"/>
          <w14:ligatures w14:val="none"/>
        </w:rPr>
      </w:pPr>
      <w:ins w:id="2415" w:author="HURR MEHDI" w:date="2025-03-26T15:58:00Z">
        <w:r w:rsidRPr="00865DE8">
          <w:rPr>
            <w:rFonts w:ascii="Arial" w:eastAsia="Arial" w:hAnsi="Arial" w:cs="Times New Roman"/>
            <w:b/>
            <w:i/>
            <w:color w:val="717171"/>
            <w:kern w:val="0"/>
            <w:sz w:val="18"/>
            <w:szCs w:val="18"/>
            <w:lang w:eastAsia="ja-JP"/>
            <w14:ligatures w14:val="none"/>
          </w:rPr>
          <w:t>Project Management:</w:t>
        </w:r>
        <w:r w:rsidRPr="00865DE8">
          <w:rPr>
            <w:rFonts w:ascii="Arial" w:eastAsia="Arial" w:hAnsi="Arial" w:cs="Times New Roman"/>
            <w:i/>
            <w:color w:val="717171"/>
            <w:kern w:val="0"/>
            <w:sz w:val="18"/>
            <w:szCs w:val="18"/>
            <w:lang w:eastAsia="ja-JP"/>
            <w14:ligatures w14:val="none"/>
          </w:rPr>
          <w:t xml:space="preserve"> Project </w:t>
        </w:r>
        <w:proofErr w:type="spellStart"/>
        <w:r w:rsidRPr="00865DE8">
          <w:rPr>
            <w:rFonts w:ascii="Arial" w:eastAsia="Arial" w:hAnsi="Arial" w:cs="Times New Roman"/>
            <w:i/>
            <w:color w:val="717171"/>
            <w:kern w:val="0"/>
            <w:sz w:val="18"/>
            <w:szCs w:val="18"/>
            <w:lang w:eastAsia="ja-JP"/>
            <w14:ligatures w14:val="none"/>
          </w:rPr>
          <w:t>Libre</w:t>
        </w:r>
        <w:proofErr w:type="spellEnd"/>
        <w:r w:rsidRPr="00865DE8">
          <w:rPr>
            <w:rFonts w:ascii="Arial" w:eastAsia="Arial" w:hAnsi="Arial" w:cs="Times New Roman"/>
            <w:i/>
            <w:color w:val="717171"/>
            <w:kern w:val="0"/>
            <w:sz w:val="18"/>
            <w:szCs w:val="18"/>
            <w:lang w:eastAsia="ja-JP"/>
            <w14:ligatures w14:val="none"/>
          </w:rPr>
          <w:t xml:space="preserve">, </w:t>
        </w:r>
        <w:proofErr w:type="spellStart"/>
        <w:r w:rsidRPr="00865DE8">
          <w:rPr>
            <w:rFonts w:ascii="Arial" w:eastAsia="Arial" w:hAnsi="Arial" w:cs="Times New Roman"/>
            <w:i/>
            <w:color w:val="717171"/>
            <w:kern w:val="0"/>
            <w:sz w:val="18"/>
            <w:szCs w:val="18"/>
            <w:lang w:eastAsia="ja-JP"/>
            <w14:ligatures w14:val="none"/>
          </w:rPr>
          <w:t>Canva</w:t>
        </w:r>
        <w:proofErr w:type="spellEnd"/>
        <w:r w:rsidRPr="00865DE8">
          <w:rPr>
            <w:rFonts w:ascii="Arial" w:eastAsia="Arial" w:hAnsi="Arial" w:cs="Times New Roman"/>
            <w:i/>
            <w:color w:val="717171"/>
            <w:kern w:val="0"/>
            <w:sz w:val="18"/>
            <w:szCs w:val="18"/>
            <w:lang w:eastAsia="ja-JP"/>
            <w14:ligatures w14:val="none"/>
          </w:rPr>
          <w:t>, PowerPoint</w:t>
        </w:r>
      </w:ins>
    </w:p>
    <w:p w:rsidR="00865DE8" w:rsidRPr="00865DE8" w:rsidRDefault="00865DE8" w:rsidP="00DB0B10">
      <w:pPr>
        <w:keepNext/>
        <w:keepLines/>
        <w:numPr>
          <w:ilvl w:val="1"/>
          <w:numId w:val="44"/>
        </w:numPr>
        <w:spacing w:before="360" w:after="120" w:line="240" w:lineRule="auto"/>
        <w:outlineLvl w:val="1"/>
        <w:rPr>
          <w:ins w:id="2416" w:author="HURR MEHDI" w:date="2025-03-26T15:58:00Z"/>
          <w:rFonts w:ascii="Arial" w:eastAsia="Arial" w:hAnsi="Arial" w:cs="Times New Roman (Body CS)"/>
          <w:b/>
          <w:bCs/>
          <w:color w:val="0070C0"/>
          <w:spacing w:val="10"/>
          <w:kern w:val="0"/>
          <w:sz w:val="24"/>
          <w:szCs w:val="18"/>
          <w:lang w:eastAsia="ja-JP"/>
          <w14:ligatures w14:val="none"/>
        </w:rPr>
        <w:pPrChange w:id="2417" w:author="HURR MEHDI" w:date="2025-03-27T01:56:00Z">
          <w:pPr>
            <w:keepNext/>
            <w:keepLines/>
            <w:numPr>
              <w:ilvl w:val="1"/>
              <w:numId w:val="1"/>
            </w:numPr>
            <w:spacing w:before="360" w:after="120" w:line="240" w:lineRule="auto"/>
            <w:ind w:left="720" w:hanging="720"/>
            <w:outlineLvl w:val="1"/>
          </w:pPr>
        </w:pPrChange>
      </w:pPr>
      <w:bookmarkStart w:id="2418" w:name="_Toc193933070"/>
      <w:ins w:id="2419" w:author="HURR MEHDI" w:date="2025-03-26T15:58:00Z">
        <w:r w:rsidRPr="00865DE8">
          <w:rPr>
            <w:rFonts w:ascii="Arial" w:eastAsia="Arial" w:hAnsi="Arial" w:cs="Times New Roman (Body CS)"/>
            <w:b/>
            <w:bCs/>
            <w:color w:val="0070C0"/>
            <w:spacing w:val="10"/>
            <w:kern w:val="0"/>
            <w:sz w:val="24"/>
            <w:szCs w:val="18"/>
            <w:lang w:eastAsia="ja-JP"/>
            <w14:ligatures w14:val="none"/>
          </w:rPr>
          <w:lastRenderedPageBreak/>
          <w:t>Product Acceptance Plan</w:t>
        </w:r>
        <w:bookmarkEnd w:id="2418"/>
      </w:ins>
    </w:p>
    <w:p w:rsidR="00865DE8" w:rsidRPr="00865DE8" w:rsidRDefault="00865DE8" w:rsidP="00865DE8">
      <w:pPr>
        <w:spacing w:after="180" w:line="288" w:lineRule="auto"/>
        <w:rPr>
          <w:ins w:id="2420"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numPr>
          <w:ilvl w:val="0"/>
          <w:numId w:val="22"/>
        </w:numPr>
        <w:spacing w:after="180" w:line="288" w:lineRule="auto"/>
        <w:contextualSpacing/>
        <w:rPr>
          <w:ins w:id="2421" w:author="HURR MEHDI" w:date="2025-03-26T15:58:00Z"/>
          <w:rFonts w:ascii="Arial" w:eastAsia="Arial" w:hAnsi="Arial" w:cs="Times New Roman"/>
          <w:i/>
          <w:color w:val="717171"/>
          <w:kern w:val="0"/>
          <w:sz w:val="18"/>
          <w:szCs w:val="18"/>
          <w:lang w:eastAsia="ja-JP"/>
          <w14:ligatures w14:val="none"/>
        </w:rPr>
      </w:pPr>
      <w:ins w:id="2422" w:author="HURR MEHDI" w:date="2025-03-26T15:58:00Z">
        <w:r w:rsidRPr="00865DE8">
          <w:rPr>
            <w:rFonts w:ascii="Arial" w:eastAsia="Arial" w:hAnsi="Arial" w:cs="Times New Roman"/>
            <w:i/>
            <w:color w:val="717171"/>
            <w:kern w:val="0"/>
            <w:sz w:val="18"/>
            <w:szCs w:val="18"/>
            <w:lang w:eastAsia="ja-JP"/>
            <w14:ligatures w14:val="none"/>
          </w:rPr>
          <w:t xml:space="preserve">Acceptance Criteria: All features meet SRS requirements.  </w:t>
        </w:r>
      </w:ins>
    </w:p>
    <w:p w:rsidR="00865DE8" w:rsidRPr="00865DE8" w:rsidRDefault="00865DE8" w:rsidP="00865DE8">
      <w:pPr>
        <w:numPr>
          <w:ilvl w:val="0"/>
          <w:numId w:val="22"/>
        </w:numPr>
        <w:spacing w:after="180" w:line="288" w:lineRule="auto"/>
        <w:contextualSpacing/>
        <w:rPr>
          <w:ins w:id="2423" w:author="HURR MEHDI" w:date="2025-03-26T15:58:00Z"/>
          <w:rFonts w:ascii="Arial" w:eastAsia="Arial" w:hAnsi="Arial" w:cs="Times New Roman"/>
          <w:i/>
          <w:color w:val="717171"/>
          <w:kern w:val="0"/>
          <w:sz w:val="18"/>
          <w:szCs w:val="18"/>
          <w:lang w:eastAsia="ja-JP"/>
          <w14:ligatures w14:val="none"/>
        </w:rPr>
      </w:pPr>
      <w:ins w:id="2424" w:author="HURR MEHDI" w:date="2025-03-26T15:58:00Z">
        <w:r w:rsidRPr="00865DE8">
          <w:rPr>
            <w:rFonts w:ascii="Arial" w:eastAsia="Arial" w:hAnsi="Arial" w:cs="Times New Roman"/>
            <w:i/>
            <w:color w:val="717171"/>
            <w:kern w:val="0"/>
            <w:sz w:val="18"/>
            <w:szCs w:val="18"/>
            <w:lang w:eastAsia="ja-JP"/>
            <w14:ligatures w14:val="none"/>
          </w:rPr>
          <w:t xml:space="preserve">User Acceptance Testing (UAT): Performed by students and coordinators  </w:t>
        </w:r>
      </w:ins>
    </w:p>
    <w:p w:rsidR="00865DE8" w:rsidRPr="00865DE8" w:rsidRDefault="00865DE8" w:rsidP="00865DE8">
      <w:pPr>
        <w:numPr>
          <w:ilvl w:val="0"/>
          <w:numId w:val="22"/>
        </w:numPr>
        <w:spacing w:after="180" w:line="288" w:lineRule="auto"/>
        <w:contextualSpacing/>
        <w:rPr>
          <w:ins w:id="2425" w:author="HURR MEHDI" w:date="2025-03-26T15:58:00Z"/>
          <w:rFonts w:ascii="Arial" w:eastAsia="Arial" w:hAnsi="Arial" w:cs="Times New Roman"/>
          <w:i/>
          <w:color w:val="717171"/>
          <w:kern w:val="0"/>
          <w:sz w:val="18"/>
          <w:szCs w:val="18"/>
          <w:lang w:eastAsia="ja-JP"/>
          <w14:ligatures w14:val="none"/>
        </w:rPr>
      </w:pPr>
      <w:ins w:id="2426" w:author="HURR MEHDI" w:date="2025-03-26T15:58:00Z">
        <w:r w:rsidRPr="00865DE8">
          <w:rPr>
            <w:rFonts w:ascii="Arial" w:eastAsia="Arial" w:hAnsi="Arial" w:cs="Times New Roman"/>
            <w:i/>
            <w:color w:val="717171"/>
            <w:kern w:val="0"/>
            <w:sz w:val="18"/>
            <w:szCs w:val="18"/>
            <w:lang w:eastAsia="ja-JP"/>
            <w14:ligatures w14:val="none"/>
          </w:rPr>
          <w:t xml:space="preserve">Pre-requisite Checking Validation: Ensures only eligible courses </w:t>
        </w:r>
        <w:proofErr w:type="gramStart"/>
        <w:r w:rsidRPr="00865DE8">
          <w:rPr>
            <w:rFonts w:ascii="Arial" w:eastAsia="Arial" w:hAnsi="Arial" w:cs="Times New Roman"/>
            <w:i/>
            <w:color w:val="717171"/>
            <w:kern w:val="0"/>
            <w:sz w:val="18"/>
            <w:szCs w:val="18"/>
            <w:lang w:eastAsia="ja-JP"/>
            <w14:ligatures w14:val="none"/>
          </w:rPr>
          <w:t>can be registered</w:t>
        </w:r>
        <w:proofErr w:type="gramEnd"/>
        <w:r w:rsidRPr="00865DE8">
          <w:rPr>
            <w:rFonts w:ascii="Arial" w:eastAsia="Arial" w:hAnsi="Arial" w:cs="Times New Roman"/>
            <w:i/>
            <w:color w:val="717171"/>
            <w:kern w:val="0"/>
            <w:sz w:val="18"/>
            <w:szCs w:val="18"/>
            <w:lang w:eastAsia="ja-JP"/>
            <w14:ligatures w14:val="none"/>
          </w:rPr>
          <w:t>.</w:t>
        </w:r>
      </w:ins>
    </w:p>
    <w:p w:rsidR="00865DE8" w:rsidRPr="00865DE8" w:rsidRDefault="00865DE8" w:rsidP="00865DE8">
      <w:pPr>
        <w:numPr>
          <w:ilvl w:val="0"/>
          <w:numId w:val="22"/>
        </w:numPr>
        <w:spacing w:after="180" w:line="288" w:lineRule="auto"/>
        <w:contextualSpacing/>
        <w:rPr>
          <w:ins w:id="2427" w:author="HURR MEHDI" w:date="2025-03-26T15:58:00Z"/>
          <w:rFonts w:ascii="Arial" w:eastAsia="Arial" w:hAnsi="Arial" w:cs="Times New Roman"/>
          <w:i/>
          <w:color w:val="717171"/>
          <w:kern w:val="0"/>
          <w:sz w:val="18"/>
          <w:szCs w:val="18"/>
          <w:lang w:eastAsia="ja-JP"/>
          <w14:ligatures w14:val="none"/>
        </w:rPr>
      </w:pPr>
      <w:ins w:id="2428" w:author="HURR MEHDI" w:date="2025-03-26T15:58:00Z">
        <w:r w:rsidRPr="00865DE8">
          <w:rPr>
            <w:rFonts w:ascii="Arial" w:eastAsia="Arial" w:hAnsi="Arial" w:cs="Times New Roman"/>
            <w:i/>
            <w:color w:val="717171"/>
            <w:kern w:val="0"/>
            <w:sz w:val="18"/>
            <w:szCs w:val="18"/>
            <w:lang w:eastAsia="ja-JP"/>
            <w14:ligatures w14:val="none"/>
          </w:rPr>
          <w:t xml:space="preserve">Performance Testing: Evaluates system efficiency under high load  </w:t>
        </w:r>
      </w:ins>
    </w:p>
    <w:p w:rsidR="00865DE8" w:rsidRPr="00865DE8" w:rsidRDefault="00865DE8" w:rsidP="00865DE8">
      <w:pPr>
        <w:spacing w:after="180" w:line="288" w:lineRule="auto"/>
        <w:rPr>
          <w:ins w:id="2429"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DB0B10">
      <w:pPr>
        <w:keepNext/>
        <w:keepLines/>
        <w:numPr>
          <w:ilvl w:val="1"/>
          <w:numId w:val="44"/>
        </w:numPr>
        <w:spacing w:before="360" w:after="120" w:line="240" w:lineRule="auto"/>
        <w:outlineLvl w:val="1"/>
        <w:rPr>
          <w:ins w:id="2430" w:author="HURR MEHDI" w:date="2025-03-26T15:58:00Z"/>
          <w:rFonts w:ascii="Arial" w:eastAsia="Arial" w:hAnsi="Arial" w:cs="Times New Roman (Body CS)"/>
          <w:b/>
          <w:bCs/>
          <w:color w:val="0070C0"/>
          <w:spacing w:val="10"/>
          <w:kern w:val="0"/>
          <w:sz w:val="24"/>
          <w:szCs w:val="18"/>
          <w:lang w:eastAsia="ja-JP"/>
          <w14:ligatures w14:val="none"/>
        </w:rPr>
        <w:pPrChange w:id="2431" w:author="HURR MEHDI" w:date="2025-03-27T01:56:00Z">
          <w:pPr>
            <w:keepNext/>
            <w:keepLines/>
            <w:numPr>
              <w:ilvl w:val="1"/>
              <w:numId w:val="1"/>
            </w:numPr>
            <w:spacing w:before="360" w:after="120" w:line="240" w:lineRule="auto"/>
            <w:ind w:left="720" w:hanging="720"/>
            <w:outlineLvl w:val="1"/>
          </w:pPr>
        </w:pPrChange>
      </w:pPr>
      <w:bookmarkStart w:id="2432" w:name="_Toc193933071"/>
      <w:ins w:id="2433" w:author="HURR MEHDI" w:date="2025-03-26T15:58:00Z">
        <w:r w:rsidRPr="00865DE8">
          <w:rPr>
            <w:rFonts w:ascii="Arial" w:eastAsia="Arial" w:hAnsi="Arial" w:cs="Times New Roman (Body CS)"/>
            <w:b/>
            <w:bCs/>
            <w:color w:val="0070C0"/>
            <w:spacing w:val="10"/>
            <w:kern w:val="0"/>
            <w:sz w:val="24"/>
            <w:szCs w:val="18"/>
            <w:lang w:eastAsia="ja-JP"/>
            <w14:ligatures w14:val="none"/>
          </w:rPr>
          <w:t>Project Work plans</w:t>
        </w:r>
        <w:bookmarkEnd w:id="2432"/>
      </w:ins>
    </w:p>
    <w:p w:rsidR="00865DE8" w:rsidRPr="00865DE8" w:rsidRDefault="00865DE8" w:rsidP="00865DE8">
      <w:pPr>
        <w:spacing w:after="180" w:line="288" w:lineRule="auto"/>
        <w:rPr>
          <w:ins w:id="2434"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435" w:author="HURR MEHDI" w:date="2025-03-26T15:58:00Z"/>
          <w:rFonts w:ascii="Arial" w:eastAsia="Arial" w:hAnsi="Arial" w:cs="Times New Roman"/>
          <w:color w:val="262626"/>
          <w:kern w:val="0"/>
          <w:sz w:val="18"/>
          <w:szCs w:val="18"/>
          <w:lang w:eastAsia="ja-JP"/>
          <w14:ligatures w14:val="none"/>
        </w:rPr>
      </w:pPr>
      <w:ins w:id="2436" w:author="HURR MEHDI" w:date="2025-03-26T15:58:00Z">
        <w:r w:rsidRPr="00865DE8">
          <w:rPr>
            <w:rFonts w:ascii="Arial" w:eastAsia="Arial" w:hAnsi="Arial" w:cs="Times New Roman"/>
            <w:i/>
            <w:color w:val="717171"/>
            <w:kern w:val="0"/>
            <w:sz w:val="18"/>
            <w:szCs w:val="18"/>
            <w:lang w:eastAsia="ja-JP"/>
            <w14:ligatures w14:val="none"/>
          </w:rPr>
          <w:t xml:space="preserve">The project work plan </w:t>
        </w:r>
        <w:proofErr w:type="gramStart"/>
        <w:r w:rsidRPr="00865DE8">
          <w:rPr>
            <w:rFonts w:ascii="Arial" w:eastAsia="Arial" w:hAnsi="Arial" w:cs="Times New Roman"/>
            <w:i/>
            <w:color w:val="717171"/>
            <w:kern w:val="0"/>
            <w:sz w:val="18"/>
            <w:szCs w:val="18"/>
            <w:lang w:eastAsia="ja-JP"/>
            <w14:ligatures w14:val="none"/>
          </w:rPr>
          <w:t>will be divided</w:t>
        </w:r>
        <w:proofErr w:type="gramEnd"/>
        <w:r w:rsidRPr="00865DE8">
          <w:rPr>
            <w:rFonts w:ascii="Arial" w:eastAsia="Arial" w:hAnsi="Arial" w:cs="Times New Roman"/>
            <w:i/>
            <w:color w:val="717171"/>
            <w:kern w:val="0"/>
            <w:sz w:val="18"/>
            <w:szCs w:val="18"/>
            <w:lang w:eastAsia="ja-JP"/>
            <w14:ligatures w14:val="none"/>
          </w:rPr>
          <w:t xml:space="preserve"> into discrete phases (Planning, Analysis, Design, Development, Testing, and Presentation) with clearly defined tasks and milestones. Each phase will conclude with a review meeting to assess progress and prepare for the next phase.</w:t>
        </w:r>
      </w:ins>
    </w:p>
    <w:p w:rsidR="00865DE8" w:rsidRPr="00865DE8" w:rsidRDefault="00865DE8" w:rsidP="00DB0B10">
      <w:pPr>
        <w:keepNext/>
        <w:keepLines/>
        <w:numPr>
          <w:ilvl w:val="1"/>
          <w:numId w:val="44"/>
        </w:numPr>
        <w:spacing w:before="360" w:after="120" w:line="240" w:lineRule="auto"/>
        <w:outlineLvl w:val="1"/>
        <w:rPr>
          <w:ins w:id="2437" w:author="HURR MEHDI" w:date="2025-03-26T15:58:00Z"/>
          <w:rFonts w:ascii="Arial" w:eastAsia="Arial" w:hAnsi="Arial" w:cs="Times New Roman (Body CS)"/>
          <w:b/>
          <w:bCs/>
          <w:color w:val="0070C0"/>
          <w:spacing w:val="10"/>
          <w:kern w:val="0"/>
          <w:sz w:val="24"/>
          <w:szCs w:val="18"/>
          <w:lang w:eastAsia="ja-JP"/>
          <w14:ligatures w14:val="none"/>
        </w:rPr>
        <w:pPrChange w:id="2438" w:author="HURR MEHDI" w:date="2025-03-27T01:56:00Z">
          <w:pPr>
            <w:keepNext/>
            <w:keepLines/>
            <w:numPr>
              <w:ilvl w:val="1"/>
              <w:numId w:val="1"/>
            </w:numPr>
            <w:spacing w:before="360" w:after="120" w:line="240" w:lineRule="auto"/>
            <w:ind w:left="720" w:hanging="720"/>
            <w:outlineLvl w:val="1"/>
          </w:pPr>
        </w:pPrChange>
      </w:pPr>
      <w:bookmarkStart w:id="2439" w:name="_Toc193933072"/>
      <w:ins w:id="2440" w:author="HURR MEHDI" w:date="2025-03-26T15:58:00Z">
        <w:r w:rsidRPr="00865DE8">
          <w:rPr>
            <w:rFonts w:ascii="Arial" w:eastAsia="Arial" w:hAnsi="Arial" w:cs="Times New Roman (Body CS)"/>
            <w:b/>
            <w:bCs/>
            <w:color w:val="0070C0"/>
            <w:spacing w:val="10"/>
            <w:kern w:val="0"/>
            <w:sz w:val="24"/>
            <w:szCs w:val="18"/>
            <w:lang w:eastAsia="ja-JP"/>
            <w14:ligatures w14:val="none"/>
          </w:rPr>
          <w:t>Work Activities</w:t>
        </w:r>
        <w:bookmarkEnd w:id="2439"/>
      </w:ins>
    </w:p>
    <w:p w:rsidR="00865DE8" w:rsidRPr="00865DE8" w:rsidRDefault="00865DE8" w:rsidP="00865DE8">
      <w:pPr>
        <w:spacing w:after="180" w:line="288" w:lineRule="auto"/>
        <w:rPr>
          <w:ins w:id="2441"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ind w:left="360"/>
        <w:rPr>
          <w:ins w:id="2442" w:author="HURR MEHDI" w:date="2025-03-26T15:58:00Z"/>
          <w:rFonts w:ascii="Arial" w:eastAsia="Arial" w:hAnsi="Arial" w:cs="Times New Roman"/>
          <w:b/>
          <w:i/>
          <w:color w:val="717171"/>
          <w:kern w:val="0"/>
          <w:sz w:val="18"/>
          <w:szCs w:val="18"/>
          <w:lang w:eastAsia="ja-JP"/>
          <w14:ligatures w14:val="none"/>
        </w:rPr>
      </w:pPr>
      <w:ins w:id="2443" w:author="HURR MEHDI" w:date="2025-03-26T15:58:00Z">
        <w:r w:rsidRPr="00865DE8">
          <w:rPr>
            <w:rFonts w:ascii="Arial" w:eastAsia="Arial" w:hAnsi="Arial" w:cs="Times New Roman"/>
            <w:b/>
            <w:i/>
            <w:color w:val="717171"/>
            <w:kern w:val="0"/>
            <w:sz w:val="18"/>
            <w:szCs w:val="18"/>
            <w:lang w:eastAsia="ja-JP"/>
            <w14:ligatures w14:val="none"/>
          </w:rPr>
          <w:t>Planning:</w:t>
        </w:r>
      </w:ins>
    </w:p>
    <w:p w:rsidR="00865DE8" w:rsidRPr="00865DE8" w:rsidRDefault="00865DE8" w:rsidP="00865DE8">
      <w:pPr>
        <w:numPr>
          <w:ilvl w:val="0"/>
          <w:numId w:val="21"/>
        </w:numPr>
        <w:spacing w:after="180" w:line="288" w:lineRule="auto"/>
        <w:contextualSpacing/>
        <w:rPr>
          <w:ins w:id="2444" w:author="HURR MEHDI" w:date="2025-03-26T15:58:00Z"/>
          <w:rFonts w:ascii="Arial" w:eastAsia="Arial" w:hAnsi="Arial" w:cs="Times New Roman"/>
          <w:i/>
          <w:color w:val="717171"/>
          <w:kern w:val="0"/>
          <w:sz w:val="18"/>
          <w:szCs w:val="18"/>
          <w:lang w:eastAsia="ja-JP"/>
          <w14:ligatures w14:val="none"/>
        </w:rPr>
      </w:pPr>
      <w:ins w:id="2445" w:author="HURR MEHDI" w:date="2025-03-26T15:58:00Z">
        <w:r w:rsidRPr="00865DE8">
          <w:rPr>
            <w:rFonts w:ascii="Arial" w:eastAsia="Arial" w:hAnsi="Arial" w:cs="Times New Roman"/>
            <w:i/>
            <w:color w:val="717171"/>
            <w:kern w:val="0"/>
            <w:sz w:val="18"/>
            <w:szCs w:val="18"/>
            <w:lang w:eastAsia="ja-JP"/>
            <w14:ligatures w14:val="none"/>
          </w:rPr>
          <w:t>Analyzing Case Study</w:t>
        </w:r>
      </w:ins>
    </w:p>
    <w:p w:rsidR="00865DE8" w:rsidRPr="00865DE8" w:rsidRDefault="00865DE8" w:rsidP="00865DE8">
      <w:pPr>
        <w:numPr>
          <w:ilvl w:val="0"/>
          <w:numId w:val="21"/>
        </w:numPr>
        <w:spacing w:after="180" w:line="288" w:lineRule="auto"/>
        <w:contextualSpacing/>
        <w:rPr>
          <w:ins w:id="2446" w:author="HURR MEHDI" w:date="2025-03-26T15:58:00Z"/>
          <w:rFonts w:ascii="Arial" w:eastAsia="Arial" w:hAnsi="Arial" w:cs="Times New Roman"/>
          <w:i/>
          <w:color w:val="717171"/>
          <w:kern w:val="0"/>
          <w:sz w:val="18"/>
          <w:szCs w:val="18"/>
          <w:lang w:eastAsia="ja-JP"/>
          <w14:ligatures w14:val="none"/>
        </w:rPr>
      </w:pPr>
      <w:ins w:id="2447" w:author="HURR MEHDI" w:date="2025-03-26T15:58:00Z">
        <w:r w:rsidRPr="00865DE8">
          <w:rPr>
            <w:rFonts w:ascii="Arial" w:eastAsia="Arial" w:hAnsi="Arial" w:cs="Times New Roman"/>
            <w:i/>
            <w:color w:val="717171"/>
            <w:kern w:val="0"/>
            <w:sz w:val="18"/>
            <w:szCs w:val="18"/>
            <w:lang w:eastAsia="ja-JP"/>
            <w14:ligatures w14:val="none"/>
          </w:rPr>
          <w:t>Developing Plan</w:t>
        </w:r>
      </w:ins>
    </w:p>
    <w:p w:rsidR="00865DE8" w:rsidRPr="00865DE8" w:rsidRDefault="00865DE8" w:rsidP="00865DE8">
      <w:pPr>
        <w:numPr>
          <w:ilvl w:val="0"/>
          <w:numId w:val="21"/>
        </w:numPr>
        <w:spacing w:after="180" w:line="288" w:lineRule="auto"/>
        <w:contextualSpacing/>
        <w:rPr>
          <w:ins w:id="2448" w:author="HURR MEHDI" w:date="2025-03-26T15:58:00Z"/>
          <w:rFonts w:ascii="Arial" w:eastAsia="Arial" w:hAnsi="Arial" w:cs="Times New Roman"/>
          <w:i/>
          <w:color w:val="717171"/>
          <w:kern w:val="0"/>
          <w:sz w:val="18"/>
          <w:szCs w:val="18"/>
          <w:lang w:eastAsia="ja-JP"/>
          <w14:ligatures w14:val="none"/>
        </w:rPr>
      </w:pPr>
      <w:ins w:id="2449" w:author="HURR MEHDI" w:date="2025-03-26T15:58:00Z">
        <w:r w:rsidRPr="00865DE8">
          <w:rPr>
            <w:rFonts w:ascii="Arial" w:eastAsia="Arial" w:hAnsi="Arial" w:cs="Times New Roman"/>
            <w:i/>
            <w:color w:val="717171"/>
            <w:kern w:val="0"/>
            <w:sz w:val="18"/>
            <w:szCs w:val="18"/>
            <w:lang w:eastAsia="ja-JP"/>
            <w14:ligatures w14:val="none"/>
          </w:rPr>
          <w:t>Create Work Plan</w:t>
        </w:r>
      </w:ins>
    </w:p>
    <w:p w:rsidR="00865DE8" w:rsidRPr="00865DE8" w:rsidRDefault="00865DE8" w:rsidP="00865DE8">
      <w:pPr>
        <w:numPr>
          <w:ilvl w:val="0"/>
          <w:numId w:val="21"/>
        </w:numPr>
        <w:spacing w:after="180" w:line="288" w:lineRule="auto"/>
        <w:contextualSpacing/>
        <w:rPr>
          <w:ins w:id="2450" w:author="HURR MEHDI" w:date="2025-03-26T15:58:00Z"/>
          <w:rFonts w:ascii="Arial" w:eastAsia="Arial" w:hAnsi="Arial" w:cs="Times New Roman"/>
          <w:i/>
          <w:color w:val="717171"/>
          <w:kern w:val="0"/>
          <w:sz w:val="18"/>
          <w:szCs w:val="18"/>
          <w:lang w:eastAsia="ja-JP"/>
          <w14:ligatures w14:val="none"/>
        </w:rPr>
      </w:pPr>
      <w:ins w:id="2451" w:author="HURR MEHDI" w:date="2025-03-26T15:58:00Z">
        <w:r w:rsidRPr="00865DE8">
          <w:rPr>
            <w:rFonts w:ascii="Arial" w:eastAsia="Arial" w:hAnsi="Arial" w:cs="Times New Roman"/>
            <w:i/>
            <w:color w:val="717171"/>
            <w:kern w:val="0"/>
            <w:sz w:val="18"/>
            <w:szCs w:val="18"/>
            <w:lang w:eastAsia="ja-JP"/>
            <w14:ligatures w14:val="none"/>
          </w:rPr>
          <w:t>Create Project Document</w:t>
        </w:r>
      </w:ins>
    </w:p>
    <w:p w:rsidR="00865DE8" w:rsidRPr="00865DE8" w:rsidRDefault="00865DE8" w:rsidP="00865DE8">
      <w:pPr>
        <w:spacing w:after="180" w:line="288" w:lineRule="auto"/>
        <w:ind w:left="360"/>
        <w:rPr>
          <w:ins w:id="2452" w:author="HURR MEHDI" w:date="2025-03-26T15:58:00Z"/>
          <w:rFonts w:ascii="Arial" w:eastAsia="Arial" w:hAnsi="Arial" w:cs="Times New Roman"/>
          <w:b/>
          <w:i/>
          <w:color w:val="717171"/>
          <w:kern w:val="0"/>
          <w:sz w:val="18"/>
          <w:szCs w:val="18"/>
          <w:lang w:eastAsia="ja-JP"/>
          <w14:ligatures w14:val="none"/>
        </w:rPr>
      </w:pPr>
      <w:ins w:id="2453" w:author="HURR MEHDI" w:date="2025-03-26T15:58:00Z">
        <w:r w:rsidRPr="00865DE8">
          <w:rPr>
            <w:rFonts w:ascii="Arial" w:eastAsia="Arial" w:hAnsi="Arial" w:cs="Times New Roman"/>
            <w:b/>
            <w:i/>
            <w:color w:val="717171"/>
            <w:kern w:val="0"/>
            <w:sz w:val="18"/>
            <w:szCs w:val="18"/>
            <w:lang w:eastAsia="ja-JP"/>
            <w14:ligatures w14:val="none"/>
          </w:rPr>
          <w:t>Analysis:</w:t>
        </w:r>
      </w:ins>
    </w:p>
    <w:p w:rsidR="00865DE8" w:rsidRPr="00865DE8" w:rsidRDefault="00865DE8" w:rsidP="00865DE8">
      <w:pPr>
        <w:numPr>
          <w:ilvl w:val="0"/>
          <w:numId w:val="21"/>
        </w:numPr>
        <w:spacing w:after="180" w:line="288" w:lineRule="auto"/>
        <w:contextualSpacing/>
        <w:rPr>
          <w:ins w:id="2454" w:author="HURR MEHDI" w:date="2025-03-26T15:58:00Z"/>
          <w:rFonts w:ascii="Arial" w:eastAsia="Arial" w:hAnsi="Arial" w:cs="Times New Roman"/>
          <w:i/>
          <w:color w:val="717171"/>
          <w:kern w:val="0"/>
          <w:sz w:val="18"/>
          <w:szCs w:val="18"/>
          <w:lang w:eastAsia="ja-JP"/>
          <w14:ligatures w14:val="none"/>
        </w:rPr>
      </w:pPr>
      <w:ins w:id="2455" w:author="HURR MEHDI" w:date="2025-03-26T15:58:00Z">
        <w:r w:rsidRPr="00865DE8">
          <w:rPr>
            <w:rFonts w:ascii="Arial" w:eastAsia="Arial" w:hAnsi="Arial" w:cs="Times New Roman"/>
            <w:i/>
            <w:color w:val="717171"/>
            <w:kern w:val="0"/>
            <w:sz w:val="18"/>
            <w:szCs w:val="18"/>
            <w:lang w:eastAsia="ja-JP"/>
            <w14:ligatures w14:val="none"/>
          </w:rPr>
          <w:t>Figure out Use Cases</w:t>
        </w:r>
      </w:ins>
    </w:p>
    <w:p w:rsidR="00865DE8" w:rsidRPr="00865DE8" w:rsidRDefault="00865DE8" w:rsidP="00865DE8">
      <w:pPr>
        <w:numPr>
          <w:ilvl w:val="0"/>
          <w:numId w:val="21"/>
        </w:numPr>
        <w:spacing w:after="180" w:line="288" w:lineRule="auto"/>
        <w:contextualSpacing/>
        <w:rPr>
          <w:ins w:id="2456" w:author="HURR MEHDI" w:date="2025-03-26T15:58:00Z"/>
          <w:rFonts w:ascii="Arial" w:eastAsia="Arial" w:hAnsi="Arial" w:cs="Times New Roman"/>
          <w:i/>
          <w:color w:val="717171"/>
          <w:kern w:val="0"/>
          <w:sz w:val="18"/>
          <w:szCs w:val="18"/>
          <w:lang w:eastAsia="ja-JP"/>
          <w14:ligatures w14:val="none"/>
        </w:rPr>
      </w:pPr>
      <w:ins w:id="2457" w:author="HURR MEHDI" w:date="2025-03-26T15:58:00Z">
        <w:r w:rsidRPr="00865DE8">
          <w:rPr>
            <w:rFonts w:ascii="Arial" w:eastAsia="Arial" w:hAnsi="Arial" w:cs="Times New Roman"/>
            <w:i/>
            <w:color w:val="717171"/>
            <w:kern w:val="0"/>
            <w:sz w:val="18"/>
            <w:szCs w:val="18"/>
            <w:lang w:eastAsia="ja-JP"/>
            <w14:ligatures w14:val="none"/>
          </w:rPr>
          <w:t>Develop Analysis Model</w:t>
        </w:r>
      </w:ins>
    </w:p>
    <w:p w:rsidR="00865DE8" w:rsidRPr="00865DE8" w:rsidRDefault="00865DE8" w:rsidP="00865DE8">
      <w:pPr>
        <w:numPr>
          <w:ilvl w:val="0"/>
          <w:numId w:val="21"/>
        </w:numPr>
        <w:spacing w:after="180" w:line="288" w:lineRule="auto"/>
        <w:contextualSpacing/>
        <w:rPr>
          <w:ins w:id="2458" w:author="HURR MEHDI" w:date="2025-03-26T15:58:00Z"/>
          <w:rFonts w:ascii="Arial" w:eastAsia="Arial" w:hAnsi="Arial" w:cs="Times New Roman"/>
          <w:i/>
          <w:color w:val="717171"/>
          <w:kern w:val="0"/>
          <w:sz w:val="18"/>
          <w:szCs w:val="18"/>
          <w:lang w:eastAsia="ja-JP"/>
          <w14:ligatures w14:val="none"/>
        </w:rPr>
      </w:pPr>
      <w:ins w:id="2459" w:author="HURR MEHDI" w:date="2025-03-26T15:58:00Z">
        <w:r w:rsidRPr="00865DE8">
          <w:rPr>
            <w:rFonts w:ascii="Arial" w:eastAsia="Arial" w:hAnsi="Arial" w:cs="Times New Roman"/>
            <w:i/>
            <w:color w:val="717171"/>
            <w:kern w:val="0"/>
            <w:sz w:val="18"/>
            <w:szCs w:val="18"/>
            <w:lang w:eastAsia="ja-JP"/>
            <w14:ligatures w14:val="none"/>
          </w:rPr>
          <w:t>Create SRS Model</w:t>
        </w:r>
      </w:ins>
    </w:p>
    <w:p w:rsidR="00865DE8" w:rsidRPr="00865DE8" w:rsidRDefault="00865DE8" w:rsidP="00865DE8">
      <w:pPr>
        <w:spacing w:after="180" w:line="288" w:lineRule="auto"/>
        <w:ind w:left="360"/>
        <w:rPr>
          <w:ins w:id="2460" w:author="HURR MEHDI" w:date="2025-03-26T15:58:00Z"/>
          <w:rFonts w:ascii="Arial" w:eastAsia="Arial" w:hAnsi="Arial" w:cs="Times New Roman"/>
          <w:b/>
          <w:i/>
          <w:color w:val="717171"/>
          <w:kern w:val="0"/>
          <w:sz w:val="18"/>
          <w:szCs w:val="18"/>
          <w:lang w:eastAsia="ja-JP"/>
          <w14:ligatures w14:val="none"/>
        </w:rPr>
      </w:pPr>
      <w:ins w:id="2461" w:author="HURR MEHDI" w:date="2025-03-26T15:58:00Z">
        <w:r w:rsidRPr="00865DE8">
          <w:rPr>
            <w:rFonts w:ascii="Arial" w:eastAsia="Arial" w:hAnsi="Arial" w:cs="Times New Roman"/>
            <w:b/>
            <w:i/>
            <w:color w:val="717171"/>
            <w:kern w:val="0"/>
            <w:sz w:val="18"/>
            <w:szCs w:val="18"/>
            <w:lang w:eastAsia="ja-JP"/>
            <w14:ligatures w14:val="none"/>
          </w:rPr>
          <w:t>Design:</w:t>
        </w:r>
      </w:ins>
    </w:p>
    <w:p w:rsidR="00865DE8" w:rsidRPr="00865DE8" w:rsidRDefault="00865DE8" w:rsidP="00865DE8">
      <w:pPr>
        <w:numPr>
          <w:ilvl w:val="0"/>
          <w:numId w:val="21"/>
        </w:numPr>
        <w:spacing w:after="180" w:line="288" w:lineRule="auto"/>
        <w:contextualSpacing/>
        <w:rPr>
          <w:ins w:id="2462" w:author="HURR MEHDI" w:date="2025-03-26T15:58:00Z"/>
          <w:rFonts w:ascii="Arial" w:eastAsia="Arial" w:hAnsi="Arial" w:cs="Times New Roman"/>
          <w:i/>
          <w:color w:val="717171"/>
          <w:kern w:val="0"/>
          <w:sz w:val="18"/>
          <w:szCs w:val="18"/>
          <w:lang w:eastAsia="ja-JP"/>
          <w14:ligatures w14:val="none"/>
        </w:rPr>
      </w:pPr>
      <w:ins w:id="2463" w:author="HURR MEHDI" w:date="2025-03-26T15:58:00Z">
        <w:r w:rsidRPr="00865DE8">
          <w:rPr>
            <w:rFonts w:ascii="Arial" w:eastAsia="Arial" w:hAnsi="Arial" w:cs="Times New Roman"/>
            <w:i/>
            <w:color w:val="717171"/>
            <w:kern w:val="0"/>
            <w:sz w:val="18"/>
            <w:szCs w:val="18"/>
            <w:lang w:eastAsia="ja-JP"/>
            <w14:ligatures w14:val="none"/>
          </w:rPr>
          <w:t>Database Schema Design (ERD)</w:t>
        </w:r>
      </w:ins>
    </w:p>
    <w:p w:rsidR="00865DE8" w:rsidRPr="00865DE8" w:rsidRDefault="00865DE8" w:rsidP="00865DE8">
      <w:pPr>
        <w:numPr>
          <w:ilvl w:val="0"/>
          <w:numId w:val="21"/>
        </w:numPr>
        <w:spacing w:after="180" w:line="288" w:lineRule="auto"/>
        <w:contextualSpacing/>
        <w:rPr>
          <w:ins w:id="2464" w:author="HURR MEHDI" w:date="2025-03-26T15:58:00Z"/>
          <w:rFonts w:ascii="Arial" w:eastAsia="Arial" w:hAnsi="Arial" w:cs="Times New Roman"/>
          <w:i/>
          <w:color w:val="717171"/>
          <w:kern w:val="0"/>
          <w:sz w:val="18"/>
          <w:szCs w:val="18"/>
          <w:lang w:eastAsia="ja-JP"/>
          <w14:ligatures w14:val="none"/>
        </w:rPr>
      </w:pPr>
      <w:ins w:id="2465" w:author="HURR MEHDI" w:date="2025-03-26T15:58:00Z">
        <w:r w:rsidRPr="00865DE8">
          <w:rPr>
            <w:rFonts w:ascii="Arial" w:eastAsia="Arial" w:hAnsi="Arial" w:cs="Times New Roman"/>
            <w:i/>
            <w:color w:val="717171"/>
            <w:kern w:val="0"/>
            <w:sz w:val="18"/>
            <w:szCs w:val="18"/>
            <w:lang w:eastAsia="ja-JP"/>
            <w14:ligatures w14:val="none"/>
          </w:rPr>
          <w:t>UI/UX Mockups (Prototype)</w:t>
        </w:r>
      </w:ins>
    </w:p>
    <w:p w:rsidR="00865DE8" w:rsidRPr="00865DE8" w:rsidRDefault="00865DE8" w:rsidP="00865DE8">
      <w:pPr>
        <w:numPr>
          <w:ilvl w:val="0"/>
          <w:numId w:val="21"/>
        </w:numPr>
        <w:spacing w:after="180" w:line="288" w:lineRule="auto"/>
        <w:contextualSpacing/>
        <w:rPr>
          <w:ins w:id="2466" w:author="HURR MEHDI" w:date="2025-03-26T15:58:00Z"/>
          <w:rFonts w:ascii="Arial" w:eastAsia="Arial" w:hAnsi="Arial" w:cs="Times New Roman"/>
          <w:i/>
          <w:color w:val="717171"/>
          <w:kern w:val="0"/>
          <w:sz w:val="18"/>
          <w:szCs w:val="18"/>
          <w:lang w:eastAsia="ja-JP"/>
          <w14:ligatures w14:val="none"/>
        </w:rPr>
      </w:pPr>
      <w:ins w:id="2467" w:author="HURR MEHDI" w:date="2025-03-26T15:58:00Z">
        <w:r w:rsidRPr="00865DE8">
          <w:rPr>
            <w:rFonts w:ascii="Arial" w:eastAsia="Arial" w:hAnsi="Arial" w:cs="Times New Roman"/>
            <w:i/>
            <w:color w:val="717171"/>
            <w:kern w:val="0"/>
            <w:sz w:val="18"/>
            <w:szCs w:val="18"/>
            <w:lang w:eastAsia="ja-JP"/>
            <w14:ligatures w14:val="none"/>
          </w:rPr>
          <w:t>Detailed System Design</w:t>
        </w:r>
      </w:ins>
    </w:p>
    <w:p w:rsidR="00865DE8" w:rsidRPr="00865DE8" w:rsidRDefault="00865DE8" w:rsidP="00865DE8">
      <w:pPr>
        <w:spacing w:after="180" w:line="288" w:lineRule="auto"/>
        <w:ind w:left="360"/>
        <w:rPr>
          <w:ins w:id="2468" w:author="HURR MEHDI" w:date="2025-03-26T15:58:00Z"/>
          <w:rFonts w:ascii="Arial" w:eastAsia="Arial" w:hAnsi="Arial" w:cs="Times New Roman"/>
          <w:b/>
          <w:i/>
          <w:color w:val="717171"/>
          <w:kern w:val="0"/>
          <w:sz w:val="18"/>
          <w:szCs w:val="18"/>
          <w:lang w:eastAsia="ja-JP"/>
          <w14:ligatures w14:val="none"/>
        </w:rPr>
      </w:pPr>
      <w:ins w:id="2469" w:author="HURR MEHDI" w:date="2025-03-26T15:58:00Z">
        <w:r w:rsidRPr="00865DE8">
          <w:rPr>
            <w:rFonts w:ascii="Arial" w:eastAsia="Arial" w:hAnsi="Arial" w:cs="Times New Roman"/>
            <w:b/>
            <w:i/>
            <w:color w:val="717171"/>
            <w:kern w:val="0"/>
            <w:sz w:val="18"/>
            <w:szCs w:val="18"/>
            <w:lang w:eastAsia="ja-JP"/>
            <w14:ligatures w14:val="none"/>
          </w:rPr>
          <w:t>Development:</w:t>
        </w:r>
      </w:ins>
    </w:p>
    <w:p w:rsidR="00865DE8" w:rsidRPr="00865DE8" w:rsidRDefault="00865DE8" w:rsidP="00865DE8">
      <w:pPr>
        <w:numPr>
          <w:ilvl w:val="0"/>
          <w:numId w:val="21"/>
        </w:numPr>
        <w:spacing w:after="180" w:line="288" w:lineRule="auto"/>
        <w:contextualSpacing/>
        <w:rPr>
          <w:ins w:id="2470" w:author="HURR MEHDI" w:date="2025-03-26T15:58:00Z"/>
          <w:rFonts w:ascii="Arial" w:eastAsia="Arial" w:hAnsi="Arial" w:cs="Times New Roman"/>
          <w:i/>
          <w:color w:val="717171"/>
          <w:kern w:val="0"/>
          <w:sz w:val="18"/>
          <w:szCs w:val="18"/>
          <w:lang w:eastAsia="ja-JP"/>
          <w14:ligatures w14:val="none"/>
        </w:rPr>
      </w:pPr>
      <w:ins w:id="2471" w:author="HURR MEHDI" w:date="2025-03-26T15:58:00Z">
        <w:r w:rsidRPr="00865DE8">
          <w:rPr>
            <w:rFonts w:ascii="Arial" w:eastAsia="Arial" w:hAnsi="Arial" w:cs="Times New Roman"/>
            <w:i/>
            <w:color w:val="717171"/>
            <w:kern w:val="0"/>
            <w:sz w:val="18"/>
            <w:szCs w:val="18"/>
            <w:lang w:eastAsia="ja-JP"/>
            <w14:ligatures w14:val="none"/>
          </w:rPr>
          <w:t>Backend Setup (Java)</w:t>
        </w:r>
      </w:ins>
    </w:p>
    <w:p w:rsidR="00865DE8" w:rsidRPr="00865DE8" w:rsidRDefault="00865DE8" w:rsidP="00865DE8">
      <w:pPr>
        <w:numPr>
          <w:ilvl w:val="0"/>
          <w:numId w:val="21"/>
        </w:numPr>
        <w:spacing w:after="180" w:line="288" w:lineRule="auto"/>
        <w:contextualSpacing/>
        <w:rPr>
          <w:ins w:id="2472" w:author="HURR MEHDI" w:date="2025-03-26T15:58:00Z"/>
          <w:rFonts w:ascii="Arial" w:eastAsia="Arial" w:hAnsi="Arial" w:cs="Times New Roman"/>
          <w:i/>
          <w:color w:val="717171"/>
          <w:kern w:val="0"/>
          <w:sz w:val="18"/>
          <w:szCs w:val="18"/>
          <w:lang w:eastAsia="ja-JP"/>
          <w14:ligatures w14:val="none"/>
        </w:rPr>
      </w:pPr>
      <w:ins w:id="2473" w:author="HURR MEHDI" w:date="2025-03-26T15:58:00Z">
        <w:r w:rsidRPr="00865DE8">
          <w:rPr>
            <w:rFonts w:ascii="Arial" w:eastAsia="Arial" w:hAnsi="Arial" w:cs="Times New Roman"/>
            <w:i/>
            <w:color w:val="717171"/>
            <w:kern w:val="0"/>
            <w:sz w:val="18"/>
            <w:szCs w:val="18"/>
            <w:lang w:eastAsia="ja-JP"/>
            <w14:ligatures w14:val="none"/>
          </w:rPr>
          <w:t>Frontend Development (HTML/CSS/JS)</w:t>
        </w:r>
      </w:ins>
    </w:p>
    <w:p w:rsidR="00865DE8" w:rsidRPr="00865DE8" w:rsidRDefault="00865DE8" w:rsidP="00865DE8">
      <w:pPr>
        <w:numPr>
          <w:ilvl w:val="0"/>
          <w:numId w:val="21"/>
        </w:numPr>
        <w:spacing w:after="180" w:line="288" w:lineRule="auto"/>
        <w:contextualSpacing/>
        <w:rPr>
          <w:ins w:id="2474" w:author="HURR MEHDI" w:date="2025-03-26T15:58:00Z"/>
          <w:rFonts w:ascii="Arial" w:eastAsia="Arial" w:hAnsi="Arial" w:cs="Times New Roman"/>
          <w:i/>
          <w:color w:val="717171"/>
          <w:kern w:val="0"/>
          <w:sz w:val="18"/>
          <w:szCs w:val="18"/>
          <w:lang w:eastAsia="ja-JP"/>
          <w14:ligatures w14:val="none"/>
        </w:rPr>
      </w:pPr>
      <w:ins w:id="2475" w:author="HURR MEHDI" w:date="2025-03-26T15:58:00Z">
        <w:r w:rsidRPr="00865DE8">
          <w:rPr>
            <w:rFonts w:ascii="Arial" w:eastAsia="Arial" w:hAnsi="Arial" w:cs="Times New Roman"/>
            <w:i/>
            <w:color w:val="717171"/>
            <w:kern w:val="0"/>
            <w:sz w:val="18"/>
            <w:szCs w:val="18"/>
            <w:lang w:eastAsia="ja-JP"/>
            <w14:ligatures w14:val="none"/>
          </w:rPr>
          <w:t>Database Implementation (MySQL)</w:t>
        </w:r>
      </w:ins>
    </w:p>
    <w:p w:rsidR="00865DE8" w:rsidRPr="00865DE8" w:rsidRDefault="00865DE8" w:rsidP="00865DE8">
      <w:pPr>
        <w:numPr>
          <w:ilvl w:val="0"/>
          <w:numId w:val="21"/>
        </w:numPr>
        <w:spacing w:after="180" w:line="288" w:lineRule="auto"/>
        <w:contextualSpacing/>
        <w:rPr>
          <w:ins w:id="2476" w:author="HURR MEHDI" w:date="2025-03-26T15:58:00Z"/>
          <w:rFonts w:ascii="Arial" w:eastAsia="Arial" w:hAnsi="Arial" w:cs="Times New Roman"/>
          <w:i/>
          <w:color w:val="717171"/>
          <w:kern w:val="0"/>
          <w:sz w:val="18"/>
          <w:szCs w:val="18"/>
          <w:lang w:eastAsia="ja-JP"/>
          <w14:ligatures w14:val="none"/>
        </w:rPr>
      </w:pPr>
      <w:ins w:id="2477" w:author="HURR MEHDI" w:date="2025-03-26T15:58:00Z">
        <w:r w:rsidRPr="00865DE8">
          <w:rPr>
            <w:rFonts w:ascii="Arial" w:eastAsia="Arial" w:hAnsi="Arial" w:cs="Times New Roman"/>
            <w:i/>
            <w:color w:val="717171"/>
            <w:kern w:val="0"/>
            <w:sz w:val="18"/>
            <w:szCs w:val="18"/>
            <w:lang w:eastAsia="ja-JP"/>
            <w14:ligatures w14:val="none"/>
          </w:rPr>
          <w:t>Module Integration</w:t>
        </w:r>
      </w:ins>
    </w:p>
    <w:p w:rsidR="00865DE8" w:rsidRPr="00865DE8" w:rsidRDefault="00865DE8" w:rsidP="00865DE8">
      <w:pPr>
        <w:numPr>
          <w:ilvl w:val="0"/>
          <w:numId w:val="21"/>
        </w:numPr>
        <w:spacing w:after="180" w:line="288" w:lineRule="auto"/>
        <w:contextualSpacing/>
        <w:rPr>
          <w:ins w:id="2478" w:author="HURR MEHDI" w:date="2025-03-26T15:58:00Z"/>
          <w:rFonts w:ascii="Arial" w:eastAsia="Arial" w:hAnsi="Arial" w:cs="Times New Roman"/>
          <w:i/>
          <w:color w:val="717171"/>
          <w:kern w:val="0"/>
          <w:sz w:val="18"/>
          <w:szCs w:val="18"/>
          <w:lang w:eastAsia="ja-JP"/>
          <w14:ligatures w14:val="none"/>
        </w:rPr>
      </w:pPr>
      <w:ins w:id="2479" w:author="HURR MEHDI" w:date="2025-03-26T15:58:00Z">
        <w:r w:rsidRPr="00865DE8">
          <w:rPr>
            <w:rFonts w:ascii="Arial" w:eastAsia="Arial" w:hAnsi="Arial" w:cs="Times New Roman"/>
            <w:i/>
            <w:color w:val="717171"/>
            <w:kern w:val="0"/>
            <w:sz w:val="18"/>
            <w:szCs w:val="18"/>
            <w:lang w:eastAsia="ja-JP"/>
            <w14:ligatures w14:val="none"/>
          </w:rPr>
          <w:t>Create User Manual</w:t>
        </w:r>
      </w:ins>
    </w:p>
    <w:p w:rsidR="00865DE8" w:rsidRPr="00865DE8" w:rsidRDefault="00865DE8" w:rsidP="00865DE8">
      <w:pPr>
        <w:spacing w:after="180" w:line="288" w:lineRule="auto"/>
        <w:ind w:left="360"/>
        <w:rPr>
          <w:ins w:id="2480" w:author="HURR MEHDI" w:date="2025-03-26T15:58:00Z"/>
          <w:rFonts w:ascii="Arial" w:eastAsia="Arial" w:hAnsi="Arial" w:cs="Times New Roman"/>
          <w:b/>
          <w:i/>
          <w:color w:val="717171"/>
          <w:kern w:val="0"/>
          <w:sz w:val="18"/>
          <w:szCs w:val="18"/>
          <w:lang w:eastAsia="ja-JP"/>
          <w14:ligatures w14:val="none"/>
        </w:rPr>
      </w:pPr>
      <w:ins w:id="2481" w:author="HURR MEHDI" w:date="2025-03-26T15:58:00Z">
        <w:r w:rsidRPr="00865DE8">
          <w:rPr>
            <w:rFonts w:ascii="Arial" w:eastAsia="Arial" w:hAnsi="Arial" w:cs="Times New Roman"/>
            <w:b/>
            <w:i/>
            <w:color w:val="717171"/>
            <w:kern w:val="0"/>
            <w:sz w:val="18"/>
            <w:szCs w:val="18"/>
            <w:lang w:eastAsia="ja-JP"/>
            <w14:ligatures w14:val="none"/>
          </w:rPr>
          <w:t>Testing:</w:t>
        </w:r>
      </w:ins>
    </w:p>
    <w:p w:rsidR="00865DE8" w:rsidRPr="00865DE8" w:rsidRDefault="00865DE8" w:rsidP="00865DE8">
      <w:pPr>
        <w:numPr>
          <w:ilvl w:val="0"/>
          <w:numId w:val="21"/>
        </w:numPr>
        <w:spacing w:after="180" w:line="288" w:lineRule="auto"/>
        <w:contextualSpacing/>
        <w:rPr>
          <w:ins w:id="2482" w:author="HURR MEHDI" w:date="2025-03-26T15:58:00Z"/>
          <w:rFonts w:ascii="Arial" w:eastAsia="Arial" w:hAnsi="Arial" w:cs="Times New Roman"/>
          <w:i/>
          <w:color w:val="717171"/>
          <w:kern w:val="0"/>
          <w:sz w:val="18"/>
          <w:szCs w:val="18"/>
          <w:lang w:eastAsia="ja-JP"/>
          <w14:ligatures w14:val="none"/>
        </w:rPr>
      </w:pPr>
      <w:ins w:id="2483" w:author="HURR MEHDI" w:date="2025-03-26T15:58:00Z">
        <w:r w:rsidRPr="00865DE8">
          <w:rPr>
            <w:rFonts w:ascii="Arial" w:eastAsia="Arial" w:hAnsi="Arial" w:cs="Times New Roman"/>
            <w:i/>
            <w:color w:val="717171"/>
            <w:kern w:val="0"/>
            <w:sz w:val="18"/>
            <w:szCs w:val="18"/>
            <w:lang w:eastAsia="ja-JP"/>
            <w14:ligatures w14:val="none"/>
          </w:rPr>
          <w:t>Unit Testing</w:t>
        </w:r>
      </w:ins>
    </w:p>
    <w:p w:rsidR="00865DE8" w:rsidRPr="00865DE8" w:rsidRDefault="00865DE8" w:rsidP="00865DE8">
      <w:pPr>
        <w:numPr>
          <w:ilvl w:val="0"/>
          <w:numId w:val="21"/>
        </w:numPr>
        <w:spacing w:after="180" w:line="288" w:lineRule="auto"/>
        <w:contextualSpacing/>
        <w:rPr>
          <w:ins w:id="2484" w:author="HURR MEHDI" w:date="2025-03-26T15:58:00Z"/>
          <w:rFonts w:ascii="Arial" w:eastAsia="Arial" w:hAnsi="Arial" w:cs="Times New Roman"/>
          <w:i/>
          <w:color w:val="717171"/>
          <w:kern w:val="0"/>
          <w:sz w:val="18"/>
          <w:szCs w:val="18"/>
          <w:lang w:eastAsia="ja-JP"/>
          <w14:ligatures w14:val="none"/>
        </w:rPr>
      </w:pPr>
      <w:ins w:id="2485" w:author="HURR MEHDI" w:date="2025-03-26T15:58:00Z">
        <w:r w:rsidRPr="00865DE8">
          <w:rPr>
            <w:rFonts w:ascii="Arial" w:eastAsia="Arial" w:hAnsi="Arial" w:cs="Times New Roman"/>
            <w:i/>
            <w:color w:val="717171"/>
            <w:kern w:val="0"/>
            <w:sz w:val="18"/>
            <w:szCs w:val="18"/>
            <w:lang w:eastAsia="ja-JP"/>
            <w14:ligatures w14:val="none"/>
          </w:rPr>
          <w:t>Integration Testing</w:t>
        </w:r>
      </w:ins>
    </w:p>
    <w:p w:rsidR="00865DE8" w:rsidRPr="00865DE8" w:rsidRDefault="00865DE8" w:rsidP="00865DE8">
      <w:pPr>
        <w:numPr>
          <w:ilvl w:val="0"/>
          <w:numId w:val="21"/>
        </w:numPr>
        <w:spacing w:after="180" w:line="288" w:lineRule="auto"/>
        <w:contextualSpacing/>
        <w:rPr>
          <w:ins w:id="2486" w:author="HURR MEHDI" w:date="2025-03-26T15:58:00Z"/>
          <w:rFonts w:ascii="Arial" w:eastAsia="Arial" w:hAnsi="Arial" w:cs="Times New Roman"/>
          <w:i/>
          <w:color w:val="717171"/>
          <w:kern w:val="0"/>
          <w:sz w:val="18"/>
          <w:szCs w:val="18"/>
          <w:lang w:eastAsia="ja-JP"/>
          <w14:ligatures w14:val="none"/>
        </w:rPr>
      </w:pPr>
      <w:ins w:id="2487" w:author="HURR MEHDI" w:date="2025-03-26T15:58:00Z">
        <w:r w:rsidRPr="00865DE8">
          <w:rPr>
            <w:rFonts w:ascii="Arial" w:eastAsia="Arial" w:hAnsi="Arial" w:cs="Times New Roman"/>
            <w:i/>
            <w:color w:val="717171"/>
            <w:kern w:val="0"/>
            <w:sz w:val="18"/>
            <w:szCs w:val="18"/>
            <w:lang w:eastAsia="ja-JP"/>
            <w14:ligatures w14:val="none"/>
          </w:rPr>
          <w:t>UAT with Mock Users</w:t>
        </w:r>
      </w:ins>
    </w:p>
    <w:p w:rsidR="00865DE8" w:rsidRPr="00865DE8" w:rsidRDefault="00865DE8" w:rsidP="00865DE8">
      <w:pPr>
        <w:spacing w:after="180" w:line="288" w:lineRule="auto"/>
        <w:ind w:left="360"/>
        <w:rPr>
          <w:ins w:id="2488" w:author="HURR MEHDI" w:date="2025-03-26T15:58:00Z"/>
          <w:rFonts w:ascii="Arial" w:eastAsia="Arial" w:hAnsi="Arial" w:cs="Times New Roman"/>
          <w:b/>
          <w:i/>
          <w:color w:val="717171"/>
          <w:kern w:val="0"/>
          <w:sz w:val="18"/>
          <w:szCs w:val="18"/>
          <w:lang w:eastAsia="ja-JP"/>
          <w14:ligatures w14:val="none"/>
        </w:rPr>
      </w:pPr>
      <w:ins w:id="2489" w:author="HURR MEHDI" w:date="2025-03-26T15:58:00Z">
        <w:r w:rsidRPr="00865DE8">
          <w:rPr>
            <w:rFonts w:ascii="Arial" w:eastAsia="Arial" w:hAnsi="Arial" w:cs="Times New Roman"/>
            <w:b/>
            <w:i/>
            <w:color w:val="717171"/>
            <w:kern w:val="0"/>
            <w:sz w:val="18"/>
            <w:szCs w:val="18"/>
            <w:lang w:eastAsia="ja-JP"/>
            <w14:ligatures w14:val="none"/>
          </w:rPr>
          <w:t>Presentation:</w:t>
        </w:r>
      </w:ins>
    </w:p>
    <w:p w:rsidR="00865DE8" w:rsidRPr="00865DE8" w:rsidRDefault="00865DE8" w:rsidP="00865DE8">
      <w:pPr>
        <w:numPr>
          <w:ilvl w:val="0"/>
          <w:numId w:val="21"/>
        </w:numPr>
        <w:spacing w:after="180" w:line="288" w:lineRule="auto"/>
        <w:contextualSpacing/>
        <w:rPr>
          <w:ins w:id="2490" w:author="HURR MEHDI" w:date="2025-03-26T15:58:00Z"/>
          <w:rFonts w:ascii="Arial" w:eastAsia="Arial" w:hAnsi="Arial" w:cs="Times New Roman"/>
          <w:i/>
          <w:color w:val="717171"/>
          <w:kern w:val="0"/>
          <w:sz w:val="18"/>
          <w:szCs w:val="18"/>
          <w:lang w:eastAsia="ja-JP"/>
          <w14:ligatures w14:val="none"/>
        </w:rPr>
      </w:pPr>
      <w:ins w:id="2491" w:author="HURR MEHDI" w:date="2025-03-26T15:58:00Z">
        <w:r w:rsidRPr="00865DE8">
          <w:rPr>
            <w:rFonts w:ascii="Arial" w:eastAsia="Arial" w:hAnsi="Arial" w:cs="Times New Roman"/>
            <w:i/>
            <w:color w:val="717171"/>
            <w:kern w:val="0"/>
            <w:sz w:val="18"/>
            <w:szCs w:val="18"/>
            <w:lang w:eastAsia="ja-JP"/>
            <w14:ligatures w14:val="none"/>
          </w:rPr>
          <w:t>Final System Refinement</w:t>
        </w:r>
      </w:ins>
    </w:p>
    <w:p w:rsidR="00865DE8" w:rsidRPr="00865DE8" w:rsidRDefault="00865DE8" w:rsidP="00865DE8">
      <w:pPr>
        <w:numPr>
          <w:ilvl w:val="0"/>
          <w:numId w:val="21"/>
        </w:numPr>
        <w:spacing w:after="180" w:line="288" w:lineRule="auto"/>
        <w:contextualSpacing/>
        <w:rPr>
          <w:ins w:id="2492" w:author="HURR MEHDI" w:date="2025-03-26T15:58:00Z"/>
          <w:rFonts w:ascii="Arial" w:eastAsia="Arial" w:hAnsi="Arial" w:cs="Times New Roman"/>
          <w:i/>
          <w:color w:val="717171"/>
          <w:kern w:val="0"/>
          <w:sz w:val="18"/>
          <w:szCs w:val="18"/>
          <w:lang w:eastAsia="ja-JP"/>
          <w14:ligatures w14:val="none"/>
        </w:rPr>
      </w:pPr>
      <w:ins w:id="2493" w:author="HURR MEHDI" w:date="2025-03-26T15:58:00Z">
        <w:r w:rsidRPr="00865DE8">
          <w:rPr>
            <w:rFonts w:ascii="Arial" w:eastAsia="Arial" w:hAnsi="Arial" w:cs="Times New Roman"/>
            <w:i/>
            <w:color w:val="717171"/>
            <w:kern w:val="0"/>
            <w:sz w:val="18"/>
            <w:szCs w:val="18"/>
            <w:lang w:eastAsia="ja-JP"/>
            <w14:ligatures w14:val="none"/>
          </w:rPr>
          <w:t>Prepare Presentation Slides</w:t>
        </w:r>
      </w:ins>
    </w:p>
    <w:p w:rsidR="00865DE8" w:rsidRPr="00841087" w:rsidRDefault="00865DE8" w:rsidP="00865DE8">
      <w:pPr>
        <w:numPr>
          <w:ilvl w:val="0"/>
          <w:numId w:val="21"/>
        </w:numPr>
        <w:spacing w:after="180" w:line="288" w:lineRule="auto"/>
        <w:contextualSpacing/>
        <w:rPr>
          <w:ins w:id="2494" w:author="HURR MEHDI" w:date="2025-03-26T15:58:00Z"/>
          <w:rFonts w:ascii="Arial" w:eastAsia="Arial" w:hAnsi="Arial" w:cs="Times New Roman"/>
          <w:i/>
          <w:color w:val="717171"/>
          <w:kern w:val="0"/>
          <w:sz w:val="18"/>
          <w:szCs w:val="18"/>
          <w:lang w:eastAsia="ja-JP"/>
          <w14:ligatures w14:val="none"/>
          <w:rPrChange w:id="2495" w:author="HURR MEHDI" w:date="2025-03-26T15:59:00Z">
            <w:rPr>
              <w:ins w:id="2496" w:author="HURR MEHDI" w:date="2025-03-26T15:58:00Z"/>
              <w:rFonts w:ascii="Arial" w:eastAsia="Arial" w:hAnsi="Arial" w:cs="Times New Roman"/>
              <w:i/>
              <w:color w:val="717171"/>
              <w:kern w:val="0"/>
              <w:sz w:val="18"/>
              <w:szCs w:val="18"/>
              <w:lang w:eastAsia="ja-JP"/>
              <w14:ligatures w14:val="none"/>
            </w:rPr>
          </w:rPrChange>
        </w:rPr>
        <w:pPrChange w:id="2497" w:author="HURR MEHDI" w:date="2025-03-26T15:59:00Z">
          <w:pPr>
            <w:spacing w:after="180" w:line="288" w:lineRule="auto"/>
          </w:pPr>
        </w:pPrChange>
      </w:pPr>
      <w:ins w:id="2498" w:author="HURR MEHDI" w:date="2025-03-26T15:58:00Z">
        <w:r w:rsidRPr="00865DE8">
          <w:rPr>
            <w:rFonts w:ascii="Arial" w:eastAsia="Arial" w:hAnsi="Arial" w:cs="Times New Roman"/>
            <w:i/>
            <w:color w:val="717171"/>
            <w:kern w:val="0"/>
            <w:sz w:val="18"/>
            <w:szCs w:val="18"/>
            <w:lang w:eastAsia="ja-JP"/>
            <w14:ligatures w14:val="none"/>
          </w:rPr>
          <w:t>Give Final Demonstration</w:t>
        </w:r>
      </w:ins>
    </w:p>
    <w:p w:rsidR="00865DE8" w:rsidRPr="00865DE8" w:rsidRDefault="00865DE8" w:rsidP="00DB0B10">
      <w:pPr>
        <w:keepNext/>
        <w:keepLines/>
        <w:numPr>
          <w:ilvl w:val="1"/>
          <w:numId w:val="44"/>
        </w:numPr>
        <w:spacing w:before="360" w:after="120" w:line="240" w:lineRule="auto"/>
        <w:outlineLvl w:val="1"/>
        <w:rPr>
          <w:ins w:id="2499" w:author="HURR MEHDI" w:date="2025-03-26T15:58:00Z"/>
          <w:rFonts w:ascii="Arial" w:eastAsia="Arial" w:hAnsi="Arial" w:cs="Times New Roman (Body CS)"/>
          <w:b/>
          <w:bCs/>
          <w:color w:val="0070C0"/>
          <w:spacing w:val="10"/>
          <w:kern w:val="0"/>
          <w:sz w:val="24"/>
          <w:szCs w:val="18"/>
          <w:lang w:eastAsia="ja-JP"/>
          <w14:ligatures w14:val="none"/>
        </w:rPr>
        <w:pPrChange w:id="2500" w:author="HURR MEHDI" w:date="2025-03-27T01:56:00Z">
          <w:pPr>
            <w:keepNext/>
            <w:keepLines/>
            <w:numPr>
              <w:ilvl w:val="1"/>
              <w:numId w:val="1"/>
            </w:numPr>
            <w:spacing w:before="360" w:after="120" w:line="240" w:lineRule="auto"/>
            <w:ind w:left="720" w:hanging="720"/>
            <w:outlineLvl w:val="1"/>
          </w:pPr>
        </w:pPrChange>
      </w:pPr>
      <w:bookmarkStart w:id="2501" w:name="_Toc193933073"/>
      <w:ins w:id="2502" w:author="HURR MEHDI" w:date="2025-03-26T15:58:00Z">
        <w:r w:rsidRPr="00865DE8">
          <w:rPr>
            <w:rFonts w:ascii="Arial" w:eastAsia="Arial" w:hAnsi="Arial" w:cs="Times New Roman (Body CS)"/>
            <w:b/>
            <w:bCs/>
            <w:color w:val="0070C0"/>
            <w:spacing w:val="10"/>
            <w:kern w:val="0"/>
            <w:sz w:val="24"/>
            <w:szCs w:val="18"/>
            <w:lang w:eastAsia="ja-JP"/>
            <w14:ligatures w14:val="none"/>
          </w:rPr>
          <w:lastRenderedPageBreak/>
          <w:t>Schedule Allocation</w:t>
        </w:r>
        <w:bookmarkEnd w:id="2501"/>
      </w:ins>
    </w:p>
    <w:p w:rsidR="00865DE8" w:rsidRPr="00865DE8" w:rsidRDefault="00865DE8" w:rsidP="00865DE8">
      <w:pPr>
        <w:spacing w:after="180" w:line="288" w:lineRule="auto"/>
        <w:rPr>
          <w:ins w:id="2503" w:author="HURR MEHDI" w:date="2025-03-26T15:58:00Z"/>
          <w:rFonts w:ascii="Arial" w:eastAsia="Arial" w:hAnsi="Arial" w:cs="Times New Roman"/>
          <w:color w:val="262626"/>
          <w:kern w:val="0"/>
          <w:sz w:val="18"/>
          <w:szCs w:val="18"/>
          <w:lang w:eastAsia="ja-JP"/>
          <w14:ligatures w14:val="none"/>
        </w:rPr>
      </w:pPr>
      <w:ins w:id="2504" w:author="HURR MEHDI" w:date="2025-03-26T15:58:00Z">
        <w:r w:rsidRPr="00865DE8">
          <w:rPr>
            <w:rFonts w:ascii="Arial" w:eastAsia="Arial" w:hAnsi="Arial" w:cs="Times New Roman"/>
            <w:noProof/>
            <w:color w:val="262626"/>
            <w:kern w:val="0"/>
            <w:sz w:val="18"/>
            <w:szCs w:val="18"/>
            <w14:ligatures w14:val="none"/>
          </w:rPr>
          <w:drawing>
            <wp:anchor distT="0" distB="0" distL="114300" distR="114300" simplePos="0" relativeHeight="251664384" behindDoc="0" locked="0" layoutInCell="1" allowOverlap="1" wp14:anchorId="3615E857" wp14:editId="017F3198">
              <wp:simplePos x="0" y="0"/>
              <wp:positionH relativeFrom="column">
                <wp:posOffset>-295910</wp:posOffset>
              </wp:positionH>
              <wp:positionV relativeFrom="paragraph">
                <wp:posOffset>256095</wp:posOffset>
              </wp:positionV>
              <wp:extent cx="6507678" cy="3947085"/>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5-03-05 at 9.20.36 PM.jpeg"/>
                      <pic:cNvPicPr/>
                    </pic:nvPicPr>
                    <pic:blipFill>
                      <a:blip r:embed="rId7">
                        <a:extLst>
                          <a:ext uri="{28A0092B-C50C-407E-A947-70E740481C1C}">
                            <a14:useLocalDpi xmlns:a14="http://schemas.microsoft.com/office/drawing/2010/main" val="0"/>
                          </a:ext>
                        </a:extLst>
                      </a:blip>
                      <a:stretch>
                        <a:fillRect/>
                      </a:stretch>
                    </pic:blipFill>
                    <pic:spPr>
                      <a:xfrm>
                        <a:off x="0" y="0"/>
                        <a:ext cx="6507678" cy="3947085"/>
                      </a:xfrm>
                      <a:prstGeom prst="rect">
                        <a:avLst/>
                      </a:prstGeom>
                    </pic:spPr>
                  </pic:pic>
                </a:graphicData>
              </a:graphic>
              <wp14:sizeRelH relativeFrom="margin">
                <wp14:pctWidth>0</wp14:pctWidth>
              </wp14:sizeRelH>
              <wp14:sizeRelV relativeFrom="margin">
                <wp14:pctHeight>0</wp14:pctHeight>
              </wp14:sizeRelV>
            </wp:anchor>
          </w:drawing>
        </w:r>
      </w:ins>
    </w:p>
    <w:p w:rsidR="00865DE8" w:rsidRPr="00865DE8" w:rsidRDefault="00865DE8" w:rsidP="00865DE8">
      <w:pPr>
        <w:spacing w:after="180" w:line="288" w:lineRule="auto"/>
        <w:rPr>
          <w:ins w:id="2505"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06"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07"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08"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09"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10"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11"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12"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13"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14"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15"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16"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17"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18"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19"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DB0B10">
      <w:pPr>
        <w:keepNext/>
        <w:keepLines/>
        <w:numPr>
          <w:ilvl w:val="1"/>
          <w:numId w:val="44"/>
        </w:numPr>
        <w:spacing w:before="360" w:after="120" w:line="240" w:lineRule="auto"/>
        <w:outlineLvl w:val="1"/>
        <w:rPr>
          <w:ins w:id="2520" w:author="HURR MEHDI" w:date="2025-03-26T15:58:00Z"/>
          <w:rFonts w:ascii="Arial" w:eastAsia="Arial" w:hAnsi="Arial" w:cs="Times New Roman (Body CS)"/>
          <w:b/>
          <w:bCs/>
          <w:color w:val="0070C0"/>
          <w:spacing w:val="10"/>
          <w:kern w:val="0"/>
          <w:sz w:val="24"/>
          <w:szCs w:val="18"/>
          <w:lang w:eastAsia="ja-JP"/>
          <w14:ligatures w14:val="none"/>
        </w:rPr>
        <w:pPrChange w:id="2521" w:author="HURR MEHDI" w:date="2025-03-27T01:56:00Z">
          <w:pPr>
            <w:keepNext/>
            <w:keepLines/>
            <w:numPr>
              <w:ilvl w:val="1"/>
              <w:numId w:val="1"/>
            </w:numPr>
            <w:spacing w:before="360" w:after="120" w:line="240" w:lineRule="auto"/>
            <w:ind w:left="720" w:hanging="720"/>
            <w:outlineLvl w:val="1"/>
          </w:pPr>
        </w:pPrChange>
      </w:pPr>
      <w:bookmarkStart w:id="2522" w:name="_Toc193933074"/>
      <w:ins w:id="2523" w:author="HURR MEHDI" w:date="2025-03-26T15:58:00Z">
        <w:r w:rsidRPr="00865DE8">
          <w:rPr>
            <w:rFonts w:ascii="Arial" w:eastAsia="Arial" w:hAnsi="Arial" w:cs="Times New Roman (Body CS)"/>
            <w:b/>
            <w:bCs/>
            <w:color w:val="0070C0"/>
            <w:spacing w:val="10"/>
            <w:kern w:val="0"/>
            <w:sz w:val="24"/>
            <w:szCs w:val="18"/>
            <w:lang w:eastAsia="ja-JP"/>
            <w14:ligatures w14:val="none"/>
          </w:rPr>
          <w:t>Resource Allocation</w:t>
        </w:r>
        <w:bookmarkEnd w:id="2522"/>
      </w:ins>
    </w:p>
    <w:p w:rsidR="00865DE8" w:rsidRPr="00865DE8" w:rsidRDefault="00865DE8" w:rsidP="00865DE8">
      <w:pPr>
        <w:spacing w:after="180" w:line="288" w:lineRule="auto"/>
        <w:rPr>
          <w:ins w:id="2524" w:author="HURR MEHDI" w:date="2025-03-26T15:58:00Z"/>
          <w:rFonts w:ascii="Arial" w:eastAsia="Arial" w:hAnsi="Arial" w:cs="Times New Roman"/>
          <w:color w:val="262626"/>
          <w:kern w:val="0"/>
          <w:sz w:val="18"/>
          <w:szCs w:val="18"/>
          <w:lang w:eastAsia="ja-JP"/>
          <w14:ligatures w14:val="none"/>
        </w:rPr>
      </w:pPr>
      <w:ins w:id="2525" w:author="HURR MEHDI" w:date="2025-03-26T15:58:00Z">
        <w:r w:rsidRPr="00865DE8">
          <w:rPr>
            <w:rFonts w:ascii="Arial" w:eastAsia="Arial" w:hAnsi="Arial" w:cs="Times New Roman"/>
            <w:noProof/>
            <w:color w:val="262626"/>
            <w:kern w:val="0"/>
            <w:sz w:val="18"/>
            <w:szCs w:val="18"/>
            <w14:ligatures w14:val="none"/>
          </w:rPr>
          <w:drawing>
            <wp:anchor distT="0" distB="0" distL="114300" distR="114300" simplePos="0" relativeHeight="251663360" behindDoc="0" locked="0" layoutInCell="1" allowOverlap="1" wp14:anchorId="079E3B7C" wp14:editId="5C5CBE6A">
              <wp:simplePos x="0" y="0"/>
              <wp:positionH relativeFrom="column">
                <wp:posOffset>-237506</wp:posOffset>
              </wp:positionH>
              <wp:positionV relativeFrom="paragraph">
                <wp:posOffset>136880</wp:posOffset>
              </wp:positionV>
              <wp:extent cx="6590030" cy="2838202"/>
              <wp:effectExtent l="0" t="0" r="127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5-03-05 at 9.22.17 PM.jpeg"/>
                      <pic:cNvPicPr/>
                    </pic:nvPicPr>
                    <pic:blipFill>
                      <a:blip r:embed="rId8">
                        <a:extLst>
                          <a:ext uri="{28A0092B-C50C-407E-A947-70E740481C1C}">
                            <a14:useLocalDpi xmlns:a14="http://schemas.microsoft.com/office/drawing/2010/main" val="0"/>
                          </a:ext>
                        </a:extLst>
                      </a:blip>
                      <a:stretch>
                        <a:fillRect/>
                      </a:stretch>
                    </pic:blipFill>
                    <pic:spPr>
                      <a:xfrm>
                        <a:off x="0" y="0"/>
                        <a:ext cx="6618062" cy="2850275"/>
                      </a:xfrm>
                      <a:prstGeom prst="rect">
                        <a:avLst/>
                      </a:prstGeom>
                    </pic:spPr>
                  </pic:pic>
                </a:graphicData>
              </a:graphic>
              <wp14:sizeRelH relativeFrom="margin">
                <wp14:pctWidth>0</wp14:pctWidth>
              </wp14:sizeRelH>
              <wp14:sizeRelV relativeFrom="margin">
                <wp14:pctHeight>0</wp14:pctHeight>
              </wp14:sizeRelV>
            </wp:anchor>
          </w:drawing>
        </w:r>
      </w:ins>
    </w:p>
    <w:p w:rsidR="00865DE8" w:rsidRPr="00865DE8" w:rsidRDefault="00865DE8" w:rsidP="00865DE8">
      <w:pPr>
        <w:spacing w:after="180" w:line="288" w:lineRule="auto"/>
        <w:rPr>
          <w:ins w:id="2526"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27"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28"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29"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30"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31"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32"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33"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34"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35" w:author="HURR MEHDI" w:date="2025-03-26T15:58:00Z"/>
          <w:rFonts w:ascii="Arial" w:eastAsia="Arial" w:hAnsi="Arial" w:cs="Times New Roman"/>
          <w:color w:val="262626"/>
          <w:kern w:val="0"/>
          <w:sz w:val="18"/>
          <w:szCs w:val="18"/>
          <w:lang w:eastAsia="ja-JP"/>
          <w14:ligatures w14:val="none"/>
        </w:rPr>
      </w:pPr>
    </w:p>
    <w:p w:rsidR="00865DE8" w:rsidRPr="00865DE8" w:rsidRDefault="00865DE8" w:rsidP="00865DE8">
      <w:pPr>
        <w:spacing w:after="180" w:line="288" w:lineRule="auto"/>
        <w:rPr>
          <w:ins w:id="2536" w:author="HURR MEHDI" w:date="2025-03-26T15:58:00Z"/>
          <w:rFonts w:ascii="Arial" w:eastAsia="Arial" w:hAnsi="Arial" w:cs="Times New Roman"/>
          <w:color w:val="262626"/>
          <w:kern w:val="0"/>
          <w:sz w:val="18"/>
          <w:szCs w:val="18"/>
          <w:lang w:eastAsia="ja-JP"/>
          <w14:ligatures w14:val="none"/>
        </w:rPr>
      </w:pPr>
    </w:p>
    <w:bookmarkStart w:id="2537" w:name="_Toc193933075"/>
    <w:p w:rsidR="00841087" w:rsidRPr="00841087" w:rsidRDefault="00865DE8" w:rsidP="00841087">
      <w:pPr>
        <w:keepNext/>
        <w:keepLines/>
        <w:spacing w:before="360" w:after="120" w:line="240" w:lineRule="auto"/>
        <w:ind w:left="360" w:hanging="360"/>
        <w:outlineLvl w:val="1"/>
        <w:rPr>
          <w:ins w:id="2538" w:author="HURR MEHDI" w:date="2025-03-26T15:58:00Z"/>
          <w:rFonts w:ascii="Arial" w:eastAsia="Arial" w:hAnsi="Arial" w:cs="Times New Roman (Body CS)"/>
          <w:b/>
          <w:bCs/>
          <w:color w:val="0070C0"/>
          <w:spacing w:val="10"/>
          <w:kern w:val="0"/>
          <w:sz w:val="24"/>
          <w:szCs w:val="18"/>
          <w:lang w:eastAsia="ja-JP"/>
          <w14:ligatures w14:val="none"/>
          <w:rPrChange w:id="2539" w:author="HURR MEHDI" w:date="2025-03-26T16:07:00Z">
            <w:rPr>
              <w:ins w:id="2540" w:author="HURR MEHDI" w:date="2025-03-26T15:58:00Z"/>
              <w:rFonts w:ascii="Arial" w:eastAsia="Arial" w:hAnsi="Arial" w:cs="Times New Roman"/>
              <w:b/>
              <w:i/>
              <w:color w:val="717171"/>
              <w:kern w:val="0"/>
              <w:sz w:val="18"/>
              <w:szCs w:val="18"/>
              <w:lang w:eastAsia="ja-JP"/>
              <w14:ligatures w14:val="none"/>
            </w:rPr>
          </w:rPrChange>
        </w:rPr>
        <w:pPrChange w:id="2541" w:author="HURR MEHDI" w:date="2025-03-26T16:07:00Z">
          <w:pPr>
            <w:spacing w:after="180" w:line="288" w:lineRule="auto"/>
          </w:pPr>
        </w:pPrChange>
      </w:pPr>
      <w:customXmlInsRangeStart w:id="2542" w:author="HURR MEHDI" w:date="2025-03-26T15:58:00Z"/>
      <w:sdt>
        <w:sdtPr>
          <w:rPr>
            <w:rFonts w:ascii="Arial" w:eastAsia="Arial" w:hAnsi="Arial" w:cs="Times New Roman (Body CS)"/>
            <w:b/>
            <w:bCs/>
            <w:color w:val="0070C0"/>
            <w:spacing w:val="10"/>
            <w:kern w:val="0"/>
            <w:sz w:val="24"/>
            <w:szCs w:val="18"/>
            <w:lang w:eastAsia="ja-JP"/>
            <w14:ligatures w14:val="none"/>
          </w:rPr>
          <w:id w:val="1383520357"/>
          <w:placeholder>
            <w:docPart w:val="7A88DED824EB4ACE9F0CC455FC79BC5C"/>
          </w:placeholder>
          <w15:appearance w15:val="hidden"/>
        </w:sdtPr>
        <w:sdtContent>
          <w:customXmlInsRangeEnd w:id="2542"/>
          <w:ins w:id="2543" w:author="HURR MEHDI" w:date="2025-03-26T15:58:00Z">
            <w:r w:rsidR="00841087">
              <w:rPr>
                <w:rFonts w:ascii="Arial" w:eastAsia="Arial" w:hAnsi="Arial" w:cs="Times New Roman (Body CS)"/>
                <w:b/>
                <w:bCs/>
                <w:color w:val="0070C0"/>
                <w:spacing w:val="10"/>
                <w:kern w:val="0"/>
                <w:sz w:val="24"/>
                <w:szCs w:val="18"/>
                <w:lang w:eastAsia="ja-JP"/>
                <w14:ligatures w14:val="none"/>
              </w:rPr>
              <w:t>3.8</w:t>
            </w:r>
          </w:ins>
          <w:customXmlInsRangeStart w:id="2544" w:author="HURR MEHDI" w:date="2025-03-26T15:58:00Z"/>
        </w:sdtContent>
      </w:sdt>
      <w:customXmlInsRangeEnd w:id="2544"/>
      <w:ins w:id="2545" w:author="HURR MEHDI" w:date="2025-03-26T15:58:00Z">
        <w:r w:rsidRPr="00865DE8">
          <w:rPr>
            <w:rFonts w:ascii="Arial" w:eastAsia="Arial" w:hAnsi="Arial" w:cs="Times New Roman (Body CS)"/>
            <w:b/>
            <w:bCs/>
            <w:color w:val="0070C0"/>
            <w:spacing w:val="10"/>
            <w:kern w:val="0"/>
            <w:sz w:val="24"/>
            <w:szCs w:val="18"/>
            <w:lang w:eastAsia="ja-JP"/>
            <w14:ligatures w14:val="none"/>
          </w:rPr>
          <w:t xml:space="preserve">  Risk Management</w:t>
        </w:r>
      </w:ins>
      <w:bookmarkEnd w:id="2537"/>
      <w:ins w:id="2546" w:author="HURR MEHDI" w:date="2025-03-26T16:07:00Z">
        <w:r w:rsidR="00841087">
          <w:rPr>
            <w:rFonts w:ascii="Arial" w:eastAsia="Arial" w:hAnsi="Arial" w:cs="Times New Roman (Body CS)"/>
            <w:b/>
            <w:bCs/>
            <w:color w:val="0070C0"/>
            <w:spacing w:val="10"/>
            <w:kern w:val="0"/>
            <w:sz w:val="24"/>
            <w:szCs w:val="18"/>
            <w:lang w:eastAsia="ja-JP"/>
            <w14:ligatures w14:val="none"/>
          </w:rPr>
          <w:br/>
        </w:r>
      </w:ins>
    </w:p>
    <w:p w:rsidR="00865DE8" w:rsidRPr="00865DE8" w:rsidRDefault="00865DE8" w:rsidP="00865DE8">
      <w:pPr>
        <w:spacing w:after="180" w:line="288" w:lineRule="auto"/>
        <w:rPr>
          <w:ins w:id="2547" w:author="HURR MEHDI" w:date="2025-03-26T15:58:00Z"/>
          <w:rFonts w:ascii="Arial" w:eastAsia="Arial" w:hAnsi="Arial" w:cs="Times New Roman"/>
          <w:b/>
          <w:i/>
          <w:color w:val="717171"/>
          <w:kern w:val="0"/>
          <w:sz w:val="18"/>
          <w:szCs w:val="18"/>
          <w:lang w:eastAsia="ja-JP"/>
          <w14:ligatures w14:val="none"/>
        </w:rPr>
      </w:pPr>
      <w:ins w:id="2548" w:author="HURR MEHDI" w:date="2025-03-26T15:58:00Z">
        <w:r w:rsidRPr="00865DE8">
          <w:rPr>
            <w:rFonts w:ascii="Arial" w:eastAsia="Arial" w:hAnsi="Arial" w:cs="Times New Roman"/>
            <w:b/>
            <w:i/>
            <w:color w:val="717171"/>
            <w:kern w:val="0"/>
            <w:sz w:val="18"/>
            <w:szCs w:val="18"/>
            <w:lang w:eastAsia="ja-JP"/>
            <w14:ligatures w14:val="none"/>
          </w:rPr>
          <w:t>Technical Risks:</w:t>
        </w:r>
      </w:ins>
    </w:p>
    <w:p w:rsidR="00865DE8" w:rsidRPr="00865DE8" w:rsidRDefault="00865DE8" w:rsidP="00865DE8">
      <w:pPr>
        <w:numPr>
          <w:ilvl w:val="0"/>
          <w:numId w:val="23"/>
        </w:numPr>
        <w:spacing w:after="180" w:line="288" w:lineRule="auto"/>
        <w:contextualSpacing/>
        <w:rPr>
          <w:ins w:id="2549" w:author="HURR MEHDI" w:date="2025-03-26T15:58:00Z"/>
          <w:rFonts w:ascii="Arial" w:eastAsia="Arial" w:hAnsi="Arial" w:cs="Times New Roman"/>
          <w:i/>
          <w:color w:val="717171"/>
          <w:kern w:val="0"/>
          <w:sz w:val="18"/>
          <w:szCs w:val="18"/>
          <w:lang w:eastAsia="ja-JP"/>
          <w14:ligatures w14:val="none"/>
        </w:rPr>
      </w:pPr>
      <w:ins w:id="2550" w:author="HURR MEHDI" w:date="2025-03-26T15:58:00Z">
        <w:r w:rsidRPr="00865DE8">
          <w:rPr>
            <w:rFonts w:ascii="Arial" w:eastAsia="Arial" w:hAnsi="Arial" w:cs="Times New Roman"/>
            <w:i/>
            <w:color w:val="717171"/>
            <w:kern w:val="0"/>
            <w:sz w:val="18"/>
            <w:szCs w:val="18"/>
            <w:lang w:eastAsia="ja-JP"/>
            <w14:ligatures w14:val="none"/>
          </w:rPr>
          <w:t>Inadequate Java Proficiency</w:t>
        </w:r>
      </w:ins>
    </w:p>
    <w:p w:rsidR="00865DE8" w:rsidRPr="00865DE8" w:rsidRDefault="00865DE8" w:rsidP="00865DE8">
      <w:pPr>
        <w:spacing w:after="180" w:line="288" w:lineRule="auto"/>
        <w:ind w:left="360"/>
        <w:rPr>
          <w:ins w:id="2551" w:author="HURR MEHDI" w:date="2025-03-26T15:58:00Z"/>
          <w:rFonts w:ascii="Arial" w:eastAsia="Arial" w:hAnsi="Arial" w:cs="Times New Roman"/>
          <w:i/>
          <w:color w:val="717171"/>
          <w:kern w:val="0"/>
          <w:sz w:val="18"/>
          <w:szCs w:val="18"/>
          <w:lang w:eastAsia="ja-JP"/>
          <w14:ligatures w14:val="none"/>
        </w:rPr>
      </w:pPr>
      <w:ins w:id="2552" w:author="HURR MEHDI" w:date="2025-03-26T15:58:00Z">
        <w:r w:rsidRPr="00865DE8">
          <w:rPr>
            <w:rFonts w:ascii="Arial" w:eastAsia="Arial" w:hAnsi="Arial" w:cs="Times New Roman"/>
            <w:i/>
            <w:color w:val="717171"/>
            <w:kern w:val="0"/>
            <w:sz w:val="18"/>
            <w:szCs w:val="18"/>
            <w:lang w:eastAsia="ja-JP"/>
            <w14:ligatures w14:val="none"/>
          </w:rPr>
          <w:t>Impact: Delays in backend development and potential code errors.</w:t>
        </w:r>
      </w:ins>
    </w:p>
    <w:p w:rsidR="00865DE8" w:rsidRPr="00865DE8" w:rsidRDefault="00865DE8" w:rsidP="00865DE8">
      <w:pPr>
        <w:spacing w:after="180" w:line="288" w:lineRule="auto"/>
        <w:ind w:left="360"/>
        <w:rPr>
          <w:ins w:id="2553" w:author="HURR MEHDI" w:date="2025-03-26T15:58:00Z"/>
          <w:rFonts w:ascii="Arial" w:eastAsia="Arial" w:hAnsi="Arial" w:cs="Times New Roman"/>
          <w:i/>
          <w:color w:val="717171"/>
          <w:kern w:val="0"/>
          <w:sz w:val="18"/>
          <w:szCs w:val="18"/>
          <w:lang w:eastAsia="ja-JP"/>
          <w14:ligatures w14:val="none"/>
        </w:rPr>
      </w:pPr>
      <w:ins w:id="2554" w:author="HURR MEHDI" w:date="2025-03-26T15:58:00Z">
        <w:r w:rsidRPr="00865DE8">
          <w:rPr>
            <w:rFonts w:ascii="Arial" w:eastAsia="Arial" w:hAnsi="Arial" w:cs="Times New Roman"/>
            <w:i/>
            <w:color w:val="717171"/>
            <w:kern w:val="0"/>
            <w:sz w:val="18"/>
            <w:szCs w:val="18"/>
            <w:lang w:eastAsia="ja-JP"/>
            <w14:ligatures w14:val="none"/>
          </w:rPr>
          <w:t>Mitigation: Conduct weekly peer code reviews and allocate time for team members to upskill via online Java tutorials.</w:t>
        </w:r>
      </w:ins>
    </w:p>
    <w:p w:rsidR="00865DE8" w:rsidRPr="00865DE8" w:rsidRDefault="00865DE8" w:rsidP="00865DE8">
      <w:pPr>
        <w:numPr>
          <w:ilvl w:val="0"/>
          <w:numId w:val="24"/>
        </w:numPr>
        <w:spacing w:after="180" w:line="288" w:lineRule="auto"/>
        <w:contextualSpacing/>
        <w:rPr>
          <w:ins w:id="2555" w:author="HURR MEHDI" w:date="2025-03-26T15:58:00Z"/>
          <w:rFonts w:ascii="Arial" w:eastAsia="Arial" w:hAnsi="Arial" w:cs="Times New Roman"/>
          <w:i/>
          <w:color w:val="717171"/>
          <w:kern w:val="0"/>
          <w:sz w:val="18"/>
          <w:szCs w:val="18"/>
          <w:lang w:eastAsia="ja-JP"/>
          <w14:ligatures w14:val="none"/>
        </w:rPr>
      </w:pPr>
      <w:ins w:id="2556" w:author="HURR MEHDI" w:date="2025-03-26T15:58:00Z">
        <w:r w:rsidRPr="00865DE8">
          <w:rPr>
            <w:rFonts w:ascii="Arial" w:eastAsia="Arial" w:hAnsi="Arial" w:cs="Times New Roman"/>
            <w:i/>
            <w:color w:val="717171"/>
            <w:kern w:val="0"/>
            <w:sz w:val="18"/>
            <w:szCs w:val="18"/>
            <w:lang w:eastAsia="ja-JP"/>
            <w14:ligatures w14:val="none"/>
          </w:rPr>
          <w:t>Module Integration Failures:</w:t>
        </w:r>
      </w:ins>
    </w:p>
    <w:p w:rsidR="00865DE8" w:rsidRPr="00865DE8" w:rsidRDefault="00865DE8" w:rsidP="00865DE8">
      <w:pPr>
        <w:spacing w:after="180" w:line="288" w:lineRule="auto"/>
        <w:ind w:left="360"/>
        <w:rPr>
          <w:ins w:id="2557" w:author="HURR MEHDI" w:date="2025-03-26T15:58:00Z"/>
          <w:rFonts w:ascii="Arial" w:eastAsia="Arial" w:hAnsi="Arial" w:cs="Times New Roman"/>
          <w:i/>
          <w:color w:val="717171"/>
          <w:kern w:val="0"/>
          <w:sz w:val="18"/>
          <w:szCs w:val="18"/>
          <w:lang w:eastAsia="ja-JP"/>
          <w14:ligatures w14:val="none"/>
        </w:rPr>
      </w:pPr>
      <w:ins w:id="2558" w:author="HURR MEHDI" w:date="2025-03-26T15:58:00Z">
        <w:r w:rsidRPr="00865DE8">
          <w:rPr>
            <w:rFonts w:ascii="Arial" w:eastAsia="Arial" w:hAnsi="Arial" w:cs="Times New Roman"/>
            <w:i/>
            <w:color w:val="717171"/>
            <w:kern w:val="0"/>
            <w:sz w:val="18"/>
            <w:szCs w:val="18"/>
            <w:lang w:eastAsia="ja-JP"/>
            <w14:ligatures w14:val="none"/>
          </w:rPr>
          <w:t>Impact: Incompatibility between registration, database, and UI modules.</w:t>
        </w:r>
      </w:ins>
    </w:p>
    <w:p w:rsidR="00865DE8" w:rsidRPr="00865DE8" w:rsidRDefault="00865DE8" w:rsidP="00865DE8">
      <w:pPr>
        <w:spacing w:after="180" w:line="288" w:lineRule="auto"/>
        <w:ind w:left="360"/>
        <w:rPr>
          <w:ins w:id="2559" w:author="HURR MEHDI" w:date="2025-03-26T15:58:00Z"/>
          <w:rFonts w:ascii="Arial" w:eastAsia="Arial" w:hAnsi="Arial" w:cs="Times New Roman"/>
          <w:i/>
          <w:color w:val="717171"/>
          <w:kern w:val="0"/>
          <w:sz w:val="18"/>
          <w:szCs w:val="18"/>
          <w:lang w:eastAsia="ja-JP"/>
          <w14:ligatures w14:val="none"/>
        </w:rPr>
      </w:pPr>
      <w:ins w:id="2560" w:author="HURR MEHDI" w:date="2025-03-26T15:58:00Z">
        <w:r w:rsidRPr="00865DE8">
          <w:rPr>
            <w:rFonts w:ascii="Arial" w:eastAsia="Arial" w:hAnsi="Arial" w:cs="Times New Roman"/>
            <w:i/>
            <w:color w:val="717171"/>
            <w:kern w:val="0"/>
            <w:sz w:val="18"/>
            <w:szCs w:val="18"/>
            <w:lang w:eastAsia="ja-JP"/>
            <w14:ligatures w14:val="none"/>
          </w:rPr>
          <w:t>Mitigation: Use modular design principles and test integrations incrementally during development.</w:t>
        </w:r>
      </w:ins>
    </w:p>
    <w:p w:rsidR="00865DE8" w:rsidRPr="00865DE8" w:rsidRDefault="00865DE8" w:rsidP="00865DE8">
      <w:pPr>
        <w:numPr>
          <w:ilvl w:val="0"/>
          <w:numId w:val="25"/>
        </w:numPr>
        <w:spacing w:after="180" w:line="288" w:lineRule="auto"/>
        <w:contextualSpacing/>
        <w:rPr>
          <w:ins w:id="2561" w:author="HURR MEHDI" w:date="2025-03-26T15:58:00Z"/>
          <w:rFonts w:ascii="Arial" w:eastAsia="Arial" w:hAnsi="Arial" w:cs="Times New Roman"/>
          <w:i/>
          <w:color w:val="717171"/>
          <w:kern w:val="0"/>
          <w:sz w:val="18"/>
          <w:szCs w:val="18"/>
          <w:lang w:eastAsia="ja-JP"/>
          <w14:ligatures w14:val="none"/>
        </w:rPr>
      </w:pPr>
      <w:ins w:id="2562" w:author="HURR MEHDI" w:date="2025-03-26T15:58:00Z">
        <w:r w:rsidRPr="00865DE8">
          <w:rPr>
            <w:rFonts w:ascii="Arial" w:eastAsia="Arial" w:hAnsi="Arial" w:cs="Times New Roman"/>
            <w:i/>
            <w:color w:val="717171"/>
            <w:kern w:val="0"/>
            <w:sz w:val="18"/>
            <w:szCs w:val="18"/>
            <w:lang w:eastAsia="ja-JP"/>
            <w14:ligatures w14:val="none"/>
          </w:rPr>
          <w:t>Time-Consuming Tool Learning Curve</w:t>
        </w:r>
      </w:ins>
    </w:p>
    <w:p w:rsidR="00865DE8" w:rsidRPr="00865DE8" w:rsidRDefault="00865DE8" w:rsidP="00865DE8">
      <w:pPr>
        <w:spacing w:after="180" w:line="288" w:lineRule="auto"/>
        <w:ind w:left="360"/>
        <w:rPr>
          <w:ins w:id="2563" w:author="HURR MEHDI" w:date="2025-03-26T15:58:00Z"/>
          <w:rFonts w:ascii="Arial" w:eastAsia="Arial" w:hAnsi="Arial" w:cs="Times New Roman"/>
          <w:i/>
          <w:color w:val="717171"/>
          <w:kern w:val="0"/>
          <w:sz w:val="18"/>
          <w:szCs w:val="18"/>
          <w:lang w:eastAsia="ja-JP"/>
          <w14:ligatures w14:val="none"/>
        </w:rPr>
      </w:pPr>
      <w:ins w:id="2564" w:author="HURR MEHDI" w:date="2025-03-26T15:58:00Z">
        <w:r w:rsidRPr="00865DE8">
          <w:rPr>
            <w:rFonts w:ascii="Arial" w:eastAsia="Arial" w:hAnsi="Arial" w:cs="Times New Roman"/>
            <w:i/>
            <w:color w:val="717171"/>
            <w:kern w:val="0"/>
            <w:sz w:val="18"/>
            <w:szCs w:val="18"/>
            <w:lang w:eastAsia="ja-JP"/>
            <w14:ligatures w14:val="none"/>
          </w:rPr>
          <w:t>Impact: Delays due to unfamiliarity with tools like Spring Boot, MySQL, or Eclipse.</w:t>
        </w:r>
      </w:ins>
    </w:p>
    <w:p w:rsidR="00865DE8" w:rsidRPr="00865DE8" w:rsidRDefault="00865DE8" w:rsidP="00865DE8">
      <w:pPr>
        <w:spacing w:after="180" w:line="288" w:lineRule="auto"/>
        <w:ind w:left="360"/>
        <w:rPr>
          <w:ins w:id="2565" w:author="HURR MEHDI" w:date="2025-03-26T15:58:00Z"/>
          <w:rFonts w:ascii="Arial" w:eastAsia="Arial" w:hAnsi="Arial" w:cs="Times New Roman"/>
          <w:i/>
          <w:color w:val="717171"/>
          <w:kern w:val="0"/>
          <w:sz w:val="18"/>
          <w:szCs w:val="18"/>
          <w:lang w:eastAsia="ja-JP"/>
          <w14:ligatures w14:val="none"/>
        </w:rPr>
      </w:pPr>
      <w:ins w:id="2566" w:author="HURR MEHDI" w:date="2025-03-26T15:58:00Z">
        <w:r w:rsidRPr="00865DE8">
          <w:rPr>
            <w:rFonts w:ascii="Arial" w:eastAsia="Arial" w:hAnsi="Arial" w:cs="Times New Roman"/>
            <w:i/>
            <w:color w:val="717171"/>
            <w:kern w:val="0"/>
            <w:sz w:val="18"/>
            <w:szCs w:val="18"/>
            <w:lang w:eastAsia="ja-JP"/>
            <w14:ligatures w14:val="none"/>
          </w:rPr>
          <w:t xml:space="preserve">Mitigation: Dedicate the first week of each phase to tool training, use guided tutorials, and </w:t>
        </w:r>
        <w:proofErr w:type="gramStart"/>
        <w:r w:rsidRPr="00865DE8">
          <w:rPr>
            <w:rFonts w:ascii="Arial" w:eastAsia="Arial" w:hAnsi="Arial" w:cs="Times New Roman"/>
            <w:i/>
            <w:color w:val="717171"/>
            <w:kern w:val="0"/>
            <w:sz w:val="18"/>
            <w:szCs w:val="18"/>
            <w:lang w:eastAsia="ja-JP"/>
            <w14:ligatures w14:val="none"/>
          </w:rPr>
          <w:t>leverage</w:t>
        </w:r>
        <w:proofErr w:type="gramEnd"/>
        <w:r w:rsidRPr="00865DE8">
          <w:rPr>
            <w:rFonts w:ascii="Arial" w:eastAsia="Arial" w:hAnsi="Arial" w:cs="Times New Roman"/>
            <w:i/>
            <w:color w:val="717171"/>
            <w:kern w:val="0"/>
            <w:sz w:val="18"/>
            <w:szCs w:val="18"/>
            <w:lang w:eastAsia="ja-JP"/>
            <w14:ligatures w14:val="none"/>
          </w:rPr>
          <w:t xml:space="preserve"> pair programming for knowledge sharing.</w:t>
        </w:r>
      </w:ins>
    </w:p>
    <w:p w:rsidR="00865DE8" w:rsidRPr="00865DE8" w:rsidRDefault="00865DE8" w:rsidP="00865DE8">
      <w:pPr>
        <w:spacing w:after="180" w:line="288" w:lineRule="auto"/>
        <w:ind w:left="360"/>
        <w:rPr>
          <w:ins w:id="2567" w:author="HURR MEHDI" w:date="2025-03-26T15:58:00Z"/>
          <w:rFonts w:ascii="Arial" w:eastAsia="Arial" w:hAnsi="Arial" w:cs="Times New Roman"/>
          <w:i/>
          <w:color w:val="717171"/>
          <w:kern w:val="0"/>
          <w:sz w:val="18"/>
          <w:szCs w:val="18"/>
          <w:lang w:eastAsia="ja-JP"/>
          <w14:ligatures w14:val="none"/>
        </w:rPr>
      </w:pPr>
    </w:p>
    <w:p w:rsidR="00865DE8" w:rsidRPr="00865DE8" w:rsidRDefault="00865DE8" w:rsidP="00865DE8">
      <w:pPr>
        <w:spacing w:after="180" w:line="288" w:lineRule="auto"/>
        <w:rPr>
          <w:ins w:id="2568" w:author="HURR MEHDI" w:date="2025-03-26T15:58:00Z"/>
          <w:rFonts w:ascii="Arial" w:eastAsia="Arial" w:hAnsi="Arial" w:cs="Times New Roman"/>
          <w:b/>
          <w:i/>
          <w:color w:val="717171"/>
          <w:kern w:val="0"/>
          <w:sz w:val="18"/>
          <w:szCs w:val="18"/>
          <w:lang w:eastAsia="ja-JP"/>
          <w14:ligatures w14:val="none"/>
        </w:rPr>
      </w:pPr>
      <w:ins w:id="2569" w:author="HURR MEHDI" w:date="2025-03-26T15:58:00Z">
        <w:r w:rsidRPr="00865DE8">
          <w:rPr>
            <w:rFonts w:ascii="Arial" w:eastAsia="Arial" w:hAnsi="Arial" w:cs="Times New Roman"/>
            <w:b/>
            <w:i/>
            <w:color w:val="717171"/>
            <w:kern w:val="0"/>
            <w:sz w:val="18"/>
            <w:szCs w:val="18"/>
            <w:lang w:eastAsia="ja-JP"/>
            <w14:ligatures w14:val="none"/>
          </w:rPr>
          <w:t>Operational Risks:</w:t>
        </w:r>
      </w:ins>
    </w:p>
    <w:p w:rsidR="00865DE8" w:rsidRPr="00865DE8" w:rsidRDefault="00865DE8" w:rsidP="00865DE8">
      <w:pPr>
        <w:numPr>
          <w:ilvl w:val="0"/>
          <w:numId w:val="26"/>
        </w:numPr>
        <w:spacing w:after="180" w:line="288" w:lineRule="auto"/>
        <w:contextualSpacing/>
        <w:rPr>
          <w:ins w:id="2570" w:author="HURR MEHDI" w:date="2025-03-26T15:58:00Z"/>
          <w:rFonts w:ascii="Arial" w:eastAsia="Arial" w:hAnsi="Arial" w:cs="Times New Roman"/>
          <w:i/>
          <w:color w:val="717171"/>
          <w:kern w:val="0"/>
          <w:sz w:val="18"/>
          <w:szCs w:val="18"/>
          <w:lang w:eastAsia="ja-JP"/>
          <w14:ligatures w14:val="none"/>
        </w:rPr>
      </w:pPr>
      <w:ins w:id="2571" w:author="HURR MEHDI" w:date="2025-03-26T15:58:00Z">
        <w:r w:rsidRPr="00865DE8">
          <w:rPr>
            <w:rFonts w:ascii="Arial" w:eastAsia="Arial" w:hAnsi="Arial" w:cs="Times New Roman"/>
            <w:i/>
            <w:color w:val="717171"/>
            <w:kern w:val="0"/>
            <w:sz w:val="18"/>
            <w:szCs w:val="18"/>
            <w:lang w:eastAsia="ja-JP"/>
            <w14:ligatures w14:val="none"/>
          </w:rPr>
          <w:t>Team Member Overload</w:t>
        </w:r>
      </w:ins>
    </w:p>
    <w:p w:rsidR="00865DE8" w:rsidRPr="00865DE8" w:rsidRDefault="00865DE8" w:rsidP="00865DE8">
      <w:pPr>
        <w:spacing w:after="180" w:line="288" w:lineRule="auto"/>
        <w:ind w:left="360"/>
        <w:rPr>
          <w:ins w:id="2572" w:author="HURR MEHDI" w:date="2025-03-26T15:58:00Z"/>
          <w:rFonts w:ascii="Arial" w:eastAsia="Arial" w:hAnsi="Arial" w:cs="Times New Roman"/>
          <w:i/>
          <w:color w:val="717171"/>
          <w:kern w:val="0"/>
          <w:sz w:val="18"/>
          <w:szCs w:val="18"/>
          <w:lang w:eastAsia="ja-JP"/>
          <w14:ligatures w14:val="none"/>
        </w:rPr>
      </w:pPr>
      <w:ins w:id="2573" w:author="HURR MEHDI" w:date="2025-03-26T15:58:00Z">
        <w:r w:rsidRPr="00865DE8">
          <w:rPr>
            <w:rFonts w:ascii="Arial" w:eastAsia="Arial" w:hAnsi="Arial" w:cs="Times New Roman"/>
            <w:i/>
            <w:color w:val="717171"/>
            <w:kern w:val="0"/>
            <w:sz w:val="18"/>
            <w:szCs w:val="18"/>
            <w:lang w:eastAsia="ja-JP"/>
            <w14:ligatures w14:val="none"/>
          </w:rPr>
          <w:t>Impact: Delays due to conflicting academic commitments.</w:t>
        </w:r>
      </w:ins>
    </w:p>
    <w:p w:rsidR="00865DE8" w:rsidRPr="00865DE8" w:rsidRDefault="00865DE8" w:rsidP="00865DE8">
      <w:pPr>
        <w:spacing w:after="180" w:line="288" w:lineRule="auto"/>
        <w:ind w:left="360"/>
        <w:rPr>
          <w:ins w:id="2574" w:author="HURR MEHDI" w:date="2025-03-26T15:58:00Z"/>
          <w:rFonts w:ascii="Arial" w:eastAsia="Arial" w:hAnsi="Arial" w:cs="Times New Roman"/>
          <w:i/>
          <w:color w:val="717171"/>
          <w:kern w:val="0"/>
          <w:sz w:val="18"/>
          <w:szCs w:val="18"/>
          <w:lang w:eastAsia="ja-JP"/>
          <w14:ligatures w14:val="none"/>
        </w:rPr>
      </w:pPr>
      <w:ins w:id="2575" w:author="HURR MEHDI" w:date="2025-03-26T15:58:00Z">
        <w:r w:rsidRPr="00865DE8">
          <w:rPr>
            <w:rFonts w:ascii="Arial" w:eastAsia="Arial" w:hAnsi="Arial" w:cs="Times New Roman"/>
            <w:i/>
            <w:color w:val="717171"/>
            <w:kern w:val="0"/>
            <w:sz w:val="18"/>
            <w:szCs w:val="18"/>
            <w:lang w:eastAsia="ja-JP"/>
            <w14:ligatures w14:val="none"/>
          </w:rPr>
          <w:t>Mitigation: Assign tasks based on availability and use a shared Gantt chart for progress tracking.</w:t>
        </w:r>
      </w:ins>
    </w:p>
    <w:p w:rsidR="00865DE8" w:rsidRPr="00865DE8" w:rsidRDefault="00865DE8" w:rsidP="00865DE8">
      <w:pPr>
        <w:numPr>
          <w:ilvl w:val="0"/>
          <w:numId w:val="27"/>
        </w:numPr>
        <w:spacing w:after="180" w:line="288" w:lineRule="auto"/>
        <w:contextualSpacing/>
        <w:rPr>
          <w:ins w:id="2576" w:author="HURR MEHDI" w:date="2025-03-26T15:58:00Z"/>
          <w:rFonts w:ascii="Arial" w:eastAsia="Arial" w:hAnsi="Arial" w:cs="Times New Roman"/>
          <w:i/>
          <w:color w:val="717171"/>
          <w:kern w:val="0"/>
          <w:sz w:val="18"/>
          <w:szCs w:val="18"/>
          <w:lang w:eastAsia="ja-JP"/>
          <w14:ligatures w14:val="none"/>
        </w:rPr>
      </w:pPr>
      <w:ins w:id="2577" w:author="HURR MEHDI" w:date="2025-03-26T15:58:00Z">
        <w:r w:rsidRPr="00865DE8">
          <w:rPr>
            <w:rFonts w:ascii="Arial" w:eastAsia="Arial" w:hAnsi="Arial" w:cs="Times New Roman"/>
            <w:i/>
            <w:color w:val="717171"/>
            <w:kern w:val="0"/>
            <w:sz w:val="18"/>
            <w:szCs w:val="18"/>
            <w:lang w:eastAsia="ja-JP"/>
            <w14:ligatures w14:val="none"/>
          </w:rPr>
          <w:t>Time Constraints</w:t>
        </w:r>
      </w:ins>
    </w:p>
    <w:p w:rsidR="00865DE8" w:rsidRPr="00865DE8" w:rsidRDefault="00865DE8" w:rsidP="00865DE8">
      <w:pPr>
        <w:spacing w:after="180" w:line="288" w:lineRule="auto"/>
        <w:ind w:left="360"/>
        <w:rPr>
          <w:ins w:id="2578" w:author="HURR MEHDI" w:date="2025-03-26T15:58:00Z"/>
          <w:rFonts w:ascii="Arial" w:eastAsia="Arial" w:hAnsi="Arial" w:cs="Times New Roman"/>
          <w:i/>
          <w:color w:val="717171"/>
          <w:kern w:val="0"/>
          <w:sz w:val="18"/>
          <w:szCs w:val="18"/>
          <w:lang w:eastAsia="ja-JP"/>
          <w14:ligatures w14:val="none"/>
        </w:rPr>
      </w:pPr>
      <w:ins w:id="2579" w:author="HURR MEHDI" w:date="2025-03-26T15:58:00Z">
        <w:r w:rsidRPr="00865DE8">
          <w:rPr>
            <w:rFonts w:ascii="Arial" w:eastAsia="Arial" w:hAnsi="Arial" w:cs="Times New Roman"/>
            <w:i/>
            <w:color w:val="717171"/>
            <w:kern w:val="0"/>
            <w:sz w:val="18"/>
            <w:szCs w:val="18"/>
            <w:lang w:eastAsia="ja-JP"/>
            <w14:ligatures w14:val="none"/>
          </w:rPr>
          <w:t>Impact: Incomplete features by submission deadlines.</w:t>
        </w:r>
      </w:ins>
    </w:p>
    <w:p w:rsidR="00865DE8" w:rsidRPr="00865DE8" w:rsidRDefault="00865DE8" w:rsidP="00865DE8">
      <w:pPr>
        <w:spacing w:after="180" w:line="288" w:lineRule="auto"/>
        <w:ind w:left="360"/>
        <w:rPr>
          <w:ins w:id="2580" w:author="HURR MEHDI" w:date="2025-03-26T15:58:00Z"/>
          <w:rFonts w:ascii="Arial" w:eastAsia="Arial" w:hAnsi="Arial" w:cs="Times New Roman"/>
          <w:i/>
          <w:color w:val="717171"/>
          <w:kern w:val="0"/>
          <w:sz w:val="18"/>
          <w:szCs w:val="18"/>
          <w:lang w:eastAsia="ja-JP"/>
          <w14:ligatures w14:val="none"/>
        </w:rPr>
      </w:pPr>
      <w:ins w:id="2581" w:author="HURR MEHDI" w:date="2025-03-26T15:58:00Z">
        <w:r w:rsidRPr="00865DE8">
          <w:rPr>
            <w:rFonts w:ascii="Arial" w:eastAsia="Arial" w:hAnsi="Arial" w:cs="Times New Roman"/>
            <w:i/>
            <w:color w:val="717171"/>
            <w:kern w:val="0"/>
            <w:sz w:val="18"/>
            <w:szCs w:val="18"/>
            <w:lang w:eastAsia="ja-JP"/>
            <w14:ligatures w14:val="none"/>
          </w:rPr>
          <w:t>Mitigation: Prioritize core functionalities (prerequisite checks, progress tracking) over nice-to-haves.</w:t>
        </w:r>
      </w:ins>
    </w:p>
    <w:p w:rsidR="00865DE8" w:rsidRPr="00865DE8" w:rsidRDefault="00865DE8" w:rsidP="00865DE8">
      <w:pPr>
        <w:numPr>
          <w:ilvl w:val="0"/>
          <w:numId w:val="28"/>
        </w:numPr>
        <w:spacing w:after="180" w:line="288" w:lineRule="auto"/>
        <w:contextualSpacing/>
        <w:rPr>
          <w:ins w:id="2582" w:author="HURR MEHDI" w:date="2025-03-26T15:58:00Z"/>
          <w:rFonts w:ascii="Arial" w:eastAsia="Arial" w:hAnsi="Arial" w:cs="Times New Roman"/>
          <w:i/>
          <w:color w:val="717171"/>
          <w:kern w:val="0"/>
          <w:sz w:val="18"/>
          <w:szCs w:val="18"/>
          <w:lang w:eastAsia="ja-JP"/>
          <w14:ligatures w14:val="none"/>
        </w:rPr>
      </w:pPr>
      <w:ins w:id="2583" w:author="HURR MEHDI" w:date="2025-03-26T15:58:00Z">
        <w:r w:rsidRPr="00865DE8">
          <w:rPr>
            <w:rFonts w:ascii="Arial" w:eastAsia="Arial" w:hAnsi="Arial" w:cs="Times New Roman"/>
            <w:i/>
            <w:color w:val="717171"/>
            <w:kern w:val="0"/>
            <w:sz w:val="18"/>
            <w:szCs w:val="18"/>
            <w:lang w:eastAsia="ja-JP"/>
            <w14:ligatures w14:val="none"/>
          </w:rPr>
          <w:t>Team Member Unavailability (Sickness/Personal Issues)</w:t>
        </w:r>
      </w:ins>
    </w:p>
    <w:p w:rsidR="00865DE8" w:rsidRPr="00865DE8" w:rsidRDefault="00865DE8" w:rsidP="00865DE8">
      <w:pPr>
        <w:spacing w:after="180" w:line="288" w:lineRule="auto"/>
        <w:ind w:left="360"/>
        <w:rPr>
          <w:ins w:id="2584" w:author="HURR MEHDI" w:date="2025-03-26T15:58:00Z"/>
          <w:rFonts w:ascii="Arial" w:eastAsia="Arial" w:hAnsi="Arial" w:cs="Times New Roman"/>
          <w:i/>
          <w:color w:val="717171"/>
          <w:kern w:val="0"/>
          <w:sz w:val="18"/>
          <w:szCs w:val="18"/>
          <w:lang w:eastAsia="ja-JP"/>
          <w14:ligatures w14:val="none"/>
        </w:rPr>
      </w:pPr>
      <w:ins w:id="2585" w:author="HURR MEHDI" w:date="2025-03-26T15:58:00Z">
        <w:r w:rsidRPr="00865DE8">
          <w:rPr>
            <w:rFonts w:ascii="Arial" w:eastAsia="Arial" w:hAnsi="Arial" w:cs="Times New Roman"/>
            <w:i/>
            <w:color w:val="717171"/>
            <w:kern w:val="0"/>
            <w:sz w:val="18"/>
            <w:szCs w:val="18"/>
            <w:lang w:eastAsia="ja-JP"/>
            <w14:ligatures w14:val="none"/>
          </w:rPr>
          <w:t>Impact: Critical tasks stalled due to absenteeism.</w:t>
        </w:r>
      </w:ins>
    </w:p>
    <w:p w:rsidR="00865DE8" w:rsidRDefault="00865DE8" w:rsidP="00865DE8">
      <w:pPr>
        <w:spacing w:after="180" w:line="288" w:lineRule="auto"/>
        <w:ind w:left="360"/>
        <w:rPr>
          <w:ins w:id="2586" w:author="HURR MEHDI" w:date="2025-03-26T15:59:00Z"/>
          <w:rFonts w:ascii="Arial" w:eastAsia="Arial" w:hAnsi="Arial" w:cs="Times New Roman"/>
          <w:i/>
          <w:color w:val="717171"/>
          <w:kern w:val="0"/>
          <w:sz w:val="18"/>
          <w:szCs w:val="18"/>
          <w:lang w:eastAsia="ja-JP"/>
          <w14:ligatures w14:val="none"/>
        </w:rPr>
      </w:pPr>
      <w:ins w:id="2587" w:author="HURR MEHDI" w:date="2025-03-26T15:58:00Z">
        <w:r w:rsidRPr="00865DE8">
          <w:rPr>
            <w:rFonts w:ascii="Arial" w:eastAsia="Arial" w:hAnsi="Arial" w:cs="Times New Roman"/>
            <w:i/>
            <w:color w:val="717171"/>
            <w:kern w:val="0"/>
            <w:sz w:val="18"/>
            <w:szCs w:val="18"/>
            <w:lang w:eastAsia="ja-JP"/>
            <w14:ligatures w14:val="none"/>
          </w:rPr>
          <w:t xml:space="preserve">Mitigation: Cross-train team members on all modules (e.g., frontend, backend), Maintain detailed documentation to enable easy </w:t>
        </w:r>
        <w:proofErr w:type="gramStart"/>
        <w:r w:rsidRPr="00865DE8">
          <w:rPr>
            <w:rFonts w:ascii="Arial" w:eastAsia="Arial" w:hAnsi="Arial" w:cs="Times New Roman"/>
            <w:i/>
            <w:color w:val="717171"/>
            <w:kern w:val="0"/>
            <w:sz w:val="18"/>
            <w:szCs w:val="18"/>
            <w:lang w:eastAsia="ja-JP"/>
            <w14:ligatures w14:val="none"/>
          </w:rPr>
          <w:t>handovers,</w:t>
        </w:r>
        <w:proofErr w:type="gramEnd"/>
        <w:r w:rsidRPr="00865DE8">
          <w:rPr>
            <w:rFonts w:ascii="Arial" w:eastAsia="Arial" w:hAnsi="Arial" w:cs="Times New Roman"/>
            <w:i/>
            <w:color w:val="717171"/>
            <w:kern w:val="0"/>
            <w:sz w:val="18"/>
            <w:szCs w:val="18"/>
            <w:lang w:eastAsia="ja-JP"/>
            <w14:ligatures w14:val="none"/>
          </w:rPr>
          <w:t xml:space="preserve"> Build buffer time into the schedule for unexpected absences.</w:t>
        </w:r>
      </w:ins>
    </w:p>
    <w:p w:rsidR="00841087" w:rsidRDefault="00841087" w:rsidP="00865DE8">
      <w:pPr>
        <w:spacing w:after="180" w:line="288" w:lineRule="auto"/>
        <w:ind w:left="360"/>
        <w:rPr>
          <w:ins w:id="2588" w:author="HURR MEHDI" w:date="2025-03-26T15:59:00Z"/>
          <w:rFonts w:ascii="Arial" w:eastAsia="Arial" w:hAnsi="Arial" w:cs="Times New Roman"/>
          <w:i/>
          <w:color w:val="717171"/>
          <w:kern w:val="0"/>
          <w:sz w:val="18"/>
          <w:szCs w:val="18"/>
          <w:lang w:eastAsia="ja-JP"/>
          <w14:ligatures w14:val="none"/>
        </w:rPr>
      </w:pPr>
    </w:p>
    <w:p w:rsidR="00841087" w:rsidRDefault="00841087" w:rsidP="00865DE8">
      <w:pPr>
        <w:spacing w:after="180" w:line="288" w:lineRule="auto"/>
        <w:ind w:left="360"/>
        <w:rPr>
          <w:ins w:id="2589" w:author="HURR MEHDI" w:date="2025-03-26T16:08:00Z"/>
          <w:rFonts w:ascii="Arial" w:eastAsia="Arial" w:hAnsi="Arial" w:cs="Times New Roman"/>
          <w:i/>
          <w:color w:val="717171"/>
          <w:kern w:val="0"/>
          <w:sz w:val="18"/>
          <w:szCs w:val="18"/>
          <w:lang w:eastAsia="ja-JP"/>
          <w14:ligatures w14:val="none"/>
        </w:rPr>
      </w:pPr>
    </w:p>
    <w:p w:rsidR="00841087" w:rsidRDefault="00841087" w:rsidP="00865DE8">
      <w:pPr>
        <w:spacing w:after="180" w:line="288" w:lineRule="auto"/>
        <w:ind w:left="360"/>
        <w:rPr>
          <w:ins w:id="2590" w:author="HURR MEHDI" w:date="2025-03-26T16:08:00Z"/>
          <w:rFonts w:ascii="Arial" w:eastAsia="Arial" w:hAnsi="Arial" w:cs="Times New Roman"/>
          <w:i/>
          <w:color w:val="717171"/>
          <w:kern w:val="0"/>
          <w:sz w:val="18"/>
          <w:szCs w:val="18"/>
          <w:lang w:eastAsia="ja-JP"/>
          <w14:ligatures w14:val="none"/>
        </w:rPr>
      </w:pPr>
    </w:p>
    <w:p w:rsidR="00841087" w:rsidRDefault="00841087" w:rsidP="00865DE8">
      <w:pPr>
        <w:spacing w:after="180" w:line="288" w:lineRule="auto"/>
        <w:ind w:left="360"/>
        <w:rPr>
          <w:ins w:id="2591" w:author="HURR MEHDI" w:date="2025-03-26T16:08:00Z"/>
          <w:rFonts w:ascii="Arial" w:eastAsia="Arial" w:hAnsi="Arial" w:cs="Times New Roman"/>
          <w:i/>
          <w:color w:val="717171"/>
          <w:kern w:val="0"/>
          <w:sz w:val="18"/>
          <w:szCs w:val="18"/>
          <w:lang w:eastAsia="ja-JP"/>
          <w14:ligatures w14:val="none"/>
        </w:rPr>
      </w:pPr>
    </w:p>
    <w:p w:rsidR="00841087" w:rsidRDefault="00841087" w:rsidP="00865DE8">
      <w:pPr>
        <w:spacing w:after="180" w:line="288" w:lineRule="auto"/>
        <w:ind w:left="360"/>
        <w:rPr>
          <w:ins w:id="2592" w:author="HURR MEHDI" w:date="2025-03-26T16:08:00Z"/>
          <w:rFonts w:ascii="Arial" w:eastAsia="Arial" w:hAnsi="Arial" w:cs="Times New Roman"/>
          <w:i/>
          <w:color w:val="717171"/>
          <w:kern w:val="0"/>
          <w:sz w:val="18"/>
          <w:szCs w:val="18"/>
          <w:lang w:eastAsia="ja-JP"/>
          <w14:ligatures w14:val="none"/>
        </w:rPr>
      </w:pPr>
    </w:p>
    <w:p w:rsidR="00841087" w:rsidRDefault="00841087" w:rsidP="00865DE8">
      <w:pPr>
        <w:spacing w:after="180" w:line="288" w:lineRule="auto"/>
        <w:ind w:left="360"/>
        <w:rPr>
          <w:ins w:id="2593" w:author="HURR MEHDI" w:date="2025-03-26T16:08:00Z"/>
          <w:rFonts w:ascii="Arial" w:eastAsia="Arial" w:hAnsi="Arial" w:cs="Times New Roman"/>
          <w:i/>
          <w:color w:val="717171"/>
          <w:kern w:val="0"/>
          <w:sz w:val="18"/>
          <w:szCs w:val="18"/>
          <w:lang w:eastAsia="ja-JP"/>
          <w14:ligatures w14:val="none"/>
        </w:rPr>
      </w:pPr>
    </w:p>
    <w:p w:rsidR="00841087" w:rsidRDefault="00841087" w:rsidP="00865DE8">
      <w:pPr>
        <w:spacing w:after="180" w:line="288" w:lineRule="auto"/>
        <w:ind w:left="360"/>
        <w:rPr>
          <w:ins w:id="2594" w:author="HURR MEHDI" w:date="2025-03-26T16:08:00Z"/>
          <w:rFonts w:ascii="Arial" w:eastAsia="Arial" w:hAnsi="Arial" w:cs="Times New Roman"/>
          <w:i/>
          <w:color w:val="717171"/>
          <w:kern w:val="0"/>
          <w:sz w:val="18"/>
          <w:szCs w:val="18"/>
          <w:lang w:eastAsia="ja-JP"/>
          <w14:ligatures w14:val="none"/>
        </w:rPr>
      </w:pPr>
    </w:p>
    <w:p w:rsidR="00841087" w:rsidRDefault="00841087" w:rsidP="00865DE8">
      <w:pPr>
        <w:spacing w:after="180" w:line="288" w:lineRule="auto"/>
        <w:ind w:left="360"/>
        <w:rPr>
          <w:ins w:id="2595" w:author="HURR MEHDI" w:date="2025-03-26T16:08:00Z"/>
          <w:rFonts w:ascii="Arial" w:eastAsia="Arial" w:hAnsi="Arial" w:cs="Times New Roman"/>
          <w:i/>
          <w:color w:val="717171"/>
          <w:kern w:val="0"/>
          <w:sz w:val="18"/>
          <w:szCs w:val="18"/>
          <w:lang w:eastAsia="ja-JP"/>
          <w14:ligatures w14:val="none"/>
        </w:rPr>
      </w:pPr>
    </w:p>
    <w:p w:rsidR="00841087" w:rsidRPr="00147181" w:rsidRDefault="00841087" w:rsidP="00147181">
      <w:pPr>
        <w:pStyle w:val="Heading21"/>
        <w:rPr>
          <w:ins w:id="2596" w:author="HURR MEHDI" w:date="2025-03-26T16:08:00Z"/>
          <w:rFonts w:ascii="Arial" w:hAnsi="Arial" w:cs="Arial"/>
          <w:rPrChange w:id="2597" w:author="HURR MEHDI" w:date="2025-03-26T16:09:00Z">
            <w:rPr>
              <w:ins w:id="2598" w:author="HURR MEHDI" w:date="2025-03-26T16:08:00Z"/>
              <w:b/>
              <w:bCs/>
            </w:rPr>
          </w:rPrChange>
        </w:rPr>
        <w:pPrChange w:id="2599" w:author="HURR MEHDI" w:date="2025-03-26T16:09:00Z">
          <w:pPr>
            <w:keepNext/>
            <w:keepLines/>
            <w:tabs>
              <w:tab w:val="num" w:pos="450"/>
            </w:tabs>
            <w:spacing w:before="360" w:after="120" w:line="240" w:lineRule="auto"/>
            <w:ind w:left="450" w:hanging="360"/>
            <w:outlineLvl w:val="1"/>
          </w:pPr>
        </w:pPrChange>
      </w:pPr>
      <w:bookmarkStart w:id="2600" w:name="_Toc193933076"/>
      <w:ins w:id="2601" w:author="HURR MEHDI" w:date="2025-03-26T16:08:00Z">
        <w:r w:rsidRPr="00147181">
          <w:rPr>
            <w:rFonts w:ascii="Arial" w:hAnsi="Arial" w:cs="Arial"/>
            <w:rPrChange w:id="2602" w:author="HURR MEHDI" w:date="2025-03-26T16:09:00Z">
              <w:rPr>
                <w:b/>
                <w:bCs/>
              </w:rPr>
            </w:rPrChange>
          </w:rPr>
          <w:lastRenderedPageBreak/>
          <w:drawing>
            <wp:anchor distT="0" distB="0" distL="114300" distR="114300" simplePos="0" relativeHeight="251666432" behindDoc="0" locked="0" layoutInCell="1" allowOverlap="1" wp14:anchorId="6D01E0F4" wp14:editId="7C1FDD22">
              <wp:simplePos x="0" y="0"/>
              <wp:positionH relativeFrom="column">
                <wp:posOffset>-522358</wp:posOffset>
              </wp:positionH>
              <wp:positionV relativeFrom="paragraph">
                <wp:posOffset>1305923</wp:posOffset>
              </wp:positionV>
              <wp:extent cx="7237095" cy="6673932"/>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3-26 at 1.38.01 PM.jpeg"/>
                      <pic:cNvPicPr/>
                    </pic:nvPicPr>
                    <pic:blipFill>
                      <a:blip r:embed="rId9">
                        <a:extLst>
                          <a:ext uri="{28A0092B-C50C-407E-A947-70E740481C1C}">
                            <a14:useLocalDpi xmlns:a14="http://schemas.microsoft.com/office/drawing/2010/main" val="0"/>
                          </a:ext>
                        </a:extLst>
                      </a:blip>
                      <a:stretch>
                        <a:fillRect/>
                      </a:stretch>
                    </pic:blipFill>
                    <pic:spPr>
                      <a:xfrm>
                        <a:off x="0" y="0"/>
                        <a:ext cx="7237095" cy="6673932"/>
                      </a:xfrm>
                      <a:prstGeom prst="rect">
                        <a:avLst/>
                      </a:prstGeom>
                    </pic:spPr>
                  </pic:pic>
                </a:graphicData>
              </a:graphic>
              <wp14:sizeRelH relativeFrom="margin">
                <wp14:pctWidth>0</wp14:pctWidth>
              </wp14:sizeRelH>
              <wp14:sizeRelV relativeFrom="margin">
                <wp14:pctHeight>0</wp14:pctHeight>
              </wp14:sizeRelV>
            </wp:anchor>
          </w:drawing>
        </w:r>
        <w:r w:rsidRPr="00147181">
          <w:rPr>
            <w:rFonts w:ascii="Arial" w:hAnsi="Arial" w:cs="Arial"/>
            <w:rPrChange w:id="2603" w:author="HURR MEHDI" w:date="2025-03-26T16:09:00Z">
              <w:rPr>
                <w:b/>
                <w:bCs/>
              </w:rPr>
            </w:rPrChange>
          </w:rPr>
          <w:t>Use Case Diagram</w:t>
        </w:r>
        <w:bookmarkEnd w:id="2600"/>
      </w:ins>
    </w:p>
    <w:tbl>
      <w:tblPr>
        <w:tblStyle w:val="TipTable1"/>
        <w:tblW w:w="5288" w:type="pct"/>
        <w:tblLook w:val="04A0" w:firstRow="1" w:lastRow="0" w:firstColumn="1" w:lastColumn="0" w:noHBand="0" w:noVBand="1"/>
        <w:tblDescription w:val="Layout table"/>
      </w:tblPr>
      <w:tblGrid>
        <w:gridCol w:w="576"/>
        <w:gridCol w:w="9323"/>
      </w:tblGrid>
      <w:tr w:rsidR="00841087" w:rsidRPr="00841087" w:rsidTr="007D5BD4">
        <w:trPr>
          <w:ins w:id="2604" w:author="HURR MEHDI" w:date="2025-03-26T16:08:00Z"/>
        </w:trPr>
        <w:tc>
          <w:tcPr>
            <w:cnfStyle w:val="001000000000" w:firstRow="0" w:lastRow="0" w:firstColumn="1" w:lastColumn="0" w:oddVBand="0" w:evenVBand="0" w:oddHBand="0" w:evenHBand="0" w:firstRowFirstColumn="0" w:firstRowLastColumn="0" w:lastRowFirstColumn="0" w:lastRowLastColumn="0"/>
            <w:tcW w:w="291" w:type="pct"/>
            <w:shd w:val="clear" w:color="auto" w:fill="auto"/>
          </w:tcPr>
          <w:p w:rsidR="00841087" w:rsidRPr="00841087" w:rsidRDefault="00841087" w:rsidP="00841087">
            <w:pPr>
              <w:spacing w:after="180" w:line="288" w:lineRule="auto"/>
              <w:jc w:val="left"/>
              <w:rPr>
                <w:ins w:id="2605" w:author="HURR MEHDI" w:date="2025-03-26T16:08:00Z"/>
                <w:rFonts w:ascii="Arial" w:eastAsia="Arial" w:hAnsi="Arial" w:cs="Times New Roman"/>
                <w:color w:val="262626"/>
              </w:rPr>
            </w:pPr>
          </w:p>
        </w:tc>
        <w:tc>
          <w:tcPr>
            <w:tcW w:w="4709" w:type="pct"/>
            <w:shd w:val="clear" w:color="auto" w:fill="auto"/>
          </w:tcPr>
          <w:p w:rsidR="00841087" w:rsidRPr="00841087" w:rsidRDefault="00841087" w:rsidP="00841087">
            <w:pPr>
              <w:spacing w:after="160" w:line="264" w:lineRule="auto"/>
              <w:ind w:right="576"/>
              <w:cnfStyle w:val="000000000000" w:firstRow="0" w:lastRow="0" w:firstColumn="0" w:lastColumn="0" w:oddVBand="0" w:evenVBand="0" w:oddHBand="0" w:evenHBand="0" w:firstRowFirstColumn="0" w:firstRowLastColumn="0" w:lastRowFirstColumn="0" w:lastRowLastColumn="0"/>
              <w:rPr>
                <w:ins w:id="2606" w:author="HURR MEHDI" w:date="2025-03-26T16:08:00Z"/>
                <w:rFonts w:ascii="Arial" w:eastAsia="Arial" w:hAnsi="Arial" w:cs="Times New Roman"/>
                <w:i/>
                <w:iCs/>
                <w:color w:val="717171"/>
                <w:szCs w:val="20"/>
              </w:rPr>
            </w:pPr>
            <w:ins w:id="2607" w:author="HURR MEHDI" w:date="2025-03-26T16:08:00Z">
              <w:r w:rsidRPr="00841087">
                <w:rPr>
                  <w:rFonts w:ascii="Arial" w:eastAsia="Arial" w:hAnsi="Arial" w:cs="Times New Roman"/>
                  <w:i/>
                  <w:iCs/>
                  <w:color w:val="717171"/>
                  <w:szCs w:val="20"/>
                </w:rPr>
                <w:t xml:space="preserve">The purpose of this use case diagram is to provide a visual representation of the functional requirements and interactions between users (actors) and the Student Course Registration System, as outlined in Case Study #3. It identifies key actors, their primary use cases, and the relationships between </w:t>
              </w:r>
              <w:proofErr w:type="spellStart"/>
              <w:r w:rsidRPr="00841087">
                <w:rPr>
                  <w:rFonts w:ascii="Arial" w:eastAsia="Arial" w:hAnsi="Arial" w:cs="Times New Roman"/>
                  <w:i/>
                  <w:iCs/>
                  <w:color w:val="717171"/>
                  <w:szCs w:val="20"/>
                </w:rPr>
                <w:t>them.This</w:t>
              </w:r>
              <w:proofErr w:type="spellEnd"/>
              <w:r w:rsidRPr="00841087">
                <w:rPr>
                  <w:rFonts w:ascii="Arial" w:eastAsia="Arial" w:hAnsi="Arial" w:cs="Times New Roman"/>
                  <w:i/>
                  <w:iCs/>
                  <w:color w:val="717171"/>
                  <w:szCs w:val="20"/>
                </w:rPr>
                <w:t xml:space="preserve"> use case diagram was designed using Argo UML, a UML modeling tool, to adhere to ensure clarity in system design. It serves as a foundational blueprint for upcoming development phases.</w:t>
              </w:r>
            </w:ins>
          </w:p>
          <w:p w:rsidR="00841087" w:rsidRPr="00841087" w:rsidRDefault="00841087" w:rsidP="00841087">
            <w:pPr>
              <w:spacing w:after="160" w:line="264" w:lineRule="auto"/>
              <w:ind w:right="576"/>
              <w:cnfStyle w:val="000000000000" w:firstRow="0" w:lastRow="0" w:firstColumn="0" w:lastColumn="0" w:oddVBand="0" w:evenVBand="0" w:oddHBand="0" w:evenHBand="0" w:firstRowFirstColumn="0" w:firstRowLastColumn="0" w:lastRowFirstColumn="0" w:lastRowLastColumn="0"/>
              <w:rPr>
                <w:ins w:id="2608" w:author="HURR MEHDI" w:date="2025-03-26T16:08:00Z"/>
                <w:rFonts w:ascii="Arial" w:eastAsia="Arial" w:hAnsi="Arial" w:cs="Times New Roman"/>
                <w:i/>
                <w:iCs/>
                <w:color w:val="717171"/>
                <w:szCs w:val="20"/>
              </w:rPr>
            </w:pPr>
          </w:p>
          <w:p w:rsidR="00841087" w:rsidRPr="00841087" w:rsidRDefault="00841087" w:rsidP="00841087">
            <w:pPr>
              <w:spacing w:after="160" w:line="264" w:lineRule="auto"/>
              <w:ind w:right="576"/>
              <w:cnfStyle w:val="000000000000" w:firstRow="0" w:lastRow="0" w:firstColumn="0" w:lastColumn="0" w:oddVBand="0" w:evenVBand="0" w:oddHBand="0" w:evenHBand="0" w:firstRowFirstColumn="0" w:firstRowLastColumn="0" w:lastRowFirstColumn="0" w:lastRowLastColumn="0"/>
              <w:rPr>
                <w:ins w:id="2609" w:author="HURR MEHDI" w:date="2025-03-26T16:08:00Z"/>
                <w:rFonts w:ascii="Arial" w:eastAsia="Arial" w:hAnsi="Arial" w:cs="Times New Roman"/>
                <w:i/>
                <w:iCs/>
                <w:color w:val="717171"/>
                <w:szCs w:val="20"/>
              </w:rPr>
            </w:pPr>
          </w:p>
          <w:p w:rsidR="00841087" w:rsidRPr="00841087" w:rsidRDefault="00841087" w:rsidP="00841087">
            <w:pPr>
              <w:spacing w:after="160" w:line="264" w:lineRule="auto"/>
              <w:ind w:right="576"/>
              <w:cnfStyle w:val="000000000000" w:firstRow="0" w:lastRow="0" w:firstColumn="0" w:lastColumn="0" w:oddVBand="0" w:evenVBand="0" w:oddHBand="0" w:evenHBand="0" w:firstRowFirstColumn="0" w:firstRowLastColumn="0" w:lastRowFirstColumn="0" w:lastRowLastColumn="0"/>
              <w:rPr>
                <w:ins w:id="2610" w:author="HURR MEHDI" w:date="2025-03-26T16:08:00Z"/>
                <w:rFonts w:ascii="Arial" w:eastAsia="Arial" w:hAnsi="Arial" w:cs="Times New Roman"/>
                <w:i/>
                <w:iCs/>
                <w:color w:val="717171"/>
                <w:szCs w:val="20"/>
              </w:rPr>
            </w:pPr>
          </w:p>
          <w:p w:rsidR="00841087" w:rsidRPr="00841087" w:rsidRDefault="00841087" w:rsidP="00841087">
            <w:pPr>
              <w:spacing w:after="160" w:line="264" w:lineRule="auto"/>
              <w:ind w:right="576"/>
              <w:cnfStyle w:val="000000000000" w:firstRow="0" w:lastRow="0" w:firstColumn="0" w:lastColumn="0" w:oddVBand="0" w:evenVBand="0" w:oddHBand="0" w:evenHBand="0" w:firstRowFirstColumn="0" w:firstRowLastColumn="0" w:lastRowFirstColumn="0" w:lastRowLastColumn="0"/>
              <w:rPr>
                <w:ins w:id="2611" w:author="HURR MEHDI" w:date="2025-03-26T16:08:00Z"/>
                <w:rFonts w:ascii="Arial" w:eastAsia="Arial" w:hAnsi="Arial" w:cs="Times New Roman"/>
                <w:i/>
                <w:iCs/>
                <w:color w:val="717171"/>
                <w:szCs w:val="20"/>
              </w:rPr>
            </w:pPr>
          </w:p>
          <w:p w:rsidR="00841087" w:rsidRPr="00841087" w:rsidRDefault="00841087" w:rsidP="00841087">
            <w:pPr>
              <w:spacing w:after="160" w:line="264" w:lineRule="auto"/>
              <w:ind w:right="576"/>
              <w:cnfStyle w:val="000000000000" w:firstRow="0" w:lastRow="0" w:firstColumn="0" w:lastColumn="0" w:oddVBand="0" w:evenVBand="0" w:oddHBand="0" w:evenHBand="0" w:firstRowFirstColumn="0" w:firstRowLastColumn="0" w:lastRowFirstColumn="0" w:lastRowLastColumn="0"/>
              <w:rPr>
                <w:ins w:id="2612" w:author="HURR MEHDI" w:date="2025-03-26T16:08:00Z"/>
                <w:rFonts w:ascii="Arial" w:eastAsia="Arial" w:hAnsi="Arial" w:cs="Times New Roman"/>
                <w:i/>
                <w:iCs/>
                <w:color w:val="717171"/>
                <w:szCs w:val="20"/>
              </w:rPr>
            </w:pPr>
          </w:p>
          <w:p w:rsidR="00841087" w:rsidRPr="00841087" w:rsidRDefault="00841087" w:rsidP="00841087">
            <w:pPr>
              <w:spacing w:after="160" w:line="264" w:lineRule="auto"/>
              <w:ind w:right="576"/>
              <w:cnfStyle w:val="000000000000" w:firstRow="0" w:lastRow="0" w:firstColumn="0" w:lastColumn="0" w:oddVBand="0" w:evenVBand="0" w:oddHBand="0" w:evenHBand="0" w:firstRowFirstColumn="0" w:firstRowLastColumn="0" w:lastRowFirstColumn="0" w:lastRowLastColumn="0"/>
              <w:rPr>
                <w:ins w:id="2613" w:author="HURR MEHDI" w:date="2025-03-26T16:08:00Z"/>
                <w:rFonts w:ascii="Arial" w:eastAsia="Arial" w:hAnsi="Arial" w:cs="Times New Roman"/>
                <w:i/>
                <w:iCs/>
                <w:color w:val="717171"/>
                <w:szCs w:val="20"/>
              </w:rPr>
            </w:pPr>
          </w:p>
          <w:p w:rsidR="00841087" w:rsidRPr="00841087" w:rsidRDefault="00841087" w:rsidP="00841087">
            <w:pPr>
              <w:spacing w:after="160" w:line="264" w:lineRule="auto"/>
              <w:ind w:right="576"/>
              <w:cnfStyle w:val="000000000000" w:firstRow="0" w:lastRow="0" w:firstColumn="0" w:lastColumn="0" w:oddVBand="0" w:evenVBand="0" w:oddHBand="0" w:evenHBand="0" w:firstRowFirstColumn="0" w:firstRowLastColumn="0" w:lastRowFirstColumn="0" w:lastRowLastColumn="0"/>
              <w:rPr>
                <w:ins w:id="2614" w:author="HURR MEHDI" w:date="2025-03-26T16:08:00Z"/>
                <w:rFonts w:ascii="Arial" w:eastAsia="Arial" w:hAnsi="Arial" w:cs="Times New Roman"/>
                <w:i/>
                <w:iCs/>
                <w:color w:val="717171"/>
                <w:szCs w:val="20"/>
              </w:rPr>
            </w:pPr>
          </w:p>
          <w:p w:rsidR="00841087" w:rsidRPr="00841087" w:rsidRDefault="00841087" w:rsidP="00841087">
            <w:pPr>
              <w:spacing w:after="160" w:line="264" w:lineRule="auto"/>
              <w:ind w:right="576"/>
              <w:cnfStyle w:val="000000000000" w:firstRow="0" w:lastRow="0" w:firstColumn="0" w:lastColumn="0" w:oddVBand="0" w:evenVBand="0" w:oddHBand="0" w:evenHBand="0" w:firstRowFirstColumn="0" w:firstRowLastColumn="0" w:lastRowFirstColumn="0" w:lastRowLastColumn="0"/>
              <w:rPr>
                <w:ins w:id="2615" w:author="HURR MEHDI" w:date="2025-03-26T16:08:00Z"/>
                <w:rFonts w:ascii="Arial" w:eastAsia="Arial" w:hAnsi="Arial" w:cs="Times New Roman"/>
                <w:i/>
                <w:iCs/>
                <w:color w:val="717171"/>
                <w:szCs w:val="20"/>
              </w:rPr>
            </w:pPr>
          </w:p>
          <w:p w:rsidR="00841087" w:rsidRPr="00841087" w:rsidRDefault="00841087" w:rsidP="00841087">
            <w:pPr>
              <w:spacing w:after="160" w:line="264" w:lineRule="auto"/>
              <w:ind w:right="576"/>
              <w:cnfStyle w:val="000000000000" w:firstRow="0" w:lastRow="0" w:firstColumn="0" w:lastColumn="0" w:oddVBand="0" w:evenVBand="0" w:oddHBand="0" w:evenHBand="0" w:firstRowFirstColumn="0" w:firstRowLastColumn="0" w:lastRowFirstColumn="0" w:lastRowLastColumn="0"/>
              <w:rPr>
                <w:ins w:id="2616" w:author="HURR MEHDI" w:date="2025-03-26T16:08:00Z"/>
                <w:rFonts w:ascii="Arial" w:eastAsia="Arial" w:hAnsi="Arial" w:cs="Times New Roman"/>
                <w:i/>
                <w:iCs/>
                <w:color w:val="717171"/>
                <w:szCs w:val="20"/>
              </w:rPr>
            </w:pPr>
          </w:p>
          <w:p w:rsidR="00841087" w:rsidRPr="00841087" w:rsidRDefault="00841087" w:rsidP="00841087">
            <w:pPr>
              <w:spacing w:after="160" w:line="264" w:lineRule="auto"/>
              <w:ind w:right="576"/>
              <w:cnfStyle w:val="000000000000" w:firstRow="0" w:lastRow="0" w:firstColumn="0" w:lastColumn="0" w:oddVBand="0" w:evenVBand="0" w:oddHBand="0" w:evenHBand="0" w:firstRowFirstColumn="0" w:firstRowLastColumn="0" w:lastRowFirstColumn="0" w:lastRowLastColumn="0"/>
              <w:rPr>
                <w:ins w:id="2617" w:author="HURR MEHDI" w:date="2025-03-26T16:08:00Z"/>
                <w:rFonts w:ascii="Arial" w:eastAsia="Arial" w:hAnsi="Arial" w:cs="Times New Roman"/>
                <w:i/>
                <w:iCs/>
                <w:color w:val="717171"/>
                <w:szCs w:val="20"/>
              </w:rPr>
            </w:pPr>
          </w:p>
          <w:p w:rsidR="00841087" w:rsidRPr="00841087" w:rsidRDefault="00841087" w:rsidP="00841087">
            <w:pPr>
              <w:spacing w:after="160" w:line="264" w:lineRule="auto"/>
              <w:ind w:right="576"/>
              <w:cnfStyle w:val="000000000000" w:firstRow="0" w:lastRow="0" w:firstColumn="0" w:lastColumn="0" w:oddVBand="0" w:evenVBand="0" w:oddHBand="0" w:evenHBand="0" w:firstRowFirstColumn="0" w:firstRowLastColumn="0" w:lastRowFirstColumn="0" w:lastRowLastColumn="0"/>
              <w:rPr>
                <w:ins w:id="2618" w:author="HURR MEHDI" w:date="2025-03-26T16:08:00Z"/>
                <w:rFonts w:ascii="Arial" w:eastAsia="Arial" w:hAnsi="Arial" w:cs="Times New Roman"/>
                <w:i/>
                <w:iCs/>
                <w:color w:val="717171"/>
                <w:szCs w:val="20"/>
              </w:rPr>
            </w:pPr>
          </w:p>
          <w:p w:rsidR="00841087" w:rsidRPr="00841087" w:rsidRDefault="00841087" w:rsidP="00841087">
            <w:pPr>
              <w:spacing w:after="160" w:line="264" w:lineRule="auto"/>
              <w:ind w:right="576"/>
              <w:cnfStyle w:val="000000000000" w:firstRow="0" w:lastRow="0" w:firstColumn="0" w:lastColumn="0" w:oddVBand="0" w:evenVBand="0" w:oddHBand="0" w:evenHBand="0" w:firstRowFirstColumn="0" w:firstRowLastColumn="0" w:lastRowFirstColumn="0" w:lastRowLastColumn="0"/>
              <w:rPr>
                <w:ins w:id="2619" w:author="HURR MEHDI" w:date="2025-03-26T16:08:00Z"/>
                <w:rFonts w:ascii="Arial" w:eastAsia="Arial" w:hAnsi="Arial" w:cs="Times New Roman"/>
                <w:i/>
                <w:iCs/>
                <w:color w:val="717171"/>
                <w:szCs w:val="20"/>
              </w:rPr>
            </w:pPr>
          </w:p>
          <w:p w:rsidR="00841087" w:rsidRPr="00841087" w:rsidRDefault="00841087" w:rsidP="00841087">
            <w:pPr>
              <w:spacing w:after="160" w:line="264" w:lineRule="auto"/>
              <w:ind w:right="576"/>
              <w:cnfStyle w:val="000000000000" w:firstRow="0" w:lastRow="0" w:firstColumn="0" w:lastColumn="0" w:oddVBand="0" w:evenVBand="0" w:oddHBand="0" w:evenHBand="0" w:firstRowFirstColumn="0" w:firstRowLastColumn="0" w:lastRowFirstColumn="0" w:lastRowLastColumn="0"/>
              <w:rPr>
                <w:ins w:id="2620" w:author="HURR MEHDI" w:date="2025-03-26T16:08:00Z"/>
                <w:rFonts w:ascii="Arial" w:eastAsia="Arial" w:hAnsi="Arial" w:cs="Times New Roman"/>
                <w:i/>
                <w:iCs/>
                <w:color w:val="717171"/>
                <w:szCs w:val="20"/>
              </w:rPr>
            </w:pPr>
          </w:p>
        </w:tc>
      </w:tr>
    </w:tbl>
    <w:p w:rsidR="00841087" w:rsidRPr="00841087" w:rsidRDefault="00841087" w:rsidP="00841087">
      <w:pPr>
        <w:keepNext/>
        <w:keepLines/>
        <w:spacing w:before="360" w:after="120" w:line="240" w:lineRule="auto"/>
        <w:ind w:left="360"/>
        <w:outlineLvl w:val="1"/>
        <w:rPr>
          <w:ins w:id="2621" w:author="HURR MEHDI" w:date="2025-03-26T16:08:00Z"/>
          <w:rFonts w:ascii="Arial" w:eastAsia="Arial" w:hAnsi="Arial" w:cs="Times New Roman (Body CS)"/>
          <w:b/>
          <w:bCs/>
          <w:color w:val="0070C0"/>
          <w:spacing w:val="10"/>
          <w:kern w:val="0"/>
          <w:sz w:val="24"/>
          <w:szCs w:val="18"/>
          <w:lang w:eastAsia="ja-JP"/>
          <w14:ligatures w14:val="none"/>
        </w:rPr>
      </w:pPr>
    </w:p>
    <w:p w:rsidR="00841087" w:rsidRPr="00841087" w:rsidRDefault="00841087" w:rsidP="00841087">
      <w:pPr>
        <w:spacing w:after="180" w:line="288" w:lineRule="auto"/>
        <w:rPr>
          <w:ins w:id="2622" w:author="HURR MEHDI" w:date="2025-03-26T16:08:00Z"/>
          <w:rFonts w:ascii="Arial" w:eastAsia="Arial" w:hAnsi="Arial" w:cs="Times New Roman"/>
          <w:color w:val="262626"/>
          <w:kern w:val="0"/>
          <w:sz w:val="18"/>
          <w:szCs w:val="18"/>
          <w:lang w:eastAsia="ja-JP"/>
          <w14:ligatures w14:val="none"/>
        </w:rPr>
      </w:pPr>
    </w:p>
    <w:p w:rsidR="00841087" w:rsidRPr="00841087" w:rsidRDefault="00841087" w:rsidP="00841087">
      <w:pPr>
        <w:spacing w:after="180" w:line="288" w:lineRule="auto"/>
        <w:rPr>
          <w:ins w:id="2623" w:author="HURR MEHDI" w:date="2025-03-26T16:08:00Z"/>
          <w:rFonts w:ascii="Arial" w:eastAsia="Arial" w:hAnsi="Arial" w:cs="Times New Roman"/>
          <w:color w:val="262626"/>
          <w:kern w:val="0"/>
          <w:sz w:val="18"/>
          <w:szCs w:val="18"/>
          <w:lang w:eastAsia="ja-JP"/>
          <w14:ligatures w14:val="none"/>
        </w:rPr>
      </w:pPr>
    </w:p>
    <w:p w:rsidR="00841087" w:rsidRPr="00841087" w:rsidRDefault="00841087" w:rsidP="00841087">
      <w:pPr>
        <w:spacing w:after="180" w:line="288" w:lineRule="auto"/>
        <w:rPr>
          <w:ins w:id="2624" w:author="HURR MEHDI" w:date="2025-03-26T16:08:00Z"/>
          <w:rFonts w:ascii="Arial" w:eastAsia="Arial" w:hAnsi="Arial" w:cs="Times New Roman"/>
          <w:color w:val="262626"/>
          <w:kern w:val="0"/>
          <w:sz w:val="18"/>
          <w:szCs w:val="18"/>
          <w:lang w:eastAsia="ja-JP"/>
          <w14:ligatures w14:val="none"/>
        </w:rPr>
      </w:pPr>
    </w:p>
    <w:p w:rsidR="00841087" w:rsidRPr="00841087" w:rsidRDefault="00841087" w:rsidP="00841087">
      <w:pPr>
        <w:spacing w:after="180" w:line="288" w:lineRule="auto"/>
        <w:rPr>
          <w:ins w:id="2625" w:author="HURR MEHDI" w:date="2025-03-26T16:08:00Z"/>
          <w:rFonts w:ascii="Arial" w:eastAsia="Arial" w:hAnsi="Arial" w:cs="Times New Roman"/>
          <w:color w:val="262626"/>
          <w:kern w:val="0"/>
          <w:sz w:val="18"/>
          <w:szCs w:val="18"/>
          <w:lang w:eastAsia="ja-JP"/>
          <w14:ligatures w14:val="none"/>
        </w:rPr>
      </w:pPr>
    </w:p>
    <w:p w:rsidR="00841087" w:rsidRPr="00841087" w:rsidRDefault="00841087" w:rsidP="00841087">
      <w:pPr>
        <w:spacing w:after="180" w:line="288" w:lineRule="auto"/>
        <w:rPr>
          <w:ins w:id="2626" w:author="HURR MEHDI" w:date="2025-03-26T16:08:00Z"/>
          <w:rFonts w:ascii="Arial" w:eastAsia="Arial" w:hAnsi="Arial" w:cs="Times New Roman"/>
          <w:color w:val="262626"/>
          <w:kern w:val="0"/>
          <w:sz w:val="18"/>
          <w:szCs w:val="18"/>
          <w:lang w:eastAsia="ja-JP"/>
          <w14:ligatures w14:val="none"/>
        </w:rPr>
      </w:pPr>
    </w:p>
    <w:p w:rsidR="00841087" w:rsidRPr="00841087" w:rsidRDefault="00841087" w:rsidP="00841087">
      <w:pPr>
        <w:spacing w:after="180" w:line="288" w:lineRule="auto"/>
        <w:rPr>
          <w:ins w:id="2627" w:author="HURR MEHDI" w:date="2025-03-26T16:08:00Z"/>
          <w:rFonts w:ascii="Arial" w:eastAsia="Arial" w:hAnsi="Arial" w:cs="Times New Roman"/>
          <w:color w:val="262626"/>
          <w:kern w:val="0"/>
          <w:sz w:val="18"/>
          <w:szCs w:val="18"/>
          <w:lang w:eastAsia="ja-JP"/>
          <w14:ligatures w14:val="none"/>
        </w:rPr>
      </w:pPr>
    </w:p>
    <w:p w:rsidR="00841087" w:rsidRPr="00841087" w:rsidRDefault="00841087" w:rsidP="00841087">
      <w:pPr>
        <w:spacing w:after="180" w:line="288" w:lineRule="auto"/>
        <w:rPr>
          <w:ins w:id="2628" w:author="HURR MEHDI" w:date="2025-03-26T16:08:00Z"/>
          <w:rFonts w:ascii="Arial" w:eastAsia="Arial" w:hAnsi="Arial" w:cs="Times New Roman"/>
          <w:color w:val="262626"/>
          <w:kern w:val="0"/>
          <w:sz w:val="18"/>
          <w:szCs w:val="18"/>
          <w:lang w:eastAsia="ja-JP"/>
          <w14:ligatures w14:val="none"/>
        </w:rPr>
      </w:pPr>
    </w:p>
    <w:p w:rsidR="00841087" w:rsidRPr="00841087" w:rsidRDefault="00841087" w:rsidP="00841087">
      <w:pPr>
        <w:spacing w:after="180" w:line="288" w:lineRule="auto"/>
        <w:rPr>
          <w:ins w:id="2629" w:author="HURR MEHDI" w:date="2025-03-26T16:08:00Z"/>
          <w:rFonts w:ascii="Arial" w:eastAsia="Arial" w:hAnsi="Arial" w:cs="Times New Roman"/>
          <w:color w:val="262626"/>
          <w:kern w:val="0"/>
          <w:sz w:val="18"/>
          <w:szCs w:val="18"/>
          <w:lang w:eastAsia="ja-JP"/>
          <w14:ligatures w14:val="none"/>
        </w:rPr>
      </w:pPr>
    </w:p>
    <w:p w:rsidR="00841087" w:rsidRPr="00841087" w:rsidRDefault="00841087" w:rsidP="00841087">
      <w:pPr>
        <w:spacing w:after="180" w:line="288" w:lineRule="auto"/>
        <w:rPr>
          <w:ins w:id="2630" w:author="HURR MEHDI" w:date="2025-03-26T16:08:00Z"/>
          <w:rFonts w:ascii="Arial" w:eastAsia="Arial" w:hAnsi="Arial" w:cs="Times New Roman"/>
          <w:color w:val="262626"/>
          <w:kern w:val="0"/>
          <w:sz w:val="18"/>
          <w:szCs w:val="18"/>
          <w:lang w:eastAsia="ja-JP"/>
          <w14:ligatures w14:val="none"/>
        </w:rPr>
      </w:pPr>
    </w:p>
    <w:p w:rsidR="00841087" w:rsidRPr="00841087" w:rsidRDefault="00841087" w:rsidP="00841087">
      <w:pPr>
        <w:spacing w:after="180" w:line="288" w:lineRule="auto"/>
        <w:rPr>
          <w:ins w:id="2631" w:author="HURR MEHDI" w:date="2025-03-26T16:08:00Z"/>
          <w:rFonts w:ascii="Arial" w:eastAsia="Arial" w:hAnsi="Arial" w:cs="Times New Roman"/>
          <w:color w:val="262626"/>
          <w:kern w:val="0"/>
          <w:sz w:val="18"/>
          <w:szCs w:val="18"/>
          <w:lang w:eastAsia="ja-JP"/>
          <w14:ligatures w14:val="none"/>
        </w:rPr>
      </w:pPr>
    </w:p>
    <w:p w:rsidR="00841087" w:rsidRPr="00841087" w:rsidRDefault="00841087" w:rsidP="00841087">
      <w:pPr>
        <w:spacing w:after="180" w:line="288" w:lineRule="auto"/>
        <w:rPr>
          <w:ins w:id="2632" w:author="HURR MEHDI" w:date="2025-03-26T16:08:00Z"/>
          <w:rFonts w:ascii="Arial" w:eastAsia="Arial" w:hAnsi="Arial" w:cs="Times New Roman"/>
          <w:color w:val="262626"/>
          <w:kern w:val="0"/>
          <w:sz w:val="18"/>
          <w:szCs w:val="18"/>
          <w:lang w:eastAsia="ja-JP"/>
          <w14:ligatures w14:val="none"/>
        </w:rPr>
      </w:pPr>
    </w:p>
    <w:p w:rsidR="00841087" w:rsidRPr="00841087" w:rsidRDefault="00147181" w:rsidP="00147181">
      <w:pPr>
        <w:keepNext/>
        <w:keepLines/>
        <w:spacing w:before="360" w:after="120" w:line="240" w:lineRule="auto"/>
        <w:ind w:left="360" w:hanging="360"/>
        <w:outlineLvl w:val="1"/>
        <w:rPr>
          <w:ins w:id="2633" w:author="HURR MEHDI" w:date="2025-03-26T16:08:00Z"/>
          <w:rFonts w:ascii="Arial" w:eastAsia="Arial" w:hAnsi="Arial" w:cs="Times New Roman (Body CS)"/>
          <w:b/>
          <w:bCs/>
          <w:color w:val="0070C0"/>
          <w:spacing w:val="10"/>
          <w:kern w:val="0"/>
          <w:sz w:val="24"/>
          <w:szCs w:val="18"/>
          <w:lang w:eastAsia="ja-JP"/>
          <w14:ligatures w14:val="none"/>
        </w:rPr>
        <w:pPrChange w:id="2634" w:author="HURR MEHDI" w:date="2025-03-26T16:19:00Z">
          <w:pPr>
            <w:keepNext/>
            <w:keepLines/>
            <w:numPr>
              <w:ilvl w:val="1"/>
              <w:numId w:val="1"/>
            </w:numPr>
            <w:tabs>
              <w:tab w:val="num" w:pos="540"/>
            </w:tabs>
            <w:spacing w:before="360" w:after="120" w:line="240" w:lineRule="auto"/>
            <w:ind w:left="720" w:hanging="720"/>
            <w:outlineLvl w:val="1"/>
          </w:pPr>
        </w:pPrChange>
      </w:pPr>
      <w:bookmarkStart w:id="2635" w:name="_Toc193933077"/>
      <w:ins w:id="2636" w:author="HURR MEHDI" w:date="2025-03-26T16:18:00Z">
        <w:r>
          <w:rPr>
            <w:rFonts w:ascii="Arial" w:eastAsia="Arial" w:hAnsi="Arial" w:cs="Times New Roman (Body CS)"/>
            <w:b/>
            <w:bCs/>
            <w:color w:val="0070C0"/>
            <w:spacing w:val="10"/>
            <w:kern w:val="0"/>
            <w:sz w:val="24"/>
            <w:szCs w:val="18"/>
            <w:lang w:eastAsia="ja-JP"/>
            <w14:ligatures w14:val="none"/>
          </w:rPr>
          <w:lastRenderedPageBreak/>
          <w:t xml:space="preserve">4.1   </w:t>
        </w:r>
      </w:ins>
      <w:ins w:id="2637" w:author="HURR MEHDI" w:date="2025-03-26T16:08:00Z">
        <w:r w:rsidR="00841087" w:rsidRPr="00841087">
          <w:rPr>
            <w:rFonts w:ascii="Arial" w:eastAsia="Arial" w:hAnsi="Arial" w:cs="Times New Roman (Body CS)"/>
            <w:b/>
            <w:bCs/>
            <w:color w:val="0070C0"/>
            <w:spacing w:val="10"/>
            <w:kern w:val="0"/>
            <w:sz w:val="24"/>
            <w:szCs w:val="18"/>
            <w:lang w:eastAsia="ja-JP"/>
            <w14:ligatures w14:val="none"/>
          </w:rPr>
          <w:t>Actors and Use Cases</w:t>
        </w:r>
        <w:bookmarkEnd w:id="2635"/>
      </w:ins>
    </w:p>
    <w:p w:rsidR="00841087" w:rsidRPr="00841087" w:rsidRDefault="00841087" w:rsidP="00841087">
      <w:pPr>
        <w:spacing w:after="180" w:line="288" w:lineRule="auto"/>
        <w:rPr>
          <w:ins w:id="2638" w:author="HURR MEHDI" w:date="2025-03-26T16:08:00Z"/>
          <w:rFonts w:ascii="Arial" w:eastAsia="Arial" w:hAnsi="Arial" w:cs="Times New Roman"/>
          <w:color w:val="262626"/>
          <w:kern w:val="0"/>
          <w:sz w:val="18"/>
          <w:szCs w:val="18"/>
          <w:lang w:eastAsia="ja-JP"/>
          <w14:ligatures w14:val="none"/>
        </w:rPr>
      </w:pPr>
    </w:p>
    <w:p w:rsidR="00841087" w:rsidRPr="00841087" w:rsidRDefault="00841087" w:rsidP="00841087">
      <w:pPr>
        <w:numPr>
          <w:ilvl w:val="0"/>
          <w:numId w:val="32"/>
        </w:numPr>
        <w:spacing w:after="180" w:line="288" w:lineRule="auto"/>
        <w:contextualSpacing/>
        <w:rPr>
          <w:ins w:id="2639" w:author="HURR MEHDI" w:date="2025-03-26T16:08:00Z"/>
          <w:rFonts w:ascii="Arial" w:eastAsia="Arial" w:hAnsi="Arial" w:cs="Times New Roman"/>
          <w:b/>
          <w:color w:val="0070C0"/>
          <w:kern w:val="0"/>
          <w:sz w:val="20"/>
          <w:szCs w:val="18"/>
          <w:lang w:eastAsia="ja-JP"/>
          <w14:ligatures w14:val="none"/>
        </w:rPr>
      </w:pPr>
      <w:ins w:id="2640" w:author="HURR MEHDI" w:date="2025-03-26T16:08:00Z">
        <w:r w:rsidRPr="00841087">
          <w:rPr>
            <w:rFonts w:ascii="Arial" w:eastAsia="Arial" w:hAnsi="Arial" w:cs="Times New Roman"/>
            <w:b/>
            <w:color w:val="0070C0"/>
            <w:kern w:val="0"/>
            <w:sz w:val="20"/>
            <w:szCs w:val="18"/>
            <w:lang w:eastAsia="ja-JP"/>
            <w14:ligatures w14:val="none"/>
          </w:rPr>
          <w:t>Student</w:t>
        </w:r>
      </w:ins>
    </w:p>
    <w:p w:rsidR="00841087" w:rsidRPr="00841087" w:rsidRDefault="00841087" w:rsidP="00841087">
      <w:pPr>
        <w:spacing w:after="180" w:line="288" w:lineRule="auto"/>
        <w:ind w:left="1080"/>
        <w:contextualSpacing/>
        <w:rPr>
          <w:ins w:id="2641" w:author="HURR MEHDI" w:date="2025-03-26T16:08:00Z"/>
          <w:rFonts w:ascii="Arial" w:eastAsia="Arial" w:hAnsi="Arial" w:cs="Times New Roman"/>
          <w:b/>
          <w:color w:val="0070C0"/>
          <w:kern w:val="0"/>
          <w:sz w:val="20"/>
          <w:szCs w:val="18"/>
          <w:lang w:eastAsia="ja-JP"/>
          <w14:ligatures w14:val="none"/>
        </w:rPr>
      </w:pPr>
    </w:p>
    <w:p w:rsidR="00841087" w:rsidRPr="00841087" w:rsidRDefault="00841087" w:rsidP="00841087">
      <w:pPr>
        <w:numPr>
          <w:ilvl w:val="0"/>
          <w:numId w:val="29"/>
        </w:numPr>
        <w:spacing w:after="180" w:line="288" w:lineRule="auto"/>
        <w:contextualSpacing/>
        <w:rPr>
          <w:ins w:id="2642" w:author="HURR MEHDI" w:date="2025-03-26T16:08:00Z"/>
          <w:rFonts w:ascii="Arial" w:eastAsia="Arial" w:hAnsi="Arial" w:cs="Times New Roman"/>
          <w:i/>
          <w:color w:val="717171"/>
          <w:kern w:val="0"/>
          <w:sz w:val="18"/>
          <w:szCs w:val="18"/>
          <w:lang w:eastAsia="ja-JP"/>
          <w14:ligatures w14:val="none"/>
        </w:rPr>
      </w:pPr>
      <w:ins w:id="2643" w:author="HURR MEHDI" w:date="2025-03-26T16:08:00Z">
        <w:r w:rsidRPr="00841087">
          <w:rPr>
            <w:rFonts w:ascii="Arial" w:eastAsia="Arial" w:hAnsi="Arial" w:cs="Times New Roman"/>
            <w:i/>
            <w:color w:val="717171"/>
            <w:kern w:val="0"/>
            <w:sz w:val="18"/>
            <w:szCs w:val="18"/>
            <w:lang w:eastAsia="ja-JP"/>
            <w14:ligatures w14:val="none"/>
          </w:rPr>
          <w:t>Login (Authenticates Student access to the system.)</w:t>
        </w:r>
      </w:ins>
    </w:p>
    <w:p w:rsidR="00841087" w:rsidRPr="00841087" w:rsidRDefault="00841087" w:rsidP="00841087">
      <w:pPr>
        <w:numPr>
          <w:ilvl w:val="0"/>
          <w:numId w:val="29"/>
        </w:numPr>
        <w:spacing w:after="180" w:line="288" w:lineRule="auto"/>
        <w:contextualSpacing/>
        <w:rPr>
          <w:ins w:id="2644" w:author="HURR MEHDI" w:date="2025-03-26T16:08:00Z"/>
          <w:rFonts w:ascii="Arial" w:eastAsia="Arial" w:hAnsi="Arial" w:cs="Times New Roman"/>
          <w:i/>
          <w:color w:val="717171"/>
          <w:kern w:val="0"/>
          <w:sz w:val="18"/>
          <w:szCs w:val="18"/>
          <w:lang w:eastAsia="ja-JP"/>
          <w14:ligatures w14:val="none"/>
        </w:rPr>
      </w:pPr>
      <w:ins w:id="2645" w:author="HURR MEHDI" w:date="2025-03-26T16:08:00Z">
        <w:r w:rsidRPr="00841087">
          <w:rPr>
            <w:rFonts w:ascii="Arial" w:eastAsia="Arial" w:hAnsi="Arial" w:cs="Times New Roman"/>
            <w:i/>
            <w:color w:val="717171"/>
            <w:kern w:val="0"/>
            <w:sz w:val="18"/>
            <w:szCs w:val="18"/>
            <w:lang w:eastAsia="ja-JP"/>
            <w14:ligatures w14:val="none"/>
          </w:rPr>
          <w:t>Register Courses (Sign up for the courses being offered)</w:t>
        </w:r>
      </w:ins>
    </w:p>
    <w:p w:rsidR="00841087" w:rsidRPr="00841087" w:rsidRDefault="00841087" w:rsidP="00841087">
      <w:pPr>
        <w:numPr>
          <w:ilvl w:val="0"/>
          <w:numId w:val="29"/>
        </w:numPr>
        <w:spacing w:after="180" w:line="288" w:lineRule="auto"/>
        <w:contextualSpacing/>
        <w:rPr>
          <w:ins w:id="2646" w:author="HURR MEHDI" w:date="2025-03-26T16:08:00Z"/>
          <w:rFonts w:ascii="Arial" w:eastAsia="Arial" w:hAnsi="Arial" w:cs="Times New Roman"/>
          <w:i/>
          <w:color w:val="717171"/>
          <w:kern w:val="0"/>
          <w:sz w:val="18"/>
          <w:szCs w:val="18"/>
          <w:lang w:eastAsia="ja-JP"/>
          <w14:ligatures w14:val="none"/>
        </w:rPr>
      </w:pPr>
      <w:ins w:id="2647" w:author="HURR MEHDI" w:date="2025-03-26T16:08:00Z">
        <w:r w:rsidRPr="00841087">
          <w:rPr>
            <w:rFonts w:ascii="Arial" w:eastAsia="Arial" w:hAnsi="Arial" w:cs="Times New Roman"/>
            <w:i/>
            <w:color w:val="717171"/>
            <w:kern w:val="0"/>
            <w:sz w:val="18"/>
            <w:szCs w:val="18"/>
            <w:lang w:eastAsia="ja-JP"/>
            <w14:ligatures w14:val="none"/>
          </w:rPr>
          <w:t>Includes: Check Prerequisites (automated validation to ensure eligibility) (Mandatory step).</w:t>
        </w:r>
      </w:ins>
    </w:p>
    <w:p w:rsidR="00841087" w:rsidRPr="00841087" w:rsidRDefault="00841087" w:rsidP="00841087">
      <w:pPr>
        <w:numPr>
          <w:ilvl w:val="0"/>
          <w:numId w:val="29"/>
        </w:numPr>
        <w:spacing w:after="180" w:line="288" w:lineRule="auto"/>
        <w:contextualSpacing/>
        <w:rPr>
          <w:ins w:id="2648" w:author="HURR MEHDI" w:date="2025-03-26T16:08:00Z"/>
          <w:rFonts w:ascii="Arial" w:eastAsia="Arial" w:hAnsi="Arial" w:cs="Times New Roman"/>
          <w:i/>
          <w:color w:val="717171"/>
          <w:kern w:val="0"/>
          <w:sz w:val="18"/>
          <w:szCs w:val="18"/>
          <w:lang w:eastAsia="ja-JP"/>
          <w14:ligatures w14:val="none"/>
        </w:rPr>
      </w:pPr>
      <w:ins w:id="2649" w:author="HURR MEHDI" w:date="2025-03-26T16:08:00Z">
        <w:r w:rsidRPr="00841087">
          <w:rPr>
            <w:rFonts w:ascii="Arial" w:eastAsia="Arial" w:hAnsi="Arial" w:cs="Times New Roman"/>
            <w:i/>
            <w:color w:val="717171"/>
            <w:kern w:val="0"/>
            <w:sz w:val="18"/>
            <w:szCs w:val="18"/>
            <w:lang w:eastAsia="ja-JP"/>
            <w14:ligatures w14:val="none"/>
          </w:rPr>
          <w:t xml:space="preserve">View Courses (View the courses registered by the student) </w:t>
        </w:r>
      </w:ins>
    </w:p>
    <w:p w:rsidR="00841087" w:rsidRPr="00841087" w:rsidRDefault="00841087" w:rsidP="00841087">
      <w:pPr>
        <w:numPr>
          <w:ilvl w:val="0"/>
          <w:numId w:val="29"/>
        </w:numPr>
        <w:spacing w:after="180" w:line="288" w:lineRule="auto"/>
        <w:contextualSpacing/>
        <w:rPr>
          <w:ins w:id="2650" w:author="HURR MEHDI" w:date="2025-03-26T16:08:00Z"/>
          <w:rFonts w:ascii="Arial" w:eastAsia="Arial" w:hAnsi="Arial" w:cs="Times New Roman"/>
          <w:i/>
          <w:color w:val="717171"/>
          <w:kern w:val="0"/>
          <w:sz w:val="18"/>
          <w:szCs w:val="18"/>
          <w:lang w:eastAsia="ja-JP"/>
          <w14:ligatures w14:val="none"/>
        </w:rPr>
      </w:pPr>
      <w:ins w:id="2651" w:author="HURR MEHDI" w:date="2025-03-26T16:08:00Z">
        <w:r w:rsidRPr="00841087">
          <w:rPr>
            <w:rFonts w:ascii="Arial" w:eastAsia="Arial" w:hAnsi="Arial" w:cs="Times New Roman"/>
            <w:i/>
            <w:color w:val="717171"/>
            <w:kern w:val="0"/>
            <w:sz w:val="18"/>
            <w:szCs w:val="18"/>
            <w:lang w:eastAsia="ja-JP"/>
            <w14:ligatures w14:val="none"/>
          </w:rPr>
          <w:t>Extends: Edit Courses (viewing courses lead to editing registrations, e.g., dropping/adding) (Optional).</w:t>
        </w:r>
      </w:ins>
    </w:p>
    <w:p w:rsidR="00841087" w:rsidRPr="00841087" w:rsidRDefault="00841087" w:rsidP="00841087">
      <w:pPr>
        <w:numPr>
          <w:ilvl w:val="0"/>
          <w:numId w:val="29"/>
        </w:numPr>
        <w:spacing w:after="180" w:line="288" w:lineRule="auto"/>
        <w:contextualSpacing/>
        <w:rPr>
          <w:ins w:id="2652" w:author="HURR MEHDI" w:date="2025-03-26T16:08:00Z"/>
          <w:rFonts w:ascii="Arial" w:eastAsia="Arial" w:hAnsi="Arial" w:cs="Times New Roman"/>
          <w:i/>
          <w:color w:val="717171"/>
          <w:kern w:val="0"/>
          <w:sz w:val="18"/>
          <w:szCs w:val="18"/>
          <w:lang w:eastAsia="ja-JP"/>
          <w14:ligatures w14:val="none"/>
        </w:rPr>
      </w:pPr>
      <w:ins w:id="2653" w:author="HURR MEHDI" w:date="2025-03-26T16:08:00Z">
        <w:r w:rsidRPr="00841087">
          <w:rPr>
            <w:rFonts w:ascii="Arial" w:eastAsia="Arial" w:hAnsi="Arial" w:cs="Times New Roman"/>
            <w:i/>
            <w:color w:val="717171"/>
            <w:kern w:val="0"/>
            <w:sz w:val="18"/>
            <w:szCs w:val="18"/>
            <w:lang w:eastAsia="ja-JP"/>
            <w14:ligatures w14:val="none"/>
          </w:rPr>
          <w:t>View Academic Progress (Tracks passed/failed courses and remaining requirements.)</w:t>
        </w:r>
      </w:ins>
    </w:p>
    <w:p w:rsidR="00841087" w:rsidRPr="00841087" w:rsidRDefault="00841087" w:rsidP="00841087">
      <w:pPr>
        <w:numPr>
          <w:ilvl w:val="0"/>
          <w:numId w:val="29"/>
        </w:numPr>
        <w:spacing w:after="180" w:line="288" w:lineRule="auto"/>
        <w:contextualSpacing/>
        <w:rPr>
          <w:ins w:id="2654" w:author="HURR MEHDI" w:date="2025-03-26T16:08:00Z"/>
          <w:rFonts w:ascii="Arial" w:eastAsia="Arial" w:hAnsi="Arial" w:cs="Times New Roman"/>
          <w:i/>
          <w:color w:val="717171"/>
          <w:kern w:val="0"/>
          <w:sz w:val="18"/>
          <w:szCs w:val="18"/>
          <w:lang w:eastAsia="ja-JP"/>
          <w14:ligatures w14:val="none"/>
        </w:rPr>
      </w:pPr>
      <w:ins w:id="2655" w:author="HURR MEHDI" w:date="2025-03-26T16:08:00Z">
        <w:r w:rsidRPr="00841087">
          <w:rPr>
            <w:rFonts w:ascii="Arial" w:eastAsia="Arial" w:hAnsi="Arial" w:cs="Times New Roman"/>
            <w:i/>
            <w:color w:val="717171"/>
            <w:kern w:val="0"/>
            <w:sz w:val="18"/>
            <w:szCs w:val="18"/>
            <w:lang w:eastAsia="ja-JP"/>
            <w14:ligatures w14:val="none"/>
          </w:rPr>
          <w:t>Includes: View Pass/Fail status of courses.</w:t>
        </w:r>
      </w:ins>
    </w:p>
    <w:p w:rsidR="00841087" w:rsidRPr="00841087" w:rsidRDefault="00841087" w:rsidP="00841087">
      <w:pPr>
        <w:spacing w:after="180" w:line="288" w:lineRule="auto"/>
        <w:ind w:left="1080"/>
        <w:contextualSpacing/>
        <w:rPr>
          <w:ins w:id="2656" w:author="HURR MEHDI" w:date="2025-03-26T16:08:00Z"/>
          <w:rFonts w:ascii="Arial" w:eastAsia="Arial" w:hAnsi="Arial" w:cs="Times New Roman"/>
          <w:i/>
          <w:color w:val="717171"/>
          <w:kern w:val="0"/>
          <w:sz w:val="18"/>
          <w:szCs w:val="18"/>
          <w:lang w:eastAsia="ja-JP"/>
          <w14:ligatures w14:val="none"/>
        </w:rPr>
      </w:pPr>
    </w:p>
    <w:p w:rsidR="00841087" w:rsidRPr="00841087" w:rsidRDefault="00841087" w:rsidP="00841087">
      <w:pPr>
        <w:numPr>
          <w:ilvl w:val="0"/>
          <w:numId w:val="32"/>
        </w:numPr>
        <w:spacing w:after="180" w:line="288" w:lineRule="auto"/>
        <w:contextualSpacing/>
        <w:rPr>
          <w:ins w:id="2657" w:author="HURR MEHDI" w:date="2025-03-26T16:08:00Z"/>
          <w:rFonts w:ascii="Arial" w:eastAsia="Arial" w:hAnsi="Arial" w:cs="Times New Roman"/>
          <w:b/>
          <w:color w:val="0070C0"/>
          <w:kern w:val="0"/>
          <w:sz w:val="20"/>
          <w:szCs w:val="18"/>
          <w:lang w:eastAsia="ja-JP"/>
          <w14:ligatures w14:val="none"/>
        </w:rPr>
      </w:pPr>
      <w:ins w:id="2658" w:author="HURR MEHDI" w:date="2025-03-26T16:08:00Z">
        <w:r w:rsidRPr="00841087">
          <w:rPr>
            <w:rFonts w:ascii="Arial" w:eastAsia="Arial" w:hAnsi="Arial" w:cs="Times New Roman"/>
            <w:b/>
            <w:color w:val="0070C0"/>
            <w:kern w:val="0"/>
            <w:sz w:val="20"/>
            <w:szCs w:val="18"/>
            <w:lang w:eastAsia="ja-JP"/>
            <w14:ligatures w14:val="none"/>
          </w:rPr>
          <w:t>Time Table Coordinator</w:t>
        </w:r>
      </w:ins>
    </w:p>
    <w:p w:rsidR="00841087" w:rsidRPr="00841087" w:rsidRDefault="00841087" w:rsidP="00841087">
      <w:pPr>
        <w:spacing w:after="180" w:line="288" w:lineRule="auto"/>
        <w:ind w:left="1080"/>
        <w:contextualSpacing/>
        <w:rPr>
          <w:ins w:id="2659" w:author="HURR MEHDI" w:date="2025-03-26T16:08:00Z"/>
          <w:rFonts w:ascii="Arial" w:eastAsia="Arial" w:hAnsi="Arial" w:cs="Times New Roman"/>
          <w:b/>
          <w:color w:val="0070C0"/>
          <w:kern w:val="0"/>
          <w:sz w:val="20"/>
          <w:szCs w:val="18"/>
          <w:lang w:eastAsia="ja-JP"/>
          <w14:ligatures w14:val="none"/>
        </w:rPr>
      </w:pPr>
    </w:p>
    <w:p w:rsidR="00841087" w:rsidRPr="00841087" w:rsidRDefault="00841087" w:rsidP="00841087">
      <w:pPr>
        <w:numPr>
          <w:ilvl w:val="0"/>
          <w:numId w:val="30"/>
        </w:numPr>
        <w:spacing w:after="180" w:line="288" w:lineRule="auto"/>
        <w:contextualSpacing/>
        <w:rPr>
          <w:ins w:id="2660" w:author="HURR MEHDI" w:date="2025-03-26T16:08:00Z"/>
          <w:rFonts w:ascii="Arial" w:eastAsia="Arial" w:hAnsi="Arial" w:cs="Times New Roman"/>
          <w:i/>
          <w:color w:val="717171"/>
          <w:kern w:val="0"/>
          <w:sz w:val="18"/>
          <w:szCs w:val="18"/>
          <w:lang w:eastAsia="ja-JP"/>
          <w14:ligatures w14:val="none"/>
        </w:rPr>
      </w:pPr>
      <w:ins w:id="2661" w:author="HURR MEHDI" w:date="2025-03-26T16:08:00Z">
        <w:r w:rsidRPr="00841087">
          <w:rPr>
            <w:rFonts w:ascii="Arial" w:eastAsia="Arial" w:hAnsi="Arial" w:cs="Times New Roman"/>
            <w:i/>
            <w:color w:val="717171"/>
            <w:kern w:val="0"/>
            <w:sz w:val="18"/>
            <w:szCs w:val="18"/>
            <w:lang w:eastAsia="ja-JP"/>
            <w14:ligatures w14:val="none"/>
          </w:rPr>
          <w:t>Login (Authenticates Time Table Coordinator access to the system).</w:t>
        </w:r>
      </w:ins>
    </w:p>
    <w:p w:rsidR="00841087" w:rsidRPr="00841087" w:rsidRDefault="00841087" w:rsidP="00841087">
      <w:pPr>
        <w:numPr>
          <w:ilvl w:val="0"/>
          <w:numId w:val="30"/>
        </w:numPr>
        <w:spacing w:after="180" w:line="288" w:lineRule="auto"/>
        <w:contextualSpacing/>
        <w:rPr>
          <w:ins w:id="2662" w:author="HURR MEHDI" w:date="2025-03-26T16:08:00Z"/>
          <w:rFonts w:ascii="Arial" w:eastAsia="Arial" w:hAnsi="Arial" w:cs="Times New Roman"/>
          <w:i/>
          <w:color w:val="717171"/>
          <w:kern w:val="0"/>
          <w:sz w:val="18"/>
          <w:szCs w:val="18"/>
          <w:lang w:eastAsia="ja-JP"/>
          <w14:ligatures w14:val="none"/>
        </w:rPr>
      </w:pPr>
      <w:ins w:id="2663" w:author="HURR MEHDI" w:date="2025-03-26T16:08:00Z">
        <w:r w:rsidRPr="00841087">
          <w:rPr>
            <w:rFonts w:ascii="Arial" w:eastAsia="Arial" w:hAnsi="Arial" w:cs="Times New Roman"/>
            <w:i/>
            <w:color w:val="717171"/>
            <w:kern w:val="0"/>
            <w:sz w:val="18"/>
            <w:szCs w:val="18"/>
            <w:lang w:eastAsia="ja-JP"/>
            <w14:ligatures w14:val="none"/>
          </w:rPr>
          <w:t xml:space="preserve">Check Timetable Conflict (Identifies scheduling overlaps). </w:t>
        </w:r>
      </w:ins>
    </w:p>
    <w:p w:rsidR="00841087" w:rsidRPr="00841087" w:rsidRDefault="00841087" w:rsidP="00841087">
      <w:pPr>
        <w:numPr>
          <w:ilvl w:val="0"/>
          <w:numId w:val="30"/>
        </w:numPr>
        <w:spacing w:after="180" w:line="288" w:lineRule="auto"/>
        <w:contextualSpacing/>
        <w:rPr>
          <w:ins w:id="2664" w:author="HURR MEHDI" w:date="2025-03-26T16:08:00Z"/>
          <w:rFonts w:ascii="Arial" w:eastAsia="Arial" w:hAnsi="Arial" w:cs="Times New Roman"/>
          <w:i/>
          <w:color w:val="717171"/>
          <w:kern w:val="0"/>
          <w:sz w:val="18"/>
          <w:szCs w:val="18"/>
          <w:lang w:eastAsia="ja-JP"/>
          <w14:ligatures w14:val="none"/>
        </w:rPr>
      </w:pPr>
      <w:ins w:id="2665" w:author="HURR MEHDI" w:date="2025-03-26T16:08:00Z">
        <w:r w:rsidRPr="00841087">
          <w:rPr>
            <w:rFonts w:ascii="Arial" w:eastAsia="Arial" w:hAnsi="Arial" w:cs="Times New Roman"/>
            <w:i/>
            <w:color w:val="717171"/>
            <w:kern w:val="0"/>
            <w:sz w:val="18"/>
            <w:szCs w:val="18"/>
            <w:lang w:eastAsia="ja-JP"/>
            <w14:ligatures w14:val="none"/>
          </w:rPr>
          <w:t xml:space="preserve">View Course Registrations (Monitors enrollments for timetable planning). </w:t>
        </w:r>
      </w:ins>
    </w:p>
    <w:p w:rsidR="00841087" w:rsidRPr="00841087" w:rsidRDefault="00841087" w:rsidP="00841087">
      <w:pPr>
        <w:numPr>
          <w:ilvl w:val="0"/>
          <w:numId w:val="30"/>
        </w:numPr>
        <w:spacing w:after="180" w:line="288" w:lineRule="auto"/>
        <w:contextualSpacing/>
        <w:rPr>
          <w:ins w:id="2666" w:author="HURR MEHDI" w:date="2025-03-26T16:08:00Z"/>
          <w:rFonts w:ascii="Arial" w:eastAsia="Arial" w:hAnsi="Arial" w:cs="Times New Roman"/>
          <w:i/>
          <w:color w:val="717171"/>
          <w:kern w:val="0"/>
          <w:sz w:val="18"/>
          <w:szCs w:val="18"/>
          <w:lang w:eastAsia="ja-JP"/>
          <w14:ligatures w14:val="none"/>
        </w:rPr>
      </w:pPr>
      <w:ins w:id="2667" w:author="HURR MEHDI" w:date="2025-03-26T16:08:00Z">
        <w:r w:rsidRPr="00841087">
          <w:rPr>
            <w:rFonts w:ascii="Arial" w:eastAsia="Arial" w:hAnsi="Arial" w:cs="Times New Roman"/>
            <w:i/>
            <w:color w:val="717171"/>
            <w:kern w:val="0"/>
            <w:sz w:val="18"/>
            <w:szCs w:val="18"/>
            <w:lang w:eastAsia="ja-JP"/>
            <w14:ligatures w14:val="none"/>
          </w:rPr>
          <w:t xml:space="preserve">Change Class Schedule (Adjusts course timings to resolve conflicts).  </w:t>
        </w:r>
      </w:ins>
    </w:p>
    <w:p w:rsidR="00841087" w:rsidRPr="00841087" w:rsidRDefault="00841087" w:rsidP="00841087">
      <w:pPr>
        <w:spacing w:after="180" w:line="288" w:lineRule="auto"/>
        <w:rPr>
          <w:ins w:id="2668" w:author="HURR MEHDI" w:date="2025-03-26T16:08:00Z"/>
          <w:rFonts w:ascii="Arial" w:eastAsia="Arial" w:hAnsi="Arial" w:cs="Times New Roman"/>
          <w:b/>
          <w:color w:val="0070C0"/>
          <w:kern w:val="0"/>
          <w:sz w:val="20"/>
          <w:szCs w:val="18"/>
          <w:lang w:eastAsia="ja-JP"/>
          <w14:ligatures w14:val="none"/>
        </w:rPr>
      </w:pPr>
    </w:p>
    <w:p w:rsidR="00841087" w:rsidRPr="00841087" w:rsidRDefault="00841087" w:rsidP="00841087">
      <w:pPr>
        <w:numPr>
          <w:ilvl w:val="0"/>
          <w:numId w:val="32"/>
        </w:numPr>
        <w:spacing w:after="180" w:line="288" w:lineRule="auto"/>
        <w:contextualSpacing/>
        <w:rPr>
          <w:ins w:id="2669" w:author="HURR MEHDI" w:date="2025-03-26T16:08:00Z"/>
          <w:rFonts w:ascii="Arial" w:eastAsia="Arial" w:hAnsi="Arial" w:cs="Times New Roman"/>
          <w:b/>
          <w:color w:val="0070C0"/>
          <w:kern w:val="0"/>
          <w:sz w:val="20"/>
          <w:szCs w:val="18"/>
          <w:lang w:eastAsia="ja-JP"/>
          <w14:ligatures w14:val="none"/>
        </w:rPr>
      </w:pPr>
      <w:ins w:id="2670" w:author="HURR MEHDI" w:date="2025-03-26T16:08:00Z">
        <w:r w:rsidRPr="00841087">
          <w:rPr>
            <w:rFonts w:ascii="Arial" w:eastAsia="Arial" w:hAnsi="Arial" w:cs="Times New Roman"/>
            <w:b/>
            <w:color w:val="0070C0"/>
            <w:kern w:val="0"/>
            <w:sz w:val="20"/>
            <w:szCs w:val="18"/>
            <w:lang w:eastAsia="ja-JP"/>
            <w14:ligatures w14:val="none"/>
          </w:rPr>
          <w:t>Course Coordinator</w:t>
        </w:r>
      </w:ins>
    </w:p>
    <w:p w:rsidR="00841087" w:rsidRPr="00841087" w:rsidRDefault="00841087" w:rsidP="00841087">
      <w:pPr>
        <w:spacing w:after="180" w:line="288" w:lineRule="auto"/>
        <w:ind w:left="1080"/>
        <w:contextualSpacing/>
        <w:rPr>
          <w:ins w:id="2671" w:author="HURR MEHDI" w:date="2025-03-26T16:08:00Z"/>
          <w:rFonts w:ascii="Arial" w:eastAsia="Arial" w:hAnsi="Arial" w:cs="Times New Roman"/>
          <w:b/>
          <w:color w:val="0070C0"/>
          <w:kern w:val="0"/>
          <w:sz w:val="20"/>
          <w:szCs w:val="18"/>
          <w:lang w:eastAsia="ja-JP"/>
          <w14:ligatures w14:val="none"/>
        </w:rPr>
      </w:pPr>
    </w:p>
    <w:p w:rsidR="00841087" w:rsidRPr="00841087" w:rsidRDefault="00841087" w:rsidP="00841087">
      <w:pPr>
        <w:numPr>
          <w:ilvl w:val="0"/>
          <w:numId w:val="31"/>
        </w:numPr>
        <w:spacing w:after="180" w:line="288" w:lineRule="auto"/>
        <w:contextualSpacing/>
        <w:rPr>
          <w:ins w:id="2672" w:author="HURR MEHDI" w:date="2025-03-26T16:08:00Z"/>
          <w:rFonts w:ascii="Arial" w:eastAsia="Arial" w:hAnsi="Arial" w:cs="Times New Roman"/>
          <w:i/>
          <w:color w:val="717171"/>
          <w:kern w:val="0"/>
          <w:sz w:val="18"/>
          <w:szCs w:val="18"/>
          <w:lang w:eastAsia="ja-JP"/>
          <w14:ligatures w14:val="none"/>
        </w:rPr>
      </w:pPr>
      <w:ins w:id="2673" w:author="HURR MEHDI" w:date="2025-03-26T16:08:00Z">
        <w:r w:rsidRPr="00841087">
          <w:rPr>
            <w:rFonts w:ascii="Arial" w:eastAsia="Arial" w:hAnsi="Arial" w:cs="Times New Roman"/>
            <w:i/>
            <w:color w:val="717171"/>
            <w:kern w:val="0"/>
            <w:sz w:val="18"/>
            <w:szCs w:val="18"/>
            <w:lang w:eastAsia="ja-JP"/>
            <w14:ligatures w14:val="none"/>
          </w:rPr>
          <w:t>Login (Authenticates Course Coordinator access to the system).</w:t>
        </w:r>
      </w:ins>
    </w:p>
    <w:p w:rsidR="00841087" w:rsidRPr="00841087" w:rsidRDefault="00841087" w:rsidP="00841087">
      <w:pPr>
        <w:numPr>
          <w:ilvl w:val="0"/>
          <w:numId w:val="31"/>
        </w:numPr>
        <w:spacing w:after="180" w:line="288" w:lineRule="auto"/>
        <w:contextualSpacing/>
        <w:rPr>
          <w:ins w:id="2674" w:author="HURR MEHDI" w:date="2025-03-26T16:08:00Z"/>
          <w:rFonts w:ascii="Arial" w:eastAsia="Arial" w:hAnsi="Arial" w:cs="Times New Roman"/>
          <w:i/>
          <w:color w:val="717171"/>
          <w:kern w:val="0"/>
          <w:sz w:val="18"/>
          <w:szCs w:val="18"/>
          <w:lang w:eastAsia="ja-JP"/>
          <w14:ligatures w14:val="none"/>
        </w:rPr>
      </w:pPr>
      <w:ins w:id="2675" w:author="HURR MEHDI" w:date="2025-03-26T16:08:00Z">
        <w:r w:rsidRPr="00841087">
          <w:rPr>
            <w:rFonts w:ascii="Arial" w:eastAsia="Arial" w:hAnsi="Arial" w:cs="Times New Roman"/>
            <w:i/>
            <w:color w:val="717171"/>
            <w:kern w:val="0"/>
            <w:sz w:val="18"/>
            <w:szCs w:val="18"/>
            <w:lang w:eastAsia="ja-JP"/>
            <w14:ligatures w14:val="none"/>
          </w:rPr>
          <w:t xml:space="preserve">Add New Semester (Initializes a new academic period). </w:t>
        </w:r>
      </w:ins>
    </w:p>
    <w:p w:rsidR="00841087" w:rsidRPr="00841087" w:rsidRDefault="00841087" w:rsidP="00841087">
      <w:pPr>
        <w:numPr>
          <w:ilvl w:val="0"/>
          <w:numId w:val="31"/>
        </w:numPr>
        <w:spacing w:after="180" w:line="288" w:lineRule="auto"/>
        <w:contextualSpacing/>
        <w:rPr>
          <w:ins w:id="2676" w:author="HURR MEHDI" w:date="2025-03-26T16:08:00Z"/>
          <w:rFonts w:ascii="Arial" w:eastAsia="Arial" w:hAnsi="Arial" w:cs="Times New Roman"/>
          <w:i/>
          <w:color w:val="717171"/>
          <w:kern w:val="0"/>
          <w:sz w:val="18"/>
          <w:szCs w:val="18"/>
          <w:lang w:eastAsia="ja-JP"/>
          <w14:ligatures w14:val="none"/>
        </w:rPr>
      </w:pPr>
      <w:ins w:id="2677" w:author="HURR MEHDI" w:date="2025-03-26T16:08:00Z">
        <w:r w:rsidRPr="00841087">
          <w:rPr>
            <w:rFonts w:ascii="Arial" w:eastAsia="Arial" w:hAnsi="Arial" w:cs="Times New Roman"/>
            <w:i/>
            <w:color w:val="717171"/>
            <w:kern w:val="0"/>
            <w:sz w:val="18"/>
            <w:szCs w:val="18"/>
            <w:lang w:eastAsia="ja-JP"/>
            <w14:ligatures w14:val="none"/>
          </w:rPr>
          <w:t xml:space="preserve">Extends: Edit semester details after semester </w:t>
        </w:r>
        <w:proofErr w:type="gramStart"/>
        <w:r w:rsidRPr="00841087">
          <w:rPr>
            <w:rFonts w:ascii="Arial" w:eastAsia="Arial" w:hAnsi="Arial" w:cs="Times New Roman"/>
            <w:i/>
            <w:color w:val="717171"/>
            <w:kern w:val="0"/>
            <w:sz w:val="18"/>
            <w:szCs w:val="18"/>
            <w:lang w:eastAsia="ja-JP"/>
            <w14:ligatures w14:val="none"/>
          </w:rPr>
          <w:t>has been added</w:t>
        </w:r>
        <w:proofErr w:type="gramEnd"/>
        <w:r w:rsidRPr="00841087">
          <w:rPr>
            <w:rFonts w:ascii="Arial" w:eastAsia="Arial" w:hAnsi="Arial" w:cs="Times New Roman"/>
            <w:i/>
            <w:color w:val="717171"/>
            <w:kern w:val="0"/>
            <w:sz w:val="18"/>
            <w:szCs w:val="18"/>
            <w:lang w:eastAsia="ja-JP"/>
            <w14:ligatures w14:val="none"/>
          </w:rPr>
          <w:t>.</w:t>
        </w:r>
      </w:ins>
    </w:p>
    <w:p w:rsidR="00841087" w:rsidRPr="00841087" w:rsidRDefault="00841087" w:rsidP="00841087">
      <w:pPr>
        <w:numPr>
          <w:ilvl w:val="0"/>
          <w:numId w:val="31"/>
        </w:numPr>
        <w:spacing w:after="180" w:line="288" w:lineRule="auto"/>
        <w:contextualSpacing/>
        <w:rPr>
          <w:ins w:id="2678" w:author="HURR MEHDI" w:date="2025-03-26T16:08:00Z"/>
          <w:rFonts w:ascii="Arial" w:eastAsia="Arial" w:hAnsi="Arial" w:cs="Times New Roman"/>
          <w:i/>
          <w:color w:val="717171"/>
          <w:kern w:val="0"/>
          <w:sz w:val="18"/>
          <w:szCs w:val="18"/>
          <w:lang w:eastAsia="ja-JP"/>
          <w14:ligatures w14:val="none"/>
        </w:rPr>
      </w:pPr>
      <w:ins w:id="2679" w:author="HURR MEHDI" w:date="2025-03-26T16:08:00Z">
        <w:r w:rsidRPr="00841087">
          <w:rPr>
            <w:rFonts w:ascii="Arial" w:eastAsia="Arial" w:hAnsi="Arial" w:cs="Times New Roman"/>
            <w:i/>
            <w:color w:val="717171"/>
            <w:kern w:val="0"/>
            <w:sz w:val="18"/>
            <w:szCs w:val="18"/>
            <w:lang w:eastAsia="ja-JP"/>
            <w14:ligatures w14:val="none"/>
          </w:rPr>
          <w:t xml:space="preserve">Offer Courses (Adds new courses for the semester).  </w:t>
        </w:r>
      </w:ins>
    </w:p>
    <w:p w:rsidR="00841087" w:rsidRPr="00841087" w:rsidRDefault="00841087" w:rsidP="00841087">
      <w:pPr>
        <w:numPr>
          <w:ilvl w:val="0"/>
          <w:numId w:val="31"/>
        </w:numPr>
        <w:spacing w:after="180" w:line="288" w:lineRule="auto"/>
        <w:contextualSpacing/>
        <w:rPr>
          <w:ins w:id="2680" w:author="HURR MEHDI" w:date="2025-03-26T16:08:00Z"/>
          <w:rFonts w:ascii="Arial" w:eastAsia="Arial" w:hAnsi="Arial" w:cs="Times New Roman"/>
          <w:i/>
          <w:color w:val="717171"/>
          <w:kern w:val="0"/>
          <w:sz w:val="18"/>
          <w:szCs w:val="18"/>
          <w:lang w:eastAsia="ja-JP"/>
          <w14:ligatures w14:val="none"/>
        </w:rPr>
      </w:pPr>
      <w:ins w:id="2681" w:author="HURR MEHDI" w:date="2025-03-26T16:08:00Z">
        <w:r w:rsidRPr="00841087">
          <w:rPr>
            <w:rFonts w:ascii="Arial" w:eastAsia="Arial" w:hAnsi="Arial" w:cs="Times New Roman"/>
            <w:i/>
            <w:color w:val="717171"/>
            <w:kern w:val="0"/>
            <w:sz w:val="18"/>
            <w:szCs w:val="18"/>
            <w:lang w:eastAsia="ja-JP"/>
            <w14:ligatures w14:val="none"/>
          </w:rPr>
          <w:t xml:space="preserve">Upload Scheme of Study (Defines course weightage and prerequisites for student batches).  </w:t>
        </w:r>
      </w:ins>
    </w:p>
    <w:p w:rsidR="00841087" w:rsidRPr="00841087" w:rsidRDefault="00841087" w:rsidP="00841087">
      <w:pPr>
        <w:numPr>
          <w:ilvl w:val="0"/>
          <w:numId w:val="31"/>
        </w:numPr>
        <w:spacing w:after="180" w:line="288" w:lineRule="auto"/>
        <w:contextualSpacing/>
        <w:rPr>
          <w:ins w:id="2682" w:author="HURR MEHDI" w:date="2025-03-26T16:08:00Z"/>
          <w:rFonts w:ascii="Arial" w:eastAsia="Arial" w:hAnsi="Arial" w:cs="Times New Roman"/>
          <w:i/>
          <w:color w:val="717171"/>
          <w:kern w:val="0"/>
          <w:sz w:val="18"/>
          <w:szCs w:val="18"/>
          <w:lang w:eastAsia="ja-JP"/>
          <w14:ligatures w14:val="none"/>
        </w:rPr>
      </w:pPr>
      <w:ins w:id="2683" w:author="HURR MEHDI" w:date="2025-03-26T16:08:00Z">
        <w:r w:rsidRPr="00841087">
          <w:rPr>
            <w:rFonts w:ascii="Arial" w:eastAsia="Arial" w:hAnsi="Arial" w:cs="Times New Roman"/>
            <w:i/>
            <w:color w:val="717171"/>
            <w:kern w:val="0"/>
            <w:sz w:val="18"/>
            <w:szCs w:val="18"/>
            <w:lang w:eastAsia="ja-JP"/>
            <w14:ligatures w14:val="none"/>
          </w:rPr>
          <w:t xml:space="preserve">Edit Courses (Change courses being offered) </w:t>
        </w:r>
      </w:ins>
    </w:p>
    <w:p w:rsidR="00841087" w:rsidRPr="00841087" w:rsidRDefault="00841087" w:rsidP="00841087">
      <w:pPr>
        <w:numPr>
          <w:ilvl w:val="0"/>
          <w:numId w:val="31"/>
        </w:numPr>
        <w:spacing w:after="180" w:line="288" w:lineRule="auto"/>
        <w:contextualSpacing/>
        <w:rPr>
          <w:ins w:id="2684" w:author="HURR MEHDI" w:date="2025-03-26T16:08:00Z"/>
          <w:rFonts w:ascii="Arial" w:eastAsia="Arial" w:hAnsi="Arial" w:cs="Times New Roman"/>
          <w:i/>
          <w:color w:val="717171"/>
          <w:kern w:val="0"/>
          <w:sz w:val="18"/>
          <w:szCs w:val="18"/>
          <w:lang w:eastAsia="ja-JP"/>
          <w14:ligatures w14:val="none"/>
        </w:rPr>
      </w:pPr>
      <w:ins w:id="2685" w:author="HURR MEHDI" w:date="2025-03-26T16:08:00Z">
        <w:r w:rsidRPr="00841087">
          <w:rPr>
            <w:rFonts w:ascii="Arial" w:eastAsia="Arial" w:hAnsi="Arial" w:cs="Times New Roman"/>
            <w:i/>
            <w:color w:val="717171"/>
            <w:kern w:val="0"/>
            <w:sz w:val="18"/>
            <w:szCs w:val="18"/>
            <w:lang w:eastAsia="ja-JP"/>
            <w14:ligatures w14:val="none"/>
          </w:rPr>
          <w:t xml:space="preserve">Includes: Change Prerequisites (modify course dependency rules).  </w:t>
        </w:r>
      </w:ins>
    </w:p>
    <w:p w:rsidR="00841087" w:rsidRPr="00841087" w:rsidRDefault="00841087" w:rsidP="00841087">
      <w:pPr>
        <w:numPr>
          <w:ilvl w:val="0"/>
          <w:numId w:val="31"/>
        </w:numPr>
        <w:spacing w:after="180" w:line="288" w:lineRule="auto"/>
        <w:contextualSpacing/>
        <w:rPr>
          <w:ins w:id="2686" w:author="HURR MEHDI" w:date="2025-03-26T16:08:00Z"/>
          <w:rFonts w:ascii="Arial" w:eastAsia="Arial" w:hAnsi="Arial" w:cs="Times New Roman"/>
          <w:i/>
          <w:color w:val="717171"/>
          <w:kern w:val="0"/>
          <w:sz w:val="18"/>
          <w:szCs w:val="18"/>
          <w:lang w:eastAsia="ja-JP"/>
          <w14:ligatures w14:val="none"/>
        </w:rPr>
      </w:pPr>
      <w:ins w:id="2687" w:author="HURR MEHDI" w:date="2025-03-26T16:08:00Z">
        <w:r w:rsidRPr="00841087">
          <w:rPr>
            <w:rFonts w:ascii="Arial" w:eastAsia="Arial" w:hAnsi="Arial" w:cs="Times New Roman"/>
            <w:i/>
            <w:color w:val="717171"/>
            <w:kern w:val="0"/>
            <w:sz w:val="18"/>
            <w:szCs w:val="18"/>
            <w:lang w:eastAsia="ja-JP"/>
            <w14:ligatures w14:val="none"/>
          </w:rPr>
          <w:t xml:space="preserve">View Registrations (Checks enrollment statistics).  </w:t>
        </w:r>
      </w:ins>
    </w:p>
    <w:p w:rsidR="00841087" w:rsidRPr="00841087" w:rsidRDefault="00841087" w:rsidP="00841087">
      <w:pPr>
        <w:numPr>
          <w:ilvl w:val="0"/>
          <w:numId w:val="31"/>
        </w:numPr>
        <w:spacing w:after="180" w:line="288" w:lineRule="auto"/>
        <w:contextualSpacing/>
        <w:rPr>
          <w:ins w:id="2688" w:author="HURR MEHDI" w:date="2025-03-26T16:08:00Z"/>
          <w:rFonts w:ascii="Arial" w:eastAsia="Arial" w:hAnsi="Arial" w:cs="Times New Roman"/>
          <w:i/>
          <w:color w:val="717171"/>
          <w:kern w:val="0"/>
          <w:sz w:val="18"/>
          <w:szCs w:val="18"/>
          <w:lang w:eastAsia="ja-JP"/>
          <w14:ligatures w14:val="none"/>
        </w:rPr>
      </w:pPr>
      <w:ins w:id="2689" w:author="HURR MEHDI" w:date="2025-03-26T16:08:00Z">
        <w:r w:rsidRPr="00841087">
          <w:rPr>
            <w:rFonts w:ascii="Arial" w:eastAsia="Arial" w:hAnsi="Arial" w:cs="Times New Roman"/>
            <w:i/>
            <w:color w:val="717171"/>
            <w:kern w:val="0"/>
            <w:sz w:val="18"/>
            <w:szCs w:val="18"/>
            <w:lang w:eastAsia="ja-JP"/>
            <w14:ligatures w14:val="none"/>
          </w:rPr>
          <w:t xml:space="preserve">View Student Progress (Monitors individual student performance (passed/failed courses)). </w:t>
        </w:r>
      </w:ins>
    </w:p>
    <w:p w:rsidR="00841087" w:rsidRPr="00841087" w:rsidRDefault="00841087" w:rsidP="00841087">
      <w:pPr>
        <w:numPr>
          <w:ilvl w:val="0"/>
          <w:numId w:val="31"/>
        </w:numPr>
        <w:spacing w:after="180" w:line="288" w:lineRule="auto"/>
        <w:contextualSpacing/>
        <w:rPr>
          <w:ins w:id="2690" w:author="HURR MEHDI" w:date="2025-03-26T16:08:00Z"/>
          <w:rFonts w:ascii="Arial" w:eastAsia="Arial" w:hAnsi="Arial" w:cs="Times New Roman"/>
          <w:i/>
          <w:color w:val="717171"/>
          <w:kern w:val="0"/>
          <w:sz w:val="18"/>
          <w:szCs w:val="18"/>
          <w:lang w:eastAsia="ja-JP"/>
          <w14:ligatures w14:val="none"/>
        </w:rPr>
      </w:pPr>
      <w:ins w:id="2691" w:author="HURR MEHDI" w:date="2025-03-26T16:08:00Z">
        <w:r w:rsidRPr="00841087">
          <w:rPr>
            <w:rFonts w:ascii="Arial" w:eastAsia="Arial" w:hAnsi="Arial" w:cs="Times New Roman"/>
            <w:i/>
            <w:color w:val="717171"/>
            <w:kern w:val="0"/>
            <w:sz w:val="18"/>
            <w:szCs w:val="18"/>
            <w:lang w:eastAsia="ja-JP"/>
            <w14:ligatures w14:val="none"/>
          </w:rPr>
          <w:t>Includes: View Pass/Fail status of courses.</w:t>
        </w:r>
      </w:ins>
    </w:p>
    <w:p w:rsidR="00841087" w:rsidRPr="00841087" w:rsidRDefault="00841087" w:rsidP="00841087">
      <w:pPr>
        <w:numPr>
          <w:ilvl w:val="0"/>
          <w:numId w:val="31"/>
        </w:numPr>
        <w:spacing w:after="180" w:line="288" w:lineRule="auto"/>
        <w:contextualSpacing/>
        <w:rPr>
          <w:ins w:id="2692" w:author="HURR MEHDI" w:date="2025-03-26T16:08:00Z"/>
          <w:rFonts w:ascii="Arial" w:eastAsia="Arial" w:hAnsi="Arial" w:cs="Times New Roman"/>
          <w:i/>
          <w:color w:val="717171"/>
          <w:kern w:val="0"/>
          <w:sz w:val="18"/>
          <w:szCs w:val="18"/>
          <w:lang w:eastAsia="ja-JP"/>
          <w14:ligatures w14:val="none"/>
        </w:rPr>
      </w:pPr>
      <w:ins w:id="2693" w:author="HURR MEHDI" w:date="2025-03-26T16:08:00Z">
        <w:r w:rsidRPr="00841087">
          <w:rPr>
            <w:rFonts w:ascii="Arial" w:eastAsia="Arial" w:hAnsi="Arial" w:cs="Times New Roman"/>
            <w:i/>
            <w:color w:val="717171"/>
            <w:kern w:val="0"/>
            <w:sz w:val="18"/>
            <w:szCs w:val="18"/>
            <w:lang w:eastAsia="ja-JP"/>
            <w14:ligatures w14:val="none"/>
          </w:rPr>
          <w:t>Generate Student Academic Report (Creates CSV/pdf reports of student’s academics)</w:t>
        </w:r>
      </w:ins>
    </w:p>
    <w:p w:rsidR="00841087" w:rsidRPr="00841087" w:rsidRDefault="00841087" w:rsidP="00841087">
      <w:pPr>
        <w:spacing w:after="180" w:line="288" w:lineRule="auto"/>
        <w:ind w:left="720"/>
        <w:rPr>
          <w:ins w:id="2694" w:author="HURR MEHDI" w:date="2025-03-26T16:08:00Z"/>
          <w:rFonts w:ascii="Arial" w:eastAsia="Arial" w:hAnsi="Arial" w:cs="Times New Roman"/>
          <w:b/>
          <w:color w:val="0070C0"/>
          <w:kern w:val="0"/>
          <w:sz w:val="20"/>
          <w:szCs w:val="18"/>
          <w:lang w:eastAsia="ja-JP"/>
          <w14:ligatures w14:val="none"/>
        </w:rPr>
      </w:pPr>
    </w:p>
    <w:p w:rsidR="00841087" w:rsidRPr="00841087" w:rsidRDefault="00841087" w:rsidP="00841087">
      <w:pPr>
        <w:spacing w:after="180" w:line="288" w:lineRule="auto"/>
        <w:ind w:left="720"/>
        <w:rPr>
          <w:ins w:id="2695" w:author="HURR MEHDI" w:date="2025-03-26T16:08:00Z"/>
          <w:rFonts w:ascii="Arial" w:eastAsia="Arial" w:hAnsi="Arial" w:cs="Times New Roman"/>
          <w:b/>
          <w:color w:val="0070C0"/>
          <w:kern w:val="0"/>
          <w:sz w:val="20"/>
          <w:szCs w:val="18"/>
          <w:lang w:eastAsia="ja-JP"/>
          <w14:ligatures w14:val="none"/>
        </w:rPr>
      </w:pPr>
      <w:ins w:id="2696" w:author="HURR MEHDI" w:date="2025-03-26T16:08:00Z">
        <w:r w:rsidRPr="00841087">
          <w:rPr>
            <w:rFonts w:ascii="Arial" w:eastAsia="Arial" w:hAnsi="Arial" w:cs="Times New Roman"/>
            <w:b/>
            <w:color w:val="0070C0"/>
            <w:kern w:val="0"/>
            <w:sz w:val="20"/>
            <w:szCs w:val="18"/>
            <w:lang w:eastAsia="ja-JP"/>
            <w14:ligatures w14:val="none"/>
          </w:rPr>
          <w:t>Roles:</w:t>
        </w:r>
      </w:ins>
    </w:p>
    <w:p w:rsidR="00841087" w:rsidRPr="00841087" w:rsidRDefault="00841087" w:rsidP="00841087">
      <w:pPr>
        <w:numPr>
          <w:ilvl w:val="0"/>
          <w:numId w:val="33"/>
        </w:numPr>
        <w:spacing w:after="180" w:line="288" w:lineRule="auto"/>
        <w:contextualSpacing/>
        <w:rPr>
          <w:ins w:id="2697" w:author="HURR MEHDI" w:date="2025-03-26T16:08:00Z"/>
          <w:rFonts w:ascii="Arial" w:eastAsia="Arial" w:hAnsi="Arial" w:cs="Times New Roman"/>
          <w:i/>
          <w:color w:val="717171"/>
          <w:kern w:val="0"/>
          <w:sz w:val="18"/>
          <w:szCs w:val="18"/>
          <w:lang w:eastAsia="ja-JP"/>
          <w14:ligatures w14:val="none"/>
        </w:rPr>
      </w:pPr>
      <w:ins w:id="2698" w:author="HURR MEHDI" w:date="2025-03-26T16:08:00Z">
        <w:r w:rsidRPr="00841087">
          <w:rPr>
            <w:rFonts w:ascii="Arial" w:eastAsia="Arial" w:hAnsi="Arial" w:cs="Times New Roman"/>
            <w:i/>
            <w:color w:val="717171"/>
            <w:kern w:val="0"/>
            <w:sz w:val="18"/>
            <w:szCs w:val="18"/>
            <w:lang w:eastAsia="ja-JP"/>
            <w14:ligatures w14:val="none"/>
          </w:rPr>
          <w:t xml:space="preserve">Students: focus on enrollment and progress tracking.  </w:t>
        </w:r>
      </w:ins>
    </w:p>
    <w:p w:rsidR="00841087" w:rsidRPr="00841087" w:rsidRDefault="00841087" w:rsidP="00841087">
      <w:pPr>
        <w:numPr>
          <w:ilvl w:val="0"/>
          <w:numId w:val="33"/>
        </w:numPr>
        <w:spacing w:after="180" w:line="288" w:lineRule="auto"/>
        <w:contextualSpacing/>
        <w:rPr>
          <w:ins w:id="2699" w:author="HURR MEHDI" w:date="2025-03-26T16:08:00Z"/>
          <w:rFonts w:ascii="Arial" w:eastAsia="Arial" w:hAnsi="Arial" w:cs="Times New Roman"/>
          <w:i/>
          <w:color w:val="717171"/>
          <w:kern w:val="0"/>
          <w:sz w:val="18"/>
          <w:szCs w:val="18"/>
          <w:lang w:eastAsia="ja-JP"/>
          <w14:ligatures w14:val="none"/>
        </w:rPr>
      </w:pPr>
      <w:ins w:id="2700" w:author="HURR MEHDI" w:date="2025-03-26T16:08:00Z">
        <w:r w:rsidRPr="00841087">
          <w:rPr>
            <w:rFonts w:ascii="Arial" w:eastAsia="Arial" w:hAnsi="Arial" w:cs="Times New Roman"/>
            <w:i/>
            <w:color w:val="717171"/>
            <w:kern w:val="0"/>
            <w:sz w:val="18"/>
            <w:szCs w:val="18"/>
            <w:lang w:eastAsia="ja-JP"/>
            <w14:ligatures w14:val="none"/>
          </w:rPr>
          <w:t xml:space="preserve">Timetable Coordinators: manage scheduling conflicts.  </w:t>
        </w:r>
      </w:ins>
    </w:p>
    <w:p w:rsidR="00841087" w:rsidRPr="00841087" w:rsidRDefault="00841087" w:rsidP="00841087">
      <w:pPr>
        <w:numPr>
          <w:ilvl w:val="0"/>
          <w:numId w:val="33"/>
        </w:numPr>
        <w:spacing w:after="180" w:line="288" w:lineRule="auto"/>
        <w:contextualSpacing/>
        <w:rPr>
          <w:ins w:id="2701" w:author="HURR MEHDI" w:date="2025-03-26T16:08:00Z"/>
          <w:rFonts w:ascii="Arial" w:eastAsia="Arial" w:hAnsi="Arial" w:cs="Times New Roman"/>
          <w:b/>
          <w:color w:val="0070C0"/>
          <w:kern w:val="0"/>
          <w:sz w:val="20"/>
          <w:szCs w:val="18"/>
          <w:lang w:eastAsia="ja-JP"/>
          <w14:ligatures w14:val="none"/>
        </w:rPr>
      </w:pPr>
      <w:ins w:id="2702" w:author="HURR MEHDI" w:date="2025-03-26T16:08:00Z">
        <w:r w:rsidRPr="00841087">
          <w:rPr>
            <w:rFonts w:ascii="Arial" w:eastAsia="Arial" w:hAnsi="Arial" w:cs="Times New Roman"/>
            <w:i/>
            <w:color w:val="717171"/>
            <w:kern w:val="0"/>
            <w:sz w:val="18"/>
            <w:szCs w:val="18"/>
            <w:lang w:eastAsia="ja-JP"/>
            <w14:ligatures w14:val="none"/>
          </w:rPr>
          <w:t xml:space="preserve">Course Coordinators: handle academic rules, prerequisites, and reporting.  </w:t>
        </w:r>
      </w:ins>
    </w:p>
    <w:p w:rsidR="00841087" w:rsidRDefault="00841087" w:rsidP="00865DE8">
      <w:pPr>
        <w:spacing w:after="180" w:line="288" w:lineRule="auto"/>
        <w:ind w:left="360"/>
        <w:rPr>
          <w:ins w:id="2703" w:author="HURR MEHDI" w:date="2025-03-26T15:59:00Z"/>
          <w:rFonts w:ascii="Arial" w:eastAsia="Arial" w:hAnsi="Arial" w:cs="Times New Roman"/>
          <w:i/>
          <w:color w:val="717171"/>
          <w:kern w:val="0"/>
          <w:sz w:val="18"/>
          <w:szCs w:val="18"/>
          <w:lang w:eastAsia="ja-JP"/>
          <w14:ligatures w14:val="none"/>
        </w:rPr>
      </w:pPr>
    </w:p>
    <w:p w:rsidR="00841087" w:rsidRPr="00865DE8" w:rsidRDefault="00841087" w:rsidP="00865DE8">
      <w:pPr>
        <w:spacing w:after="180" w:line="288" w:lineRule="auto"/>
        <w:ind w:left="360"/>
        <w:rPr>
          <w:ins w:id="2704" w:author="HURR MEHDI" w:date="2025-03-26T15:58:00Z"/>
          <w:rFonts w:ascii="Arial" w:eastAsia="Arial" w:hAnsi="Arial" w:cs="Times New Roman"/>
          <w:i/>
          <w:color w:val="717171"/>
          <w:kern w:val="0"/>
          <w:sz w:val="18"/>
          <w:szCs w:val="18"/>
          <w:lang w:eastAsia="ja-JP"/>
          <w14:ligatures w14:val="none"/>
        </w:rPr>
      </w:pPr>
    </w:p>
    <w:p w:rsidR="00841087" w:rsidRDefault="00841087" w:rsidP="007340C6">
      <w:pPr>
        <w:rPr>
          <w:ins w:id="2705" w:author="HURR MEHDI" w:date="2025-03-26T16:10:00Z"/>
          <w:rFonts w:ascii="Arial" w:hAnsi="Arial" w:cs="Arial"/>
        </w:rPr>
      </w:pPr>
    </w:p>
    <w:p w:rsidR="00147181" w:rsidRDefault="00147181" w:rsidP="007340C6">
      <w:pPr>
        <w:rPr>
          <w:ins w:id="2706" w:author="HURR MEHDI" w:date="2025-03-26T16:10:00Z"/>
          <w:rFonts w:ascii="Arial" w:hAnsi="Arial" w:cs="Arial"/>
        </w:rPr>
      </w:pPr>
    </w:p>
    <w:p w:rsidR="00147181" w:rsidRDefault="00147181" w:rsidP="007340C6">
      <w:pPr>
        <w:rPr>
          <w:ins w:id="2707" w:author="HURR MEHDI" w:date="2025-03-26T16:10:00Z"/>
          <w:rFonts w:ascii="Arial" w:hAnsi="Arial" w:cs="Arial"/>
        </w:rPr>
      </w:pPr>
    </w:p>
    <w:p w:rsidR="00147181" w:rsidRDefault="00147181" w:rsidP="007340C6">
      <w:pPr>
        <w:rPr>
          <w:ins w:id="2708" w:author="HURR MEHDI" w:date="2025-03-26T16:10:00Z"/>
          <w:rFonts w:ascii="Arial" w:hAnsi="Arial" w:cs="Arial"/>
        </w:rPr>
      </w:pPr>
    </w:p>
    <w:p w:rsidR="00147181" w:rsidRPr="00147181" w:rsidRDefault="00A11624" w:rsidP="00147181">
      <w:pPr>
        <w:pStyle w:val="ListParagraph"/>
        <w:keepNext/>
        <w:keepLines/>
        <w:numPr>
          <w:ilvl w:val="1"/>
          <w:numId w:val="45"/>
        </w:numPr>
        <w:spacing w:before="360" w:after="120" w:line="240" w:lineRule="auto"/>
        <w:outlineLvl w:val="1"/>
        <w:rPr>
          <w:ins w:id="2709" w:author="HURR MEHDI" w:date="2025-03-26T16:10:00Z"/>
          <w:rFonts w:ascii="Arial" w:eastAsia="Arial" w:hAnsi="Arial" w:cs="Times New Roman (Body CS)"/>
          <w:b/>
          <w:bCs/>
          <w:color w:val="0070C0"/>
          <w:spacing w:val="10"/>
          <w:kern w:val="0"/>
          <w:sz w:val="24"/>
          <w:szCs w:val="18"/>
          <w:lang w:eastAsia="ja-JP"/>
          <w14:ligatures w14:val="none"/>
          <w:rPrChange w:id="2710" w:author="HURR MEHDI" w:date="2025-03-26T16:19:00Z">
            <w:rPr>
              <w:ins w:id="2711" w:author="HURR MEHDI" w:date="2025-03-26T16:10:00Z"/>
              <w:lang w:eastAsia="ja-JP"/>
            </w:rPr>
          </w:rPrChange>
        </w:rPr>
        <w:pPrChange w:id="2712" w:author="HURR MEHDI" w:date="2025-03-26T16:19:00Z">
          <w:pPr>
            <w:keepNext/>
            <w:keepLines/>
            <w:numPr>
              <w:ilvl w:val="1"/>
              <w:numId w:val="1"/>
            </w:numPr>
            <w:tabs>
              <w:tab w:val="num" w:pos="540"/>
            </w:tabs>
            <w:spacing w:before="360" w:after="120" w:line="240" w:lineRule="auto"/>
            <w:ind w:left="720" w:hanging="720"/>
            <w:outlineLvl w:val="1"/>
          </w:pPr>
        </w:pPrChange>
      </w:pPr>
      <w:bookmarkStart w:id="2713" w:name="_Toc193933078"/>
      <w:ins w:id="2714" w:author="HURR MEHDI" w:date="2025-03-26T16:21:00Z">
        <w:r>
          <w:rPr>
            <w:rFonts w:ascii="Arial" w:eastAsia="Arial" w:hAnsi="Arial" w:cs="Times New Roman (Body CS)"/>
            <w:b/>
            <w:bCs/>
            <w:color w:val="0070C0"/>
            <w:spacing w:val="10"/>
            <w:kern w:val="0"/>
            <w:sz w:val="24"/>
            <w:szCs w:val="18"/>
            <w:lang w:eastAsia="ja-JP"/>
            <w14:ligatures w14:val="none"/>
          </w:rPr>
          <w:lastRenderedPageBreak/>
          <w:t>Specific Requirements</w:t>
        </w:r>
      </w:ins>
      <w:bookmarkEnd w:id="2713"/>
    </w:p>
    <w:p w:rsidR="00147181" w:rsidRPr="00147181" w:rsidRDefault="00147181" w:rsidP="00147181">
      <w:pPr>
        <w:keepNext/>
        <w:keepLines/>
        <w:spacing w:before="360" w:after="120" w:line="240" w:lineRule="auto"/>
        <w:outlineLvl w:val="1"/>
        <w:rPr>
          <w:ins w:id="2715" w:author="HURR MEHDI" w:date="2025-03-26T16:11:00Z"/>
          <w:rFonts w:ascii="Arial" w:eastAsia="Arial" w:hAnsi="Arial" w:cs="Times New Roman (Body CS)"/>
          <w:b/>
          <w:bCs/>
          <w:color w:val="0070C0"/>
          <w:spacing w:val="10"/>
          <w:kern w:val="0"/>
          <w:sz w:val="24"/>
          <w:szCs w:val="18"/>
          <w:lang w:eastAsia="ja-JP"/>
          <w14:ligatures w14:val="none"/>
        </w:rPr>
      </w:pPr>
      <w:bookmarkStart w:id="2716" w:name="_Toc193933079"/>
      <w:ins w:id="2717" w:author="HURR MEHDI" w:date="2025-03-26T16:11:00Z">
        <w:r w:rsidRPr="00147181">
          <w:rPr>
            <w:rFonts w:ascii="Arial" w:eastAsia="Arial" w:hAnsi="Arial" w:cs="Times New Roman (Body CS)"/>
            <w:b/>
            <w:bCs/>
            <w:color w:val="0070C0"/>
            <w:spacing w:val="10"/>
            <w:kern w:val="0"/>
            <w:sz w:val="24"/>
            <w:szCs w:val="18"/>
            <w:lang w:eastAsia="ja-JP"/>
            <w14:ligatures w14:val="none"/>
          </w:rPr>
          <w:t>Use Case</w:t>
        </w:r>
      </w:ins>
      <w:ins w:id="2718" w:author="HURR MEHDI" w:date="2025-03-26T16:21:00Z">
        <w:r w:rsidR="00A11624">
          <w:rPr>
            <w:rFonts w:ascii="Arial" w:eastAsia="Arial" w:hAnsi="Arial" w:cs="Times New Roman (Body CS)"/>
            <w:b/>
            <w:bCs/>
            <w:color w:val="0070C0"/>
            <w:spacing w:val="10"/>
            <w:kern w:val="0"/>
            <w:sz w:val="24"/>
            <w:szCs w:val="18"/>
            <w:lang w:eastAsia="ja-JP"/>
            <w14:ligatures w14:val="none"/>
          </w:rPr>
          <w:t xml:space="preserve"> 1</w:t>
        </w:r>
      </w:ins>
      <w:ins w:id="2719" w:author="HURR MEHDI" w:date="2025-03-26T16:11:00Z">
        <w:r w:rsidRPr="00147181">
          <w:rPr>
            <w:rFonts w:ascii="Arial" w:eastAsia="Arial" w:hAnsi="Arial" w:cs="Times New Roman (Body CS)"/>
            <w:b/>
            <w:bCs/>
            <w:color w:val="0070C0"/>
            <w:spacing w:val="10"/>
            <w:kern w:val="0"/>
            <w:sz w:val="24"/>
            <w:szCs w:val="18"/>
            <w:lang w:eastAsia="ja-JP"/>
            <w14:ligatures w14:val="none"/>
          </w:rPr>
          <w:t>: Login</w:t>
        </w:r>
        <w:bookmarkEnd w:id="2716"/>
      </w:ins>
    </w:p>
    <w:p w:rsidR="00147181" w:rsidRPr="00147181" w:rsidRDefault="00147181" w:rsidP="00147181">
      <w:pPr>
        <w:spacing w:after="180" w:line="288" w:lineRule="auto"/>
        <w:rPr>
          <w:ins w:id="2720" w:author="HURR MEHDI" w:date="2025-03-26T16:11:00Z"/>
          <w:rFonts w:ascii="Arial" w:eastAsia="Arial" w:hAnsi="Arial" w:cs="Times New Roman"/>
          <w:color w:val="262626"/>
          <w:kern w:val="0"/>
          <w:sz w:val="18"/>
          <w:szCs w:val="18"/>
          <w:lang w:eastAsia="ja-JP"/>
          <w14:ligatures w14:val="none"/>
        </w:rPr>
      </w:pPr>
    </w:p>
    <w:p w:rsidR="00147181" w:rsidRPr="00147181" w:rsidRDefault="00147181" w:rsidP="00147181">
      <w:pPr>
        <w:spacing w:after="180" w:line="360" w:lineRule="auto"/>
        <w:rPr>
          <w:ins w:id="2721" w:author="HURR MEHDI" w:date="2025-03-26T16:11:00Z"/>
          <w:rFonts w:ascii="Arial" w:eastAsia="Arial" w:hAnsi="Arial" w:cs="Times New Roman"/>
          <w:b/>
          <w:color w:val="0070C0"/>
          <w:kern w:val="0"/>
          <w:sz w:val="20"/>
          <w:szCs w:val="18"/>
          <w:lang w:eastAsia="ja-JP"/>
          <w14:ligatures w14:val="none"/>
        </w:rPr>
      </w:pPr>
      <w:ins w:id="2722" w:author="HURR MEHDI" w:date="2025-03-26T16:11:00Z">
        <w:r w:rsidRPr="00147181">
          <w:rPr>
            <w:rFonts w:ascii="Arial" w:eastAsia="Arial" w:hAnsi="Arial" w:cs="Times New Roman"/>
            <w:b/>
            <w:color w:val="0070C0"/>
            <w:kern w:val="0"/>
            <w:sz w:val="20"/>
            <w:szCs w:val="18"/>
            <w:lang w:eastAsia="ja-JP"/>
            <w14:ligatures w14:val="none"/>
          </w:rPr>
          <w:t>Primary Actor(s):</w:t>
        </w:r>
      </w:ins>
    </w:p>
    <w:p w:rsidR="00147181" w:rsidRPr="00147181" w:rsidRDefault="00147181" w:rsidP="00147181">
      <w:pPr>
        <w:numPr>
          <w:ilvl w:val="0"/>
          <w:numId w:val="34"/>
        </w:numPr>
        <w:spacing w:after="180" w:line="360" w:lineRule="auto"/>
        <w:contextualSpacing/>
        <w:rPr>
          <w:ins w:id="2723" w:author="HURR MEHDI" w:date="2025-03-26T16:11:00Z"/>
          <w:rFonts w:ascii="Arial" w:eastAsia="Arial" w:hAnsi="Arial" w:cs="Times New Roman"/>
          <w:i/>
          <w:color w:val="717171"/>
          <w:kern w:val="0"/>
          <w:sz w:val="18"/>
          <w:szCs w:val="18"/>
          <w:lang w:eastAsia="ja-JP"/>
          <w14:ligatures w14:val="none"/>
        </w:rPr>
      </w:pPr>
      <w:ins w:id="2724" w:author="HURR MEHDI" w:date="2025-03-26T16:11:00Z">
        <w:r w:rsidRPr="00147181">
          <w:rPr>
            <w:rFonts w:ascii="Arial" w:eastAsia="Arial" w:hAnsi="Arial" w:cs="Times New Roman"/>
            <w:i/>
            <w:color w:val="717171"/>
            <w:kern w:val="0"/>
            <w:sz w:val="18"/>
            <w:szCs w:val="18"/>
            <w:lang w:eastAsia="ja-JP"/>
            <w14:ligatures w14:val="none"/>
          </w:rPr>
          <w:t>Student</w:t>
        </w:r>
      </w:ins>
    </w:p>
    <w:p w:rsidR="00147181" w:rsidRPr="00147181" w:rsidRDefault="00147181" w:rsidP="00147181">
      <w:pPr>
        <w:numPr>
          <w:ilvl w:val="0"/>
          <w:numId w:val="34"/>
        </w:numPr>
        <w:spacing w:after="180" w:line="360" w:lineRule="auto"/>
        <w:contextualSpacing/>
        <w:rPr>
          <w:ins w:id="2725" w:author="HURR MEHDI" w:date="2025-03-26T16:11:00Z"/>
          <w:rFonts w:ascii="Arial" w:eastAsia="Arial" w:hAnsi="Arial" w:cs="Times New Roman"/>
          <w:i/>
          <w:color w:val="717171"/>
          <w:kern w:val="0"/>
          <w:sz w:val="18"/>
          <w:szCs w:val="18"/>
          <w:lang w:eastAsia="ja-JP"/>
          <w14:ligatures w14:val="none"/>
        </w:rPr>
      </w:pPr>
      <w:ins w:id="2726" w:author="HURR MEHDI" w:date="2025-03-26T16:11:00Z">
        <w:r w:rsidRPr="00147181">
          <w:rPr>
            <w:rFonts w:ascii="Arial" w:eastAsia="Arial" w:hAnsi="Arial" w:cs="Times New Roman"/>
            <w:i/>
            <w:color w:val="717171"/>
            <w:kern w:val="0"/>
            <w:sz w:val="18"/>
            <w:szCs w:val="18"/>
            <w:lang w:eastAsia="ja-JP"/>
            <w14:ligatures w14:val="none"/>
          </w:rPr>
          <w:t>Course Coordinator</w:t>
        </w:r>
      </w:ins>
    </w:p>
    <w:p w:rsidR="00147181" w:rsidRDefault="00147181" w:rsidP="00147181">
      <w:pPr>
        <w:numPr>
          <w:ilvl w:val="0"/>
          <w:numId w:val="34"/>
        </w:numPr>
        <w:spacing w:after="180" w:line="360" w:lineRule="auto"/>
        <w:contextualSpacing/>
        <w:rPr>
          <w:ins w:id="2727" w:author="HURR MEHDI" w:date="2025-03-26T16:12:00Z"/>
          <w:rFonts w:ascii="Arial" w:eastAsia="Arial" w:hAnsi="Arial" w:cs="Times New Roman"/>
          <w:i/>
          <w:color w:val="717171"/>
          <w:kern w:val="0"/>
          <w:sz w:val="18"/>
          <w:szCs w:val="18"/>
          <w:lang w:eastAsia="ja-JP"/>
          <w14:ligatures w14:val="none"/>
        </w:rPr>
      </w:pPr>
      <w:proofErr w:type="spellStart"/>
      <w:ins w:id="2728" w:author="HURR MEHDI" w:date="2025-03-26T16:11:00Z">
        <w:r w:rsidRPr="00147181">
          <w:rPr>
            <w:rFonts w:ascii="Arial" w:eastAsia="Arial" w:hAnsi="Arial" w:cs="Times New Roman"/>
            <w:i/>
            <w:color w:val="717171"/>
            <w:kern w:val="0"/>
            <w:sz w:val="18"/>
            <w:szCs w:val="18"/>
            <w:lang w:eastAsia="ja-JP"/>
            <w14:ligatures w14:val="none"/>
          </w:rPr>
          <w:t>TimeTable</w:t>
        </w:r>
        <w:proofErr w:type="spellEnd"/>
        <w:r w:rsidRPr="00147181">
          <w:rPr>
            <w:rFonts w:ascii="Arial" w:eastAsia="Arial" w:hAnsi="Arial" w:cs="Times New Roman"/>
            <w:i/>
            <w:color w:val="717171"/>
            <w:kern w:val="0"/>
            <w:sz w:val="18"/>
            <w:szCs w:val="18"/>
            <w:lang w:eastAsia="ja-JP"/>
            <w14:ligatures w14:val="none"/>
          </w:rPr>
          <w:t xml:space="preserve"> Coordinator</w:t>
        </w:r>
      </w:ins>
    </w:p>
    <w:p w:rsidR="00147181" w:rsidRPr="00147181" w:rsidRDefault="00147181" w:rsidP="00147181">
      <w:pPr>
        <w:spacing w:after="180" w:line="360" w:lineRule="auto"/>
        <w:ind w:left="720"/>
        <w:contextualSpacing/>
        <w:rPr>
          <w:ins w:id="2729" w:author="HURR MEHDI" w:date="2025-03-26T16:11:00Z"/>
          <w:rFonts w:ascii="Arial" w:eastAsia="Arial" w:hAnsi="Arial" w:cs="Times New Roman"/>
          <w:i/>
          <w:color w:val="717171"/>
          <w:kern w:val="0"/>
          <w:sz w:val="18"/>
          <w:szCs w:val="18"/>
          <w:lang w:eastAsia="ja-JP"/>
          <w14:ligatures w14:val="none"/>
        </w:rPr>
        <w:pPrChange w:id="2730" w:author="HURR MEHDI" w:date="2025-03-26T16:12:00Z">
          <w:pPr>
            <w:numPr>
              <w:numId w:val="34"/>
            </w:numPr>
            <w:spacing w:after="180" w:line="360" w:lineRule="auto"/>
            <w:ind w:left="720" w:hanging="360"/>
            <w:contextualSpacing/>
          </w:pPr>
        </w:pPrChange>
      </w:pPr>
    </w:p>
    <w:p w:rsidR="00147181" w:rsidRPr="00147181" w:rsidRDefault="00147181" w:rsidP="00147181">
      <w:pPr>
        <w:spacing w:after="180" w:line="288" w:lineRule="auto"/>
        <w:rPr>
          <w:ins w:id="2731" w:author="HURR MEHDI" w:date="2025-03-26T16:11:00Z"/>
          <w:rFonts w:ascii="Arial" w:eastAsia="Arial" w:hAnsi="Arial" w:cs="Times New Roman"/>
          <w:color w:val="262626"/>
          <w:kern w:val="0"/>
          <w:sz w:val="18"/>
          <w:szCs w:val="18"/>
          <w:lang w:eastAsia="ja-JP"/>
          <w14:ligatures w14:val="none"/>
        </w:rPr>
      </w:pPr>
      <w:ins w:id="2732" w:author="HURR MEHDI" w:date="2025-03-26T16:11:00Z">
        <w:r w:rsidRPr="00147181">
          <w:rPr>
            <w:rFonts w:ascii="Arial" w:eastAsia="Arial" w:hAnsi="Arial" w:cs="Times New Roman"/>
            <w:b/>
            <w:color w:val="0070C0"/>
            <w:kern w:val="0"/>
            <w:sz w:val="20"/>
            <w:szCs w:val="18"/>
            <w:lang w:eastAsia="ja-JP"/>
            <w14:ligatures w14:val="none"/>
          </w:rPr>
          <w:t>Use Case Description</w:t>
        </w:r>
        <w:r w:rsidRPr="00147181">
          <w:rPr>
            <w:rFonts w:ascii="Arial" w:eastAsia="Arial" w:hAnsi="Arial" w:cs="Times New Roman"/>
            <w:color w:val="262626"/>
            <w:kern w:val="0"/>
            <w:sz w:val="18"/>
            <w:szCs w:val="18"/>
            <w:lang w:eastAsia="ja-JP"/>
            <w14:ligatures w14:val="none"/>
          </w:rPr>
          <w:t xml:space="preserve">: </w:t>
        </w:r>
      </w:ins>
    </w:p>
    <w:p w:rsidR="00147181" w:rsidRPr="00147181" w:rsidRDefault="00147181" w:rsidP="00147181">
      <w:pPr>
        <w:spacing w:after="180" w:line="360" w:lineRule="auto"/>
        <w:rPr>
          <w:ins w:id="2733" w:author="HURR MEHDI" w:date="2025-03-26T16:11:00Z"/>
          <w:rFonts w:ascii="Arial" w:eastAsia="Arial" w:hAnsi="Arial" w:cs="Times New Roman"/>
          <w:i/>
          <w:color w:val="717171"/>
          <w:kern w:val="0"/>
          <w:sz w:val="18"/>
          <w:szCs w:val="18"/>
          <w:lang w:eastAsia="ja-JP"/>
          <w14:ligatures w14:val="none"/>
        </w:rPr>
      </w:pPr>
      <w:ins w:id="2734" w:author="HURR MEHDI" w:date="2025-03-26T16:11:00Z">
        <w:r w:rsidRPr="00147181">
          <w:rPr>
            <w:rFonts w:ascii="Arial" w:eastAsia="Arial" w:hAnsi="Arial" w:cs="Times New Roman"/>
            <w:i/>
            <w:color w:val="717171"/>
            <w:kern w:val="0"/>
            <w:sz w:val="18"/>
            <w:szCs w:val="18"/>
            <w:lang w:eastAsia="ja-JP"/>
            <w14:ligatures w14:val="none"/>
          </w:rPr>
          <w:t>This use case allows users (students, course coordinators, and timetable coordinators) to log into the system to access their respective functionalities.</w:t>
        </w:r>
      </w:ins>
    </w:p>
    <w:p w:rsidR="00147181" w:rsidRPr="00147181" w:rsidRDefault="00147181" w:rsidP="00147181">
      <w:pPr>
        <w:spacing w:after="180" w:line="360" w:lineRule="auto"/>
        <w:rPr>
          <w:ins w:id="2735" w:author="HURR MEHDI" w:date="2025-03-26T16:11:00Z"/>
          <w:rFonts w:ascii="Arial" w:eastAsia="Arial" w:hAnsi="Arial" w:cs="Times New Roman"/>
          <w:b/>
          <w:color w:val="0070C0"/>
          <w:kern w:val="0"/>
          <w:sz w:val="20"/>
          <w:szCs w:val="18"/>
          <w:lang w:eastAsia="ja-JP"/>
          <w14:ligatures w14:val="none"/>
        </w:rPr>
      </w:pPr>
      <w:ins w:id="2736" w:author="HURR MEHDI" w:date="2025-03-26T16:11:00Z">
        <w:r w:rsidRPr="00147181">
          <w:rPr>
            <w:rFonts w:ascii="Arial" w:eastAsia="Arial" w:hAnsi="Arial" w:cs="Times New Roman"/>
            <w:b/>
            <w:color w:val="0070C0"/>
            <w:kern w:val="0"/>
            <w:sz w:val="20"/>
            <w:szCs w:val="18"/>
            <w:lang w:eastAsia="ja-JP"/>
            <w14:ligatures w14:val="none"/>
          </w:rPr>
          <w:t>Stakeholders and Interests:</w:t>
        </w:r>
      </w:ins>
    </w:p>
    <w:p w:rsidR="00147181" w:rsidRPr="00147181" w:rsidRDefault="00147181" w:rsidP="00147181">
      <w:pPr>
        <w:numPr>
          <w:ilvl w:val="0"/>
          <w:numId w:val="36"/>
        </w:numPr>
        <w:spacing w:after="180" w:line="360" w:lineRule="auto"/>
        <w:contextualSpacing/>
        <w:rPr>
          <w:ins w:id="2737" w:author="HURR MEHDI" w:date="2025-03-26T16:11:00Z"/>
          <w:rFonts w:ascii="Arial" w:eastAsia="Arial" w:hAnsi="Arial" w:cs="Times New Roman"/>
          <w:i/>
          <w:color w:val="717171"/>
          <w:kern w:val="0"/>
          <w:sz w:val="18"/>
          <w:szCs w:val="18"/>
          <w:lang w:eastAsia="ja-JP"/>
          <w14:ligatures w14:val="none"/>
        </w:rPr>
      </w:pPr>
      <w:ins w:id="2738" w:author="HURR MEHDI" w:date="2025-03-26T16:11:00Z">
        <w:r w:rsidRPr="00147181">
          <w:rPr>
            <w:rFonts w:ascii="Arial" w:eastAsia="Arial" w:hAnsi="Arial" w:cs="Times New Roman"/>
            <w:i/>
            <w:color w:val="717171"/>
            <w:kern w:val="0"/>
            <w:sz w:val="18"/>
            <w:szCs w:val="18"/>
            <w:u w:val="single"/>
            <w:lang w:eastAsia="ja-JP"/>
            <w14:ligatures w14:val="none"/>
          </w:rPr>
          <w:t>Student:</w:t>
        </w:r>
        <w:r w:rsidRPr="00147181">
          <w:rPr>
            <w:rFonts w:ascii="Arial" w:eastAsia="Arial" w:hAnsi="Arial" w:cs="Times New Roman"/>
            <w:i/>
            <w:color w:val="717171"/>
            <w:kern w:val="0"/>
            <w:sz w:val="18"/>
            <w:szCs w:val="18"/>
            <w:lang w:eastAsia="ja-JP"/>
            <w14:ligatures w14:val="none"/>
          </w:rPr>
          <w:t xml:space="preserve"> Requires access to academic features.</w:t>
        </w:r>
      </w:ins>
    </w:p>
    <w:p w:rsidR="00147181" w:rsidRPr="00147181" w:rsidRDefault="00147181" w:rsidP="00147181">
      <w:pPr>
        <w:numPr>
          <w:ilvl w:val="0"/>
          <w:numId w:val="36"/>
        </w:numPr>
        <w:spacing w:after="180" w:line="360" w:lineRule="auto"/>
        <w:contextualSpacing/>
        <w:rPr>
          <w:ins w:id="2739" w:author="HURR MEHDI" w:date="2025-03-26T16:11:00Z"/>
          <w:rFonts w:ascii="Arial" w:eastAsia="Arial" w:hAnsi="Arial" w:cs="Times New Roman"/>
          <w:i/>
          <w:color w:val="717171"/>
          <w:kern w:val="0"/>
          <w:sz w:val="18"/>
          <w:szCs w:val="18"/>
          <w:lang w:eastAsia="ja-JP"/>
          <w14:ligatures w14:val="none"/>
        </w:rPr>
      </w:pPr>
      <w:ins w:id="2740" w:author="HURR MEHDI" w:date="2025-03-26T16:11:00Z">
        <w:r w:rsidRPr="00147181">
          <w:rPr>
            <w:rFonts w:ascii="Arial" w:eastAsia="Arial" w:hAnsi="Arial" w:cs="Times New Roman"/>
            <w:i/>
            <w:color w:val="717171"/>
            <w:kern w:val="0"/>
            <w:sz w:val="18"/>
            <w:szCs w:val="18"/>
            <w:u w:val="single"/>
            <w:lang w:eastAsia="ja-JP"/>
            <w14:ligatures w14:val="none"/>
          </w:rPr>
          <w:t>Course Coordinator:</w:t>
        </w:r>
        <w:r w:rsidRPr="00147181">
          <w:rPr>
            <w:rFonts w:ascii="Arial" w:eastAsia="Arial" w:hAnsi="Arial" w:cs="Times New Roman"/>
            <w:i/>
            <w:color w:val="717171"/>
            <w:kern w:val="0"/>
            <w:sz w:val="18"/>
            <w:szCs w:val="18"/>
            <w:lang w:eastAsia="ja-JP"/>
            <w14:ligatures w14:val="none"/>
          </w:rPr>
          <w:t xml:space="preserve"> Needs system access for course-related tasks.</w:t>
        </w:r>
      </w:ins>
    </w:p>
    <w:p w:rsidR="00147181" w:rsidRPr="00147181" w:rsidRDefault="00147181" w:rsidP="00147181">
      <w:pPr>
        <w:numPr>
          <w:ilvl w:val="0"/>
          <w:numId w:val="36"/>
        </w:numPr>
        <w:spacing w:after="180" w:line="360" w:lineRule="auto"/>
        <w:contextualSpacing/>
        <w:rPr>
          <w:ins w:id="2741" w:author="HURR MEHDI" w:date="2025-03-26T16:11:00Z"/>
          <w:rFonts w:ascii="Arial" w:eastAsia="Arial" w:hAnsi="Arial" w:cs="Times New Roman"/>
          <w:i/>
          <w:color w:val="717171"/>
          <w:kern w:val="0"/>
          <w:sz w:val="18"/>
          <w:szCs w:val="18"/>
          <w:lang w:eastAsia="ja-JP"/>
          <w14:ligatures w14:val="none"/>
        </w:rPr>
      </w:pPr>
      <w:proofErr w:type="spellStart"/>
      <w:ins w:id="2742" w:author="HURR MEHDI" w:date="2025-03-26T16:11:00Z">
        <w:r w:rsidRPr="00147181">
          <w:rPr>
            <w:rFonts w:ascii="Arial" w:eastAsia="Arial" w:hAnsi="Arial" w:cs="Times New Roman"/>
            <w:i/>
            <w:color w:val="717171"/>
            <w:kern w:val="0"/>
            <w:sz w:val="18"/>
            <w:szCs w:val="18"/>
            <w:u w:val="single"/>
            <w:lang w:eastAsia="ja-JP"/>
            <w14:ligatures w14:val="none"/>
          </w:rPr>
          <w:t>TimeTable</w:t>
        </w:r>
        <w:proofErr w:type="spellEnd"/>
        <w:r w:rsidRPr="00147181">
          <w:rPr>
            <w:rFonts w:ascii="Arial" w:eastAsia="Arial" w:hAnsi="Arial" w:cs="Times New Roman"/>
            <w:i/>
            <w:color w:val="717171"/>
            <w:kern w:val="0"/>
            <w:sz w:val="18"/>
            <w:szCs w:val="18"/>
            <w:u w:val="single"/>
            <w:lang w:eastAsia="ja-JP"/>
            <w14:ligatures w14:val="none"/>
          </w:rPr>
          <w:t xml:space="preserve"> Coordinator:</w:t>
        </w:r>
        <w:r w:rsidRPr="00147181">
          <w:rPr>
            <w:rFonts w:ascii="Arial" w:eastAsia="Arial" w:hAnsi="Arial" w:cs="Times New Roman"/>
            <w:i/>
            <w:color w:val="717171"/>
            <w:kern w:val="0"/>
            <w:sz w:val="18"/>
            <w:szCs w:val="18"/>
            <w:lang w:eastAsia="ja-JP"/>
            <w14:ligatures w14:val="none"/>
          </w:rPr>
          <w:t xml:space="preserve"> Manages class schedules and prerequisites.</w:t>
        </w:r>
      </w:ins>
    </w:p>
    <w:p w:rsidR="00147181" w:rsidRPr="00147181" w:rsidRDefault="00147181" w:rsidP="00147181">
      <w:pPr>
        <w:spacing w:after="180" w:line="360" w:lineRule="auto"/>
        <w:rPr>
          <w:ins w:id="2743" w:author="HURR MEHDI" w:date="2025-03-26T16:11:00Z"/>
          <w:rFonts w:ascii="Arial" w:eastAsia="Arial" w:hAnsi="Arial" w:cs="Times New Roman"/>
          <w:b/>
          <w:color w:val="0070C0"/>
          <w:kern w:val="0"/>
          <w:sz w:val="20"/>
          <w:szCs w:val="18"/>
          <w:lang w:eastAsia="ja-JP"/>
          <w14:ligatures w14:val="none"/>
        </w:rPr>
      </w:pPr>
      <w:ins w:id="2744" w:author="HURR MEHDI" w:date="2025-03-26T16:11:00Z">
        <w:r w:rsidRPr="00147181">
          <w:rPr>
            <w:rFonts w:ascii="Arial" w:eastAsia="Arial" w:hAnsi="Arial" w:cs="Times New Roman"/>
            <w:b/>
            <w:color w:val="0070C0"/>
            <w:kern w:val="0"/>
            <w:sz w:val="20"/>
            <w:szCs w:val="18"/>
            <w:lang w:eastAsia="ja-JP"/>
            <w14:ligatures w14:val="none"/>
          </w:rPr>
          <w:t>Preconditions:</w:t>
        </w:r>
      </w:ins>
    </w:p>
    <w:p w:rsidR="00147181" w:rsidRPr="00147181" w:rsidRDefault="00147181" w:rsidP="00147181">
      <w:pPr>
        <w:numPr>
          <w:ilvl w:val="0"/>
          <w:numId w:val="35"/>
        </w:numPr>
        <w:spacing w:after="180" w:line="360" w:lineRule="auto"/>
        <w:contextualSpacing/>
        <w:rPr>
          <w:ins w:id="2745" w:author="HURR MEHDI" w:date="2025-03-26T16:11:00Z"/>
          <w:rFonts w:ascii="Arial" w:eastAsia="Arial" w:hAnsi="Arial" w:cs="Times New Roman"/>
          <w:i/>
          <w:color w:val="717171"/>
          <w:kern w:val="0"/>
          <w:sz w:val="18"/>
          <w:szCs w:val="18"/>
          <w:lang w:eastAsia="ja-JP"/>
          <w14:ligatures w14:val="none"/>
        </w:rPr>
      </w:pPr>
      <w:ins w:id="2746" w:author="HURR MEHDI" w:date="2025-03-26T16:11:00Z">
        <w:r w:rsidRPr="00147181">
          <w:rPr>
            <w:rFonts w:ascii="Arial" w:eastAsia="Arial" w:hAnsi="Arial" w:cs="Times New Roman"/>
            <w:i/>
            <w:color w:val="717171"/>
            <w:kern w:val="0"/>
            <w:sz w:val="18"/>
            <w:szCs w:val="18"/>
            <w:lang w:eastAsia="ja-JP"/>
            <w14:ligatures w14:val="none"/>
          </w:rPr>
          <w:t>The user must have valid login credentials.</w:t>
        </w:r>
      </w:ins>
    </w:p>
    <w:p w:rsidR="00147181" w:rsidRPr="00147181" w:rsidRDefault="00147181" w:rsidP="00147181">
      <w:pPr>
        <w:spacing w:after="180" w:line="360" w:lineRule="auto"/>
        <w:rPr>
          <w:ins w:id="2747" w:author="HURR MEHDI" w:date="2025-03-26T16:11:00Z"/>
          <w:rFonts w:ascii="Arial" w:eastAsia="Arial" w:hAnsi="Arial" w:cs="Times New Roman"/>
          <w:b/>
          <w:color w:val="0070C0"/>
          <w:kern w:val="0"/>
          <w:sz w:val="20"/>
          <w:szCs w:val="18"/>
          <w:lang w:eastAsia="ja-JP"/>
          <w14:ligatures w14:val="none"/>
        </w:rPr>
      </w:pPr>
      <w:proofErr w:type="spellStart"/>
      <w:ins w:id="2748" w:author="HURR MEHDI" w:date="2025-03-26T16:11:00Z">
        <w:r w:rsidRPr="00147181">
          <w:rPr>
            <w:rFonts w:ascii="Arial" w:eastAsia="Arial" w:hAnsi="Arial" w:cs="Times New Roman"/>
            <w:b/>
            <w:color w:val="0070C0"/>
            <w:kern w:val="0"/>
            <w:sz w:val="20"/>
            <w:szCs w:val="18"/>
            <w:lang w:eastAsia="ja-JP"/>
            <w14:ligatures w14:val="none"/>
          </w:rPr>
          <w:t>Postconditions</w:t>
        </w:r>
        <w:proofErr w:type="spellEnd"/>
        <w:r w:rsidRPr="00147181">
          <w:rPr>
            <w:rFonts w:ascii="Arial" w:eastAsia="Arial" w:hAnsi="Arial" w:cs="Times New Roman"/>
            <w:b/>
            <w:color w:val="0070C0"/>
            <w:kern w:val="0"/>
            <w:sz w:val="20"/>
            <w:szCs w:val="18"/>
            <w:lang w:eastAsia="ja-JP"/>
            <w14:ligatures w14:val="none"/>
          </w:rPr>
          <w:t>:</w:t>
        </w:r>
      </w:ins>
    </w:p>
    <w:p w:rsidR="00147181" w:rsidRPr="00147181" w:rsidRDefault="00147181" w:rsidP="00147181">
      <w:pPr>
        <w:numPr>
          <w:ilvl w:val="0"/>
          <w:numId w:val="37"/>
        </w:numPr>
        <w:spacing w:after="180" w:line="360" w:lineRule="auto"/>
        <w:contextualSpacing/>
        <w:rPr>
          <w:ins w:id="2749" w:author="HURR MEHDI" w:date="2025-03-26T16:11:00Z"/>
          <w:rFonts w:ascii="Arial" w:eastAsia="Arial" w:hAnsi="Arial" w:cs="Times New Roman"/>
          <w:i/>
          <w:color w:val="717171"/>
          <w:kern w:val="0"/>
          <w:sz w:val="18"/>
          <w:szCs w:val="18"/>
          <w:lang w:eastAsia="ja-JP"/>
          <w14:ligatures w14:val="none"/>
        </w:rPr>
      </w:pPr>
      <w:ins w:id="2750" w:author="HURR MEHDI" w:date="2025-03-26T16:11:00Z">
        <w:r w:rsidRPr="00147181">
          <w:rPr>
            <w:rFonts w:ascii="Arial" w:eastAsia="Arial" w:hAnsi="Arial" w:cs="Times New Roman"/>
            <w:i/>
            <w:color w:val="717171"/>
            <w:kern w:val="0"/>
            <w:sz w:val="18"/>
            <w:szCs w:val="18"/>
            <w:lang w:eastAsia="ja-JP"/>
            <w14:ligatures w14:val="none"/>
          </w:rPr>
          <w:t xml:space="preserve">The user </w:t>
        </w:r>
        <w:proofErr w:type="gramStart"/>
        <w:r w:rsidRPr="00147181">
          <w:rPr>
            <w:rFonts w:ascii="Arial" w:eastAsia="Arial" w:hAnsi="Arial" w:cs="Times New Roman"/>
            <w:i/>
            <w:color w:val="717171"/>
            <w:kern w:val="0"/>
            <w:sz w:val="18"/>
            <w:szCs w:val="18"/>
            <w:lang w:eastAsia="ja-JP"/>
            <w14:ligatures w14:val="none"/>
          </w:rPr>
          <w:t>is authenticated and granted access</w:t>
        </w:r>
        <w:proofErr w:type="gramEnd"/>
        <w:r w:rsidRPr="00147181">
          <w:rPr>
            <w:rFonts w:ascii="Arial" w:eastAsia="Arial" w:hAnsi="Arial" w:cs="Times New Roman"/>
            <w:i/>
            <w:color w:val="717171"/>
            <w:kern w:val="0"/>
            <w:sz w:val="18"/>
            <w:szCs w:val="18"/>
            <w:lang w:eastAsia="ja-JP"/>
            <w14:ligatures w14:val="none"/>
          </w:rPr>
          <w:t>.</w:t>
        </w:r>
      </w:ins>
    </w:p>
    <w:p w:rsidR="00147181" w:rsidRPr="00147181" w:rsidRDefault="00147181" w:rsidP="00147181">
      <w:pPr>
        <w:spacing w:after="180" w:line="360" w:lineRule="auto"/>
        <w:rPr>
          <w:ins w:id="2751" w:author="HURR MEHDI" w:date="2025-03-26T16:11:00Z"/>
          <w:rFonts w:ascii="Arial" w:eastAsia="Arial" w:hAnsi="Arial" w:cs="Times New Roman"/>
          <w:b/>
          <w:color w:val="0070C0"/>
          <w:kern w:val="0"/>
          <w:sz w:val="20"/>
          <w:szCs w:val="18"/>
          <w:lang w:eastAsia="ja-JP"/>
          <w14:ligatures w14:val="none"/>
        </w:rPr>
      </w:pPr>
      <w:ins w:id="2752" w:author="HURR MEHDI" w:date="2025-03-26T16:11:00Z">
        <w:r w:rsidRPr="00147181">
          <w:rPr>
            <w:rFonts w:ascii="Arial" w:eastAsia="Arial" w:hAnsi="Arial" w:cs="Times New Roman"/>
            <w:b/>
            <w:color w:val="0070C0"/>
            <w:kern w:val="0"/>
            <w:sz w:val="20"/>
            <w:szCs w:val="18"/>
            <w:lang w:eastAsia="ja-JP"/>
            <w14:ligatures w14:val="none"/>
          </w:rPr>
          <w:t>Inputs:</w:t>
        </w:r>
      </w:ins>
    </w:p>
    <w:p w:rsidR="00147181" w:rsidRPr="00147181" w:rsidRDefault="00147181" w:rsidP="00147181">
      <w:pPr>
        <w:numPr>
          <w:ilvl w:val="0"/>
          <w:numId w:val="38"/>
        </w:numPr>
        <w:spacing w:after="180" w:line="360" w:lineRule="auto"/>
        <w:contextualSpacing/>
        <w:rPr>
          <w:ins w:id="2753" w:author="HURR MEHDI" w:date="2025-03-26T16:11:00Z"/>
          <w:rFonts w:ascii="Arial" w:eastAsia="Arial" w:hAnsi="Arial" w:cs="Times New Roman"/>
          <w:i/>
          <w:color w:val="717171"/>
          <w:kern w:val="0"/>
          <w:sz w:val="18"/>
          <w:szCs w:val="18"/>
          <w:lang w:eastAsia="ja-JP"/>
          <w14:ligatures w14:val="none"/>
        </w:rPr>
      </w:pPr>
      <w:ins w:id="2754" w:author="HURR MEHDI" w:date="2025-03-26T16:11:00Z">
        <w:r w:rsidRPr="00147181">
          <w:rPr>
            <w:rFonts w:ascii="Arial" w:eastAsia="Arial" w:hAnsi="Arial" w:cs="Times New Roman"/>
            <w:i/>
            <w:color w:val="717171"/>
            <w:kern w:val="0"/>
            <w:sz w:val="18"/>
            <w:szCs w:val="18"/>
            <w:lang w:eastAsia="ja-JP"/>
            <w14:ligatures w14:val="none"/>
          </w:rPr>
          <w:t>Username</w:t>
        </w:r>
      </w:ins>
    </w:p>
    <w:p w:rsidR="00147181" w:rsidRPr="00147181" w:rsidRDefault="00147181" w:rsidP="00147181">
      <w:pPr>
        <w:numPr>
          <w:ilvl w:val="0"/>
          <w:numId w:val="38"/>
        </w:numPr>
        <w:spacing w:after="180" w:line="360" w:lineRule="auto"/>
        <w:contextualSpacing/>
        <w:rPr>
          <w:ins w:id="2755" w:author="HURR MEHDI" w:date="2025-03-26T16:11:00Z"/>
          <w:rFonts w:ascii="Arial" w:eastAsia="Arial" w:hAnsi="Arial" w:cs="Times New Roman"/>
          <w:i/>
          <w:color w:val="717171"/>
          <w:kern w:val="0"/>
          <w:sz w:val="18"/>
          <w:szCs w:val="18"/>
          <w:lang w:eastAsia="ja-JP"/>
          <w14:ligatures w14:val="none"/>
        </w:rPr>
      </w:pPr>
      <w:ins w:id="2756" w:author="HURR MEHDI" w:date="2025-03-26T16:11:00Z">
        <w:r w:rsidRPr="00147181">
          <w:rPr>
            <w:rFonts w:ascii="Arial" w:eastAsia="Arial" w:hAnsi="Arial" w:cs="Times New Roman"/>
            <w:i/>
            <w:color w:val="717171"/>
            <w:kern w:val="0"/>
            <w:sz w:val="18"/>
            <w:szCs w:val="18"/>
            <w:lang w:eastAsia="ja-JP"/>
            <w14:ligatures w14:val="none"/>
          </w:rPr>
          <w:t>Password</w:t>
        </w:r>
      </w:ins>
    </w:p>
    <w:p w:rsidR="00147181" w:rsidRPr="00147181" w:rsidRDefault="00147181" w:rsidP="00147181">
      <w:pPr>
        <w:spacing w:after="180" w:line="360" w:lineRule="auto"/>
        <w:rPr>
          <w:ins w:id="2757" w:author="HURR MEHDI" w:date="2025-03-26T16:11:00Z"/>
          <w:rFonts w:ascii="Arial" w:eastAsia="Arial" w:hAnsi="Arial" w:cs="Times New Roman"/>
          <w:b/>
          <w:color w:val="0070C0"/>
          <w:kern w:val="0"/>
          <w:sz w:val="20"/>
          <w:szCs w:val="18"/>
          <w:lang w:eastAsia="ja-JP"/>
          <w14:ligatures w14:val="none"/>
        </w:rPr>
      </w:pPr>
      <w:ins w:id="2758" w:author="HURR MEHDI" w:date="2025-03-26T16:11:00Z">
        <w:r w:rsidRPr="00147181">
          <w:rPr>
            <w:rFonts w:ascii="Arial" w:eastAsia="Arial" w:hAnsi="Arial" w:cs="Times New Roman"/>
            <w:b/>
            <w:color w:val="0070C0"/>
            <w:kern w:val="0"/>
            <w:sz w:val="20"/>
            <w:szCs w:val="18"/>
            <w:lang w:eastAsia="ja-JP"/>
            <w14:ligatures w14:val="none"/>
          </w:rPr>
          <w:t>Outputs:</w:t>
        </w:r>
      </w:ins>
    </w:p>
    <w:p w:rsidR="00147181" w:rsidRPr="00147181" w:rsidRDefault="00147181" w:rsidP="00147181">
      <w:pPr>
        <w:numPr>
          <w:ilvl w:val="0"/>
          <w:numId w:val="39"/>
        </w:numPr>
        <w:spacing w:after="180" w:line="360" w:lineRule="auto"/>
        <w:contextualSpacing/>
        <w:rPr>
          <w:ins w:id="2759" w:author="HURR MEHDI" w:date="2025-03-26T16:11:00Z"/>
          <w:rFonts w:ascii="Arial" w:eastAsia="Arial" w:hAnsi="Arial" w:cs="Times New Roman"/>
          <w:i/>
          <w:color w:val="717171"/>
          <w:kern w:val="0"/>
          <w:sz w:val="18"/>
          <w:szCs w:val="18"/>
          <w:lang w:eastAsia="ja-JP"/>
          <w14:ligatures w14:val="none"/>
        </w:rPr>
      </w:pPr>
      <w:proofErr w:type="spellStart"/>
      <w:ins w:id="2760" w:author="HURR MEHDI" w:date="2025-03-26T16:11:00Z">
        <w:r w:rsidRPr="00147181">
          <w:rPr>
            <w:rFonts w:ascii="Arial" w:eastAsia="Arial" w:hAnsi="Arial" w:cs="Times New Roman"/>
            <w:i/>
            <w:color w:val="717171"/>
            <w:kern w:val="0"/>
            <w:sz w:val="18"/>
            <w:szCs w:val="18"/>
            <w:lang w:eastAsia="ja-JP"/>
            <w14:ligatures w14:val="none"/>
          </w:rPr>
          <w:t>LoginStatus</w:t>
        </w:r>
        <w:proofErr w:type="spellEnd"/>
        <w:r w:rsidRPr="00147181">
          <w:rPr>
            <w:rFonts w:ascii="Arial" w:eastAsia="Arial" w:hAnsi="Arial" w:cs="Times New Roman"/>
            <w:i/>
            <w:color w:val="717171"/>
            <w:kern w:val="0"/>
            <w:sz w:val="18"/>
            <w:szCs w:val="18"/>
            <w:lang w:eastAsia="ja-JP"/>
            <w14:ligatures w14:val="none"/>
          </w:rPr>
          <w:t xml:space="preserve"> (Success/Failure)</w:t>
        </w:r>
      </w:ins>
    </w:p>
    <w:p w:rsidR="00147181" w:rsidRPr="00147181" w:rsidRDefault="00147181" w:rsidP="00147181">
      <w:pPr>
        <w:spacing w:after="180" w:line="360" w:lineRule="auto"/>
        <w:rPr>
          <w:ins w:id="2761" w:author="HURR MEHDI" w:date="2025-03-26T16:11:00Z"/>
          <w:rFonts w:ascii="Arial" w:eastAsia="Arial" w:hAnsi="Arial" w:cs="Times New Roman"/>
          <w:b/>
          <w:color w:val="0070C0"/>
          <w:kern w:val="0"/>
          <w:sz w:val="20"/>
          <w:szCs w:val="18"/>
          <w:lang w:eastAsia="ja-JP"/>
          <w14:ligatures w14:val="none"/>
        </w:rPr>
      </w:pPr>
      <w:ins w:id="2762" w:author="HURR MEHDI" w:date="2025-03-26T16:11:00Z">
        <w:r w:rsidRPr="00147181">
          <w:rPr>
            <w:rFonts w:ascii="Arial" w:eastAsia="Arial" w:hAnsi="Arial" w:cs="Times New Roman"/>
            <w:b/>
            <w:color w:val="0070C0"/>
            <w:kern w:val="0"/>
            <w:sz w:val="20"/>
            <w:szCs w:val="18"/>
            <w:lang w:eastAsia="ja-JP"/>
            <w14:ligatures w14:val="none"/>
          </w:rPr>
          <w:t>Main Success Scenario:</w:t>
        </w:r>
      </w:ins>
    </w:p>
    <w:p w:rsidR="00147181" w:rsidRPr="00147181" w:rsidRDefault="00147181" w:rsidP="00147181">
      <w:pPr>
        <w:numPr>
          <w:ilvl w:val="0"/>
          <w:numId w:val="41"/>
        </w:numPr>
        <w:spacing w:after="180" w:line="480" w:lineRule="auto"/>
        <w:contextualSpacing/>
        <w:rPr>
          <w:ins w:id="2763" w:author="HURR MEHDI" w:date="2025-03-26T16:11:00Z"/>
          <w:rFonts w:ascii="Arial" w:eastAsia="Arial" w:hAnsi="Arial" w:cs="Times New Roman"/>
          <w:i/>
          <w:color w:val="717171"/>
          <w:kern w:val="0"/>
          <w:sz w:val="18"/>
          <w:szCs w:val="18"/>
          <w:lang w:eastAsia="ja-JP"/>
          <w14:ligatures w14:val="none"/>
        </w:rPr>
      </w:pPr>
      <w:ins w:id="2764" w:author="HURR MEHDI" w:date="2025-03-26T16:11:00Z">
        <w:r w:rsidRPr="00147181">
          <w:rPr>
            <w:rFonts w:ascii="Arial" w:eastAsia="Arial" w:hAnsi="Arial" w:cs="Times New Roman"/>
            <w:i/>
            <w:color w:val="717171"/>
            <w:kern w:val="0"/>
            <w:sz w:val="18"/>
            <w:szCs w:val="18"/>
            <w:lang w:eastAsia="ja-JP"/>
            <w14:ligatures w14:val="none"/>
          </w:rPr>
          <w:t>The user navigates to the login page.</w:t>
        </w:r>
      </w:ins>
    </w:p>
    <w:p w:rsidR="00147181" w:rsidRPr="00147181" w:rsidRDefault="00147181" w:rsidP="00147181">
      <w:pPr>
        <w:numPr>
          <w:ilvl w:val="0"/>
          <w:numId w:val="41"/>
        </w:numPr>
        <w:spacing w:after="180" w:line="480" w:lineRule="auto"/>
        <w:contextualSpacing/>
        <w:rPr>
          <w:ins w:id="2765" w:author="HURR MEHDI" w:date="2025-03-26T16:11:00Z"/>
          <w:rFonts w:ascii="Arial" w:eastAsia="Arial" w:hAnsi="Arial" w:cs="Times New Roman"/>
          <w:i/>
          <w:color w:val="717171"/>
          <w:kern w:val="0"/>
          <w:sz w:val="18"/>
          <w:szCs w:val="18"/>
          <w:lang w:eastAsia="ja-JP"/>
          <w14:ligatures w14:val="none"/>
        </w:rPr>
      </w:pPr>
      <w:ins w:id="2766" w:author="HURR MEHDI" w:date="2025-03-26T16:11:00Z">
        <w:r w:rsidRPr="00147181">
          <w:rPr>
            <w:rFonts w:ascii="Arial" w:eastAsia="Arial" w:hAnsi="Arial" w:cs="Times New Roman"/>
            <w:i/>
            <w:color w:val="717171"/>
            <w:kern w:val="0"/>
            <w:sz w:val="18"/>
            <w:szCs w:val="18"/>
            <w:lang w:eastAsia="ja-JP"/>
            <w14:ligatures w14:val="none"/>
          </w:rPr>
          <w:t>The user enters a valid username and password.</w:t>
        </w:r>
      </w:ins>
    </w:p>
    <w:p w:rsidR="00147181" w:rsidRPr="00147181" w:rsidRDefault="00147181" w:rsidP="00147181">
      <w:pPr>
        <w:numPr>
          <w:ilvl w:val="0"/>
          <w:numId w:val="41"/>
        </w:numPr>
        <w:spacing w:after="180" w:line="480" w:lineRule="auto"/>
        <w:contextualSpacing/>
        <w:rPr>
          <w:ins w:id="2767" w:author="HURR MEHDI" w:date="2025-03-26T16:11:00Z"/>
          <w:rFonts w:ascii="Arial" w:eastAsia="Arial" w:hAnsi="Arial" w:cs="Times New Roman"/>
          <w:i/>
          <w:color w:val="717171"/>
          <w:kern w:val="0"/>
          <w:sz w:val="18"/>
          <w:szCs w:val="18"/>
          <w:lang w:eastAsia="ja-JP"/>
          <w14:ligatures w14:val="none"/>
        </w:rPr>
      </w:pPr>
      <w:ins w:id="2768" w:author="HURR MEHDI" w:date="2025-03-26T16:11:00Z">
        <w:r w:rsidRPr="00147181">
          <w:rPr>
            <w:rFonts w:ascii="Arial" w:eastAsia="Arial" w:hAnsi="Arial" w:cs="Times New Roman"/>
            <w:i/>
            <w:color w:val="717171"/>
            <w:kern w:val="0"/>
            <w:sz w:val="18"/>
            <w:szCs w:val="18"/>
            <w:lang w:eastAsia="ja-JP"/>
            <w14:ligatures w14:val="none"/>
          </w:rPr>
          <w:t>The system verifies the credentials.</w:t>
        </w:r>
      </w:ins>
    </w:p>
    <w:p w:rsidR="00147181" w:rsidRPr="00147181" w:rsidRDefault="00147181" w:rsidP="00147181">
      <w:pPr>
        <w:numPr>
          <w:ilvl w:val="0"/>
          <w:numId w:val="41"/>
        </w:numPr>
        <w:spacing w:after="180" w:line="480" w:lineRule="auto"/>
        <w:contextualSpacing/>
        <w:rPr>
          <w:ins w:id="2769" w:author="HURR MEHDI" w:date="2025-03-26T16:11:00Z"/>
          <w:rFonts w:ascii="Arial" w:eastAsia="Arial" w:hAnsi="Arial" w:cs="Times New Roman"/>
          <w:i/>
          <w:color w:val="717171"/>
          <w:kern w:val="0"/>
          <w:sz w:val="18"/>
          <w:szCs w:val="18"/>
          <w:lang w:eastAsia="ja-JP"/>
          <w14:ligatures w14:val="none"/>
        </w:rPr>
      </w:pPr>
      <w:ins w:id="2770" w:author="HURR MEHDI" w:date="2025-03-26T16:11:00Z">
        <w:r w:rsidRPr="00147181">
          <w:rPr>
            <w:rFonts w:ascii="Arial" w:eastAsia="Arial" w:hAnsi="Arial" w:cs="Times New Roman"/>
            <w:i/>
            <w:color w:val="717171"/>
            <w:kern w:val="0"/>
            <w:sz w:val="18"/>
            <w:szCs w:val="18"/>
            <w:lang w:eastAsia="ja-JP"/>
            <w14:ligatures w14:val="none"/>
          </w:rPr>
          <w:t>The system grants access and redirects the user to their dashboard.</w:t>
        </w:r>
      </w:ins>
    </w:p>
    <w:p w:rsidR="00147181" w:rsidRPr="00147181" w:rsidRDefault="00147181" w:rsidP="00147181">
      <w:pPr>
        <w:spacing w:after="180" w:line="480" w:lineRule="auto"/>
        <w:rPr>
          <w:ins w:id="2771" w:author="HURR MEHDI" w:date="2025-03-26T16:11:00Z"/>
          <w:rFonts w:ascii="Arial" w:eastAsia="Arial" w:hAnsi="Arial" w:cs="Times New Roman"/>
          <w:i/>
          <w:color w:val="717171"/>
          <w:kern w:val="0"/>
          <w:sz w:val="18"/>
          <w:szCs w:val="18"/>
          <w:lang w:eastAsia="ja-JP"/>
          <w14:ligatures w14:val="none"/>
        </w:rPr>
      </w:pPr>
    </w:p>
    <w:p w:rsidR="00147181" w:rsidRPr="00147181" w:rsidRDefault="00147181" w:rsidP="00147181">
      <w:pPr>
        <w:spacing w:after="180" w:line="480" w:lineRule="auto"/>
        <w:rPr>
          <w:ins w:id="2772" w:author="HURR MEHDI" w:date="2025-03-26T16:11:00Z"/>
          <w:rFonts w:ascii="Arial" w:eastAsia="Arial" w:hAnsi="Arial" w:cs="Times New Roman"/>
          <w:i/>
          <w:color w:val="717171"/>
          <w:kern w:val="0"/>
          <w:sz w:val="18"/>
          <w:szCs w:val="18"/>
          <w:lang w:eastAsia="ja-JP"/>
          <w14:ligatures w14:val="none"/>
        </w:rPr>
      </w:pPr>
    </w:p>
    <w:p w:rsidR="00147181" w:rsidRPr="00147181" w:rsidRDefault="00147181" w:rsidP="00147181">
      <w:pPr>
        <w:spacing w:after="180" w:line="360" w:lineRule="auto"/>
        <w:rPr>
          <w:ins w:id="2773" w:author="HURR MEHDI" w:date="2025-03-26T16:11:00Z"/>
          <w:rFonts w:ascii="Arial" w:eastAsia="Arial" w:hAnsi="Arial" w:cs="Times New Roman"/>
          <w:color w:val="262626"/>
          <w:kern w:val="0"/>
          <w:sz w:val="18"/>
          <w:szCs w:val="18"/>
          <w:lang w:eastAsia="ja-JP"/>
          <w14:ligatures w14:val="none"/>
        </w:rPr>
      </w:pPr>
      <w:ins w:id="2774" w:author="HURR MEHDI" w:date="2025-03-26T16:11:00Z">
        <w:r w:rsidRPr="00147181">
          <w:rPr>
            <w:rFonts w:ascii="Arial" w:eastAsia="Arial" w:hAnsi="Arial" w:cs="Times New Roman"/>
            <w:b/>
            <w:color w:val="0070C0"/>
            <w:kern w:val="0"/>
            <w:sz w:val="20"/>
            <w:szCs w:val="18"/>
            <w:lang w:eastAsia="ja-JP"/>
            <w14:ligatures w14:val="none"/>
          </w:rPr>
          <w:lastRenderedPageBreak/>
          <w:t>Alternative Scenarios:</w:t>
        </w:r>
      </w:ins>
    </w:p>
    <w:p w:rsidR="00A11624" w:rsidRPr="00A11624" w:rsidRDefault="00147181" w:rsidP="00A11624">
      <w:pPr>
        <w:pStyle w:val="ListParagraph"/>
        <w:numPr>
          <w:ilvl w:val="0"/>
          <w:numId w:val="47"/>
        </w:numPr>
        <w:spacing w:after="180" w:line="480" w:lineRule="auto"/>
        <w:rPr>
          <w:ins w:id="2775" w:author="HURR MEHDI" w:date="2025-03-26T16:20:00Z"/>
          <w:rPrChange w:id="2776" w:author="HURR MEHDI" w:date="2025-03-26T16:20:00Z">
            <w:rPr>
              <w:ins w:id="2777" w:author="HURR MEHDI" w:date="2025-03-26T16:20:00Z"/>
              <w:rFonts w:ascii="Arial" w:eastAsia="Arial" w:hAnsi="Arial" w:cs="Times New Roman"/>
              <w:i/>
              <w:color w:val="717171"/>
              <w:kern w:val="0"/>
              <w:sz w:val="18"/>
              <w:szCs w:val="18"/>
              <w:lang w:eastAsia="ja-JP"/>
              <w14:ligatures w14:val="none"/>
            </w:rPr>
          </w:rPrChange>
        </w:rPr>
        <w:pPrChange w:id="2778" w:author="HURR MEHDI" w:date="2025-03-26T16:20:00Z">
          <w:pPr/>
        </w:pPrChange>
      </w:pPr>
      <w:ins w:id="2779" w:author="HURR MEHDI" w:date="2025-03-26T16:11:00Z">
        <w:r w:rsidRPr="00A11624">
          <w:rPr>
            <w:rFonts w:ascii="Arial" w:eastAsia="Arial" w:hAnsi="Arial" w:cs="Times New Roman"/>
            <w:i/>
            <w:color w:val="717171"/>
            <w:kern w:val="0"/>
            <w:sz w:val="18"/>
            <w:szCs w:val="18"/>
            <w:lang w:eastAsia="ja-JP"/>
            <w14:ligatures w14:val="none"/>
            <w:rPrChange w:id="2780" w:author="HURR MEHDI" w:date="2025-03-26T16:20:00Z">
              <w:rPr/>
            </w:rPrChange>
          </w:rPr>
          <w:t>Invalid Credentials</w:t>
        </w:r>
        <w:proofErr w:type="gramStart"/>
        <w:r w:rsidRPr="00A11624">
          <w:rPr>
            <w:rFonts w:ascii="Arial" w:eastAsia="Arial" w:hAnsi="Arial" w:cs="Times New Roman"/>
            <w:i/>
            <w:color w:val="717171"/>
            <w:kern w:val="0"/>
            <w:sz w:val="18"/>
            <w:szCs w:val="18"/>
            <w:lang w:eastAsia="ja-JP"/>
            <w14:ligatures w14:val="none"/>
            <w:rPrChange w:id="2781" w:author="HURR MEHDI" w:date="2025-03-26T16:20:00Z">
              <w:rPr/>
            </w:rPrChange>
          </w:rPr>
          <w:t>:</w:t>
        </w:r>
        <w:proofErr w:type="gramEnd"/>
        <w:r w:rsidRPr="00147181">
          <w:br/>
        </w:r>
        <w:r w:rsidRPr="00A11624">
          <w:rPr>
            <w:rFonts w:ascii="Arial" w:eastAsia="Arial" w:hAnsi="Arial" w:cs="Times New Roman"/>
            <w:i/>
            <w:color w:val="717171"/>
            <w:kern w:val="0"/>
            <w:sz w:val="18"/>
            <w:szCs w:val="18"/>
            <w:lang w:eastAsia="ja-JP"/>
            <w14:ligatures w14:val="none"/>
            <w:rPrChange w:id="2782" w:author="HURR MEHDI" w:date="2025-03-26T16:20:00Z">
              <w:rPr>
                <w:rFonts w:ascii="Arial" w:eastAsia="Arial" w:hAnsi="Arial" w:cs="Times New Roman"/>
                <w:i/>
                <w:color w:val="717171"/>
                <w:kern w:val="0"/>
                <w:sz w:val="18"/>
                <w:szCs w:val="18"/>
                <w:lang w:eastAsia="ja-JP"/>
                <w14:ligatures w14:val="none"/>
              </w:rPr>
            </w:rPrChange>
          </w:rPr>
          <w:t>If the entered credentials are incorrect, the system displays an error message and the user is prompted to re-enter valid credentials.</w:t>
        </w:r>
        <w:r w:rsidRPr="00A11624">
          <w:rPr>
            <w:rFonts w:ascii="Arial" w:eastAsia="Arial" w:hAnsi="Arial" w:cs="Times New Roman"/>
            <w:i/>
            <w:color w:val="717171"/>
            <w:kern w:val="0"/>
            <w:sz w:val="18"/>
            <w:szCs w:val="18"/>
            <w:lang w:eastAsia="ja-JP"/>
            <w14:ligatures w14:val="none"/>
            <w:rPrChange w:id="2783" w:author="HURR MEHDI" w:date="2025-03-26T16:20:00Z">
              <w:rPr>
                <w:rFonts w:ascii="Arial" w:eastAsia="Arial" w:hAnsi="Arial" w:cs="Times New Roman"/>
                <w:i/>
                <w:color w:val="717171"/>
                <w:kern w:val="0"/>
                <w:sz w:val="18"/>
                <w:szCs w:val="18"/>
                <w:lang w:eastAsia="ja-JP"/>
                <w14:ligatures w14:val="none"/>
              </w:rPr>
            </w:rPrChange>
          </w:rPr>
          <w:tab/>
        </w:r>
      </w:ins>
    </w:p>
    <w:p w:rsidR="00A11624" w:rsidRPr="00A11624" w:rsidRDefault="00147181" w:rsidP="00A11624">
      <w:pPr>
        <w:pStyle w:val="ListParagraph"/>
        <w:numPr>
          <w:ilvl w:val="0"/>
          <w:numId w:val="47"/>
        </w:numPr>
        <w:spacing w:after="180" w:line="480" w:lineRule="auto"/>
        <w:rPr>
          <w:ins w:id="2784" w:author="HURR MEHDI" w:date="2025-03-26T16:20:00Z"/>
          <w:rPrChange w:id="2785" w:author="HURR MEHDI" w:date="2025-03-26T16:20:00Z">
            <w:rPr>
              <w:ins w:id="2786" w:author="HURR MEHDI" w:date="2025-03-26T16:20:00Z"/>
              <w:lang w:eastAsia="ja-JP"/>
            </w:rPr>
          </w:rPrChange>
        </w:rPr>
        <w:pPrChange w:id="2787" w:author="HURR MEHDI" w:date="2025-03-26T16:20:00Z">
          <w:pPr/>
        </w:pPrChange>
      </w:pPr>
      <w:ins w:id="2788" w:author="HURR MEHDI" w:date="2025-03-26T16:11:00Z">
        <w:r w:rsidRPr="00A11624">
          <w:rPr>
            <w:rFonts w:ascii="Arial" w:eastAsia="Arial" w:hAnsi="Arial" w:cs="Times New Roman"/>
            <w:i/>
            <w:color w:val="717171"/>
            <w:kern w:val="0"/>
            <w:sz w:val="18"/>
            <w:szCs w:val="18"/>
            <w:lang w:eastAsia="ja-JP"/>
            <w14:ligatures w14:val="none"/>
            <w:rPrChange w:id="2789" w:author="HURR MEHDI" w:date="2025-03-26T16:20:00Z">
              <w:rPr>
                <w:rFonts w:ascii="Arial" w:eastAsia="Arial" w:hAnsi="Arial" w:cs="Times New Roman"/>
                <w:i/>
                <w:color w:val="717171"/>
                <w:kern w:val="0"/>
                <w:sz w:val="18"/>
                <w:szCs w:val="18"/>
                <w:lang w:eastAsia="ja-JP"/>
                <w14:ligatures w14:val="none"/>
              </w:rPr>
            </w:rPrChange>
          </w:rPr>
          <w:t>System Error:</w:t>
        </w:r>
      </w:ins>
    </w:p>
    <w:p w:rsidR="00A11624" w:rsidRDefault="00147181" w:rsidP="00A11624">
      <w:pPr>
        <w:pStyle w:val="ListParagraph"/>
        <w:rPr>
          <w:ins w:id="2790" w:author="HURR MEHDI" w:date="2025-03-26T16:20:00Z"/>
          <w:rFonts w:ascii="Arial" w:eastAsia="Arial" w:hAnsi="Arial" w:cs="Times New Roman"/>
          <w:i/>
          <w:color w:val="717171"/>
          <w:kern w:val="0"/>
          <w:sz w:val="18"/>
          <w:szCs w:val="18"/>
          <w:lang w:eastAsia="ja-JP"/>
          <w14:ligatures w14:val="none"/>
        </w:rPr>
        <w:pPrChange w:id="2791" w:author="HURR MEHDI" w:date="2025-03-26T16:20:00Z">
          <w:pPr/>
        </w:pPrChange>
      </w:pPr>
      <w:ins w:id="2792" w:author="HURR MEHDI" w:date="2025-03-26T16:11:00Z">
        <w:r w:rsidRPr="00A11624">
          <w:rPr>
            <w:rFonts w:ascii="Arial" w:eastAsia="Arial" w:hAnsi="Arial" w:cs="Times New Roman"/>
            <w:i/>
            <w:color w:val="717171"/>
            <w:kern w:val="0"/>
            <w:sz w:val="18"/>
            <w:szCs w:val="18"/>
            <w:lang w:eastAsia="ja-JP"/>
            <w14:ligatures w14:val="none"/>
            <w:rPrChange w:id="2793" w:author="HURR MEHDI" w:date="2025-03-26T16:20:00Z">
              <w:rPr>
                <w:lang w:eastAsia="ja-JP"/>
              </w:rPr>
            </w:rPrChange>
          </w:rPr>
          <w:t>If an unexpected issue occurs, the system notifies the user and suggests retrying later</w:t>
        </w:r>
      </w:ins>
    </w:p>
    <w:p w:rsidR="00A11624" w:rsidRDefault="00A11624" w:rsidP="00A11624">
      <w:pPr>
        <w:rPr>
          <w:ins w:id="2794" w:author="HURR MEHDI" w:date="2025-03-26T16:21:00Z"/>
          <w:rFonts w:ascii="Arial" w:eastAsia="Arial" w:hAnsi="Arial" w:cs="Times New Roman"/>
          <w:i/>
          <w:color w:val="717171"/>
          <w:kern w:val="0"/>
          <w:sz w:val="18"/>
          <w:szCs w:val="18"/>
          <w:lang w:eastAsia="ja-JP"/>
          <w14:ligatures w14:val="none"/>
        </w:rPr>
        <w:pPrChange w:id="2795" w:author="HURR MEHDI" w:date="2025-03-26T16:21:00Z">
          <w:pPr/>
        </w:pPrChange>
      </w:pPr>
    </w:p>
    <w:p w:rsidR="00A11624" w:rsidRPr="00A11624" w:rsidRDefault="00A11624" w:rsidP="00A11624">
      <w:pPr>
        <w:keepNext/>
        <w:keepLines/>
        <w:spacing w:before="360" w:after="120" w:line="240" w:lineRule="auto"/>
        <w:outlineLvl w:val="1"/>
        <w:rPr>
          <w:ins w:id="2796" w:author="HURR MEHDI" w:date="2025-03-26T16:22:00Z"/>
          <w:rFonts w:ascii="Arial" w:eastAsia="Arial" w:hAnsi="Arial" w:cs="Times New Roman (Body CS)"/>
          <w:b/>
          <w:bCs/>
          <w:color w:val="0070C0"/>
          <w:spacing w:val="10"/>
          <w:kern w:val="0"/>
          <w:sz w:val="24"/>
          <w:szCs w:val="18"/>
          <w:lang w:eastAsia="ja-JP"/>
          <w14:ligatures w14:val="none"/>
        </w:rPr>
      </w:pPr>
      <w:bookmarkStart w:id="2797" w:name="_Toc193933080"/>
      <w:ins w:id="2798" w:author="HURR MEHDI" w:date="2025-03-26T16:22:00Z">
        <w:r w:rsidRPr="00A11624">
          <w:rPr>
            <w:rFonts w:ascii="Arial" w:eastAsia="Arial" w:hAnsi="Arial" w:cs="Times New Roman (Body CS)"/>
            <w:b/>
            <w:bCs/>
            <w:color w:val="0070C0"/>
            <w:spacing w:val="10"/>
            <w:kern w:val="0"/>
            <w:sz w:val="24"/>
            <w:szCs w:val="18"/>
            <w:lang w:eastAsia="ja-JP"/>
            <w14:ligatures w14:val="none"/>
          </w:rPr>
          <w:t>Use Case</w:t>
        </w:r>
      </w:ins>
      <w:ins w:id="2799" w:author="HURR MEHDI" w:date="2025-03-26T16:23:00Z">
        <w:r>
          <w:rPr>
            <w:rFonts w:ascii="Arial" w:eastAsia="Arial" w:hAnsi="Arial" w:cs="Times New Roman (Body CS)"/>
            <w:b/>
            <w:bCs/>
            <w:color w:val="0070C0"/>
            <w:spacing w:val="10"/>
            <w:kern w:val="0"/>
            <w:sz w:val="24"/>
            <w:szCs w:val="18"/>
            <w:lang w:eastAsia="ja-JP"/>
            <w14:ligatures w14:val="none"/>
          </w:rPr>
          <w:t xml:space="preserve"> 2</w:t>
        </w:r>
      </w:ins>
      <w:ins w:id="2800" w:author="HURR MEHDI" w:date="2025-03-26T16:22:00Z">
        <w:r w:rsidRPr="00A11624">
          <w:rPr>
            <w:rFonts w:ascii="Arial" w:eastAsia="Arial" w:hAnsi="Arial" w:cs="Times New Roman (Body CS)"/>
            <w:b/>
            <w:bCs/>
            <w:color w:val="0070C0"/>
            <w:spacing w:val="10"/>
            <w:kern w:val="0"/>
            <w:sz w:val="24"/>
            <w:szCs w:val="18"/>
            <w:lang w:eastAsia="ja-JP"/>
            <w14:ligatures w14:val="none"/>
          </w:rPr>
          <w:t>: Register Courses</w:t>
        </w:r>
        <w:bookmarkEnd w:id="2797"/>
      </w:ins>
    </w:p>
    <w:p w:rsidR="00A11624" w:rsidRPr="00A11624" w:rsidRDefault="00A11624" w:rsidP="00A11624">
      <w:pPr>
        <w:spacing w:after="180" w:line="288" w:lineRule="auto"/>
        <w:rPr>
          <w:ins w:id="2801" w:author="HURR MEHDI" w:date="2025-03-26T16:22:00Z"/>
          <w:rFonts w:ascii="Arial" w:eastAsia="Arial" w:hAnsi="Arial" w:cs="Times New Roman"/>
          <w:color w:val="262626"/>
          <w:kern w:val="0"/>
          <w:sz w:val="18"/>
          <w:szCs w:val="18"/>
          <w:lang w:eastAsia="ja-JP"/>
          <w14:ligatures w14:val="none"/>
        </w:rPr>
      </w:pPr>
    </w:p>
    <w:p w:rsidR="00A11624" w:rsidRPr="00A11624" w:rsidRDefault="00A11624" w:rsidP="00A11624">
      <w:pPr>
        <w:spacing w:after="180" w:line="360" w:lineRule="auto"/>
        <w:rPr>
          <w:ins w:id="2802" w:author="HURR MEHDI" w:date="2025-03-26T16:22:00Z"/>
          <w:rFonts w:ascii="Arial" w:eastAsia="Arial" w:hAnsi="Arial" w:cs="Times New Roman"/>
          <w:b/>
          <w:color w:val="0070C0"/>
          <w:kern w:val="0"/>
          <w:sz w:val="20"/>
          <w:szCs w:val="18"/>
          <w:lang w:eastAsia="ja-JP"/>
          <w14:ligatures w14:val="none"/>
        </w:rPr>
      </w:pPr>
      <w:ins w:id="2803" w:author="HURR MEHDI" w:date="2025-03-26T16:22:00Z">
        <w:r w:rsidRPr="00A11624">
          <w:rPr>
            <w:rFonts w:ascii="Arial" w:eastAsia="Arial" w:hAnsi="Arial" w:cs="Times New Roman"/>
            <w:b/>
            <w:color w:val="0070C0"/>
            <w:kern w:val="0"/>
            <w:sz w:val="20"/>
            <w:szCs w:val="18"/>
            <w:lang w:eastAsia="ja-JP"/>
            <w14:ligatures w14:val="none"/>
          </w:rPr>
          <w:t>Primary Actor(s):</w:t>
        </w:r>
      </w:ins>
    </w:p>
    <w:p w:rsidR="00A11624" w:rsidRPr="00A11624" w:rsidRDefault="00A11624" w:rsidP="00A11624">
      <w:pPr>
        <w:numPr>
          <w:ilvl w:val="0"/>
          <w:numId w:val="34"/>
        </w:numPr>
        <w:spacing w:after="180" w:line="360" w:lineRule="auto"/>
        <w:contextualSpacing/>
        <w:rPr>
          <w:ins w:id="2804" w:author="HURR MEHDI" w:date="2025-03-26T16:22:00Z"/>
          <w:rFonts w:ascii="Arial" w:eastAsia="Arial" w:hAnsi="Arial" w:cs="Times New Roman"/>
          <w:i/>
          <w:color w:val="717171"/>
          <w:kern w:val="0"/>
          <w:sz w:val="18"/>
          <w:szCs w:val="18"/>
          <w:lang w:eastAsia="ja-JP"/>
          <w14:ligatures w14:val="none"/>
        </w:rPr>
      </w:pPr>
      <w:ins w:id="2805" w:author="HURR MEHDI" w:date="2025-03-26T16:22:00Z">
        <w:r w:rsidRPr="00A11624">
          <w:rPr>
            <w:rFonts w:ascii="Arial" w:eastAsia="Arial" w:hAnsi="Arial" w:cs="Times New Roman"/>
            <w:i/>
            <w:color w:val="717171"/>
            <w:kern w:val="0"/>
            <w:sz w:val="18"/>
            <w:szCs w:val="18"/>
            <w:lang w:eastAsia="ja-JP"/>
            <w14:ligatures w14:val="none"/>
          </w:rPr>
          <w:t>Student</w:t>
        </w:r>
      </w:ins>
    </w:p>
    <w:p w:rsidR="00A11624" w:rsidRPr="00A11624" w:rsidRDefault="00A11624" w:rsidP="00A11624">
      <w:pPr>
        <w:spacing w:after="180" w:line="360" w:lineRule="auto"/>
        <w:rPr>
          <w:ins w:id="2806" w:author="HURR MEHDI" w:date="2025-03-26T16:22:00Z"/>
          <w:rFonts w:ascii="Arial" w:eastAsia="Arial" w:hAnsi="Arial" w:cs="Times New Roman"/>
          <w:b/>
          <w:color w:val="0070C0"/>
          <w:kern w:val="0"/>
          <w:sz w:val="20"/>
          <w:szCs w:val="18"/>
          <w:lang w:eastAsia="ja-JP"/>
          <w14:ligatures w14:val="none"/>
        </w:rPr>
      </w:pPr>
      <w:ins w:id="2807" w:author="HURR MEHDI" w:date="2025-03-26T16:22:00Z">
        <w:r w:rsidRPr="00A11624">
          <w:rPr>
            <w:rFonts w:ascii="Arial" w:eastAsia="Arial" w:hAnsi="Arial" w:cs="Times New Roman"/>
            <w:b/>
            <w:color w:val="0070C0"/>
            <w:kern w:val="0"/>
            <w:sz w:val="20"/>
            <w:szCs w:val="18"/>
            <w:lang w:eastAsia="ja-JP"/>
            <w14:ligatures w14:val="none"/>
          </w:rPr>
          <w:t>Use Case Description:</w:t>
        </w:r>
      </w:ins>
    </w:p>
    <w:p w:rsidR="00A11624" w:rsidRPr="00A11624" w:rsidRDefault="00A11624" w:rsidP="00A11624">
      <w:pPr>
        <w:spacing w:after="180" w:line="360" w:lineRule="auto"/>
        <w:rPr>
          <w:ins w:id="2808" w:author="HURR MEHDI" w:date="2025-03-26T16:22:00Z"/>
          <w:rFonts w:ascii="Arial" w:eastAsia="Arial" w:hAnsi="Arial" w:cs="Times New Roman"/>
          <w:i/>
          <w:color w:val="717171"/>
          <w:kern w:val="0"/>
          <w:sz w:val="18"/>
          <w:szCs w:val="18"/>
          <w:lang w:eastAsia="ja-JP"/>
          <w14:ligatures w14:val="none"/>
        </w:rPr>
      </w:pPr>
      <w:ins w:id="2809" w:author="HURR MEHDI" w:date="2025-03-26T16:22:00Z">
        <w:r w:rsidRPr="00A11624">
          <w:rPr>
            <w:rFonts w:ascii="Arial" w:eastAsia="Arial" w:hAnsi="Arial" w:cs="Times New Roman"/>
            <w:i/>
            <w:color w:val="717171"/>
            <w:kern w:val="0"/>
            <w:sz w:val="18"/>
            <w:szCs w:val="18"/>
            <w:lang w:eastAsia="ja-JP"/>
            <w14:ligatures w14:val="none"/>
          </w:rPr>
          <w:t>This use case allows a student to register for courses during the course registration period. The system ensures that the student meets prerequisites before enrolling them in a course.</w:t>
        </w:r>
      </w:ins>
    </w:p>
    <w:p w:rsidR="00A11624" w:rsidRPr="00A11624" w:rsidRDefault="00A11624" w:rsidP="00A11624">
      <w:pPr>
        <w:spacing w:after="180" w:line="360" w:lineRule="auto"/>
        <w:rPr>
          <w:ins w:id="2810" w:author="HURR MEHDI" w:date="2025-03-26T16:22:00Z"/>
          <w:rFonts w:ascii="Arial" w:eastAsia="Arial" w:hAnsi="Arial" w:cs="Times New Roman"/>
          <w:b/>
          <w:color w:val="0070C0"/>
          <w:kern w:val="0"/>
          <w:sz w:val="20"/>
          <w:szCs w:val="18"/>
          <w:lang w:eastAsia="ja-JP"/>
          <w14:ligatures w14:val="none"/>
        </w:rPr>
      </w:pPr>
      <w:ins w:id="2811" w:author="HURR MEHDI" w:date="2025-03-26T16:22:00Z">
        <w:r w:rsidRPr="00A11624">
          <w:rPr>
            <w:rFonts w:ascii="Arial" w:eastAsia="Arial" w:hAnsi="Arial" w:cs="Times New Roman"/>
            <w:b/>
            <w:color w:val="0070C0"/>
            <w:kern w:val="0"/>
            <w:sz w:val="20"/>
            <w:szCs w:val="18"/>
            <w:lang w:eastAsia="ja-JP"/>
            <w14:ligatures w14:val="none"/>
          </w:rPr>
          <w:t>Stakeholders and Interests:</w:t>
        </w:r>
      </w:ins>
    </w:p>
    <w:p w:rsidR="00A11624" w:rsidRPr="00A11624" w:rsidRDefault="00A11624" w:rsidP="00A11624">
      <w:pPr>
        <w:numPr>
          <w:ilvl w:val="0"/>
          <w:numId w:val="36"/>
        </w:numPr>
        <w:spacing w:after="180" w:line="360" w:lineRule="auto"/>
        <w:contextualSpacing/>
        <w:rPr>
          <w:ins w:id="2812" w:author="HURR MEHDI" w:date="2025-03-26T16:22:00Z"/>
          <w:rFonts w:ascii="Arial" w:eastAsia="Arial" w:hAnsi="Arial" w:cs="Times New Roman"/>
          <w:i/>
          <w:color w:val="717171"/>
          <w:kern w:val="0"/>
          <w:sz w:val="18"/>
          <w:szCs w:val="18"/>
          <w:u w:val="single"/>
          <w:lang w:eastAsia="ja-JP"/>
          <w14:ligatures w14:val="none"/>
        </w:rPr>
      </w:pPr>
      <w:ins w:id="2813" w:author="HURR MEHDI" w:date="2025-03-26T16:22:00Z">
        <w:r w:rsidRPr="00A11624">
          <w:rPr>
            <w:rFonts w:ascii="Arial" w:eastAsia="Arial" w:hAnsi="Arial" w:cs="Times New Roman"/>
            <w:i/>
            <w:color w:val="717171"/>
            <w:kern w:val="0"/>
            <w:sz w:val="18"/>
            <w:szCs w:val="18"/>
            <w:u w:val="single"/>
            <w:lang w:eastAsia="ja-JP"/>
            <w14:ligatures w14:val="none"/>
          </w:rPr>
          <w:t>Student</w:t>
        </w:r>
        <w:r w:rsidRPr="00A11624">
          <w:rPr>
            <w:rFonts w:ascii="Arial" w:eastAsia="Arial" w:hAnsi="Arial" w:cs="Times New Roman"/>
            <w:i/>
            <w:color w:val="717171"/>
            <w:kern w:val="0"/>
            <w:sz w:val="18"/>
            <w:szCs w:val="18"/>
            <w:lang w:eastAsia="ja-JP"/>
            <w14:ligatures w14:val="none"/>
          </w:rPr>
          <w:t xml:space="preserve">: Wants </w:t>
        </w:r>
        <w:proofErr w:type="gramStart"/>
        <w:r w:rsidRPr="00A11624">
          <w:rPr>
            <w:rFonts w:ascii="Arial" w:eastAsia="Arial" w:hAnsi="Arial" w:cs="Times New Roman"/>
            <w:i/>
            <w:color w:val="717171"/>
            <w:kern w:val="0"/>
            <w:sz w:val="18"/>
            <w:szCs w:val="18"/>
            <w:lang w:eastAsia="ja-JP"/>
            <w14:ligatures w14:val="none"/>
          </w:rPr>
          <w:t>to successfully register</w:t>
        </w:r>
        <w:proofErr w:type="gramEnd"/>
        <w:r w:rsidRPr="00A11624">
          <w:rPr>
            <w:rFonts w:ascii="Arial" w:eastAsia="Arial" w:hAnsi="Arial" w:cs="Times New Roman"/>
            <w:i/>
            <w:color w:val="717171"/>
            <w:kern w:val="0"/>
            <w:sz w:val="18"/>
            <w:szCs w:val="18"/>
            <w:lang w:eastAsia="ja-JP"/>
            <w14:ligatures w14:val="none"/>
          </w:rPr>
          <w:t xml:space="preserve"> for courses without conflicts.</w:t>
        </w:r>
      </w:ins>
    </w:p>
    <w:p w:rsidR="00A11624" w:rsidRPr="00A11624" w:rsidRDefault="00A11624" w:rsidP="00A11624">
      <w:pPr>
        <w:numPr>
          <w:ilvl w:val="0"/>
          <w:numId w:val="36"/>
        </w:numPr>
        <w:spacing w:after="180" w:line="360" w:lineRule="auto"/>
        <w:contextualSpacing/>
        <w:rPr>
          <w:ins w:id="2814" w:author="HURR MEHDI" w:date="2025-03-26T16:22:00Z"/>
          <w:rFonts w:ascii="Arial" w:eastAsia="Arial" w:hAnsi="Arial" w:cs="Times New Roman"/>
          <w:i/>
          <w:color w:val="717171"/>
          <w:kern w:val="0"/>
          <w:sz w:val="18"/>
          <w:szCs w:val="18"/>
          <w:u w:val="single"/>
          <w:lang w:eastAsia="ja-JP"/>
          <w14:ligatures w14:val="none"/>
        </w:rPr>
      </w:pPr>
      <w:ins w:id="2815" w:author="HURR MEHDI" w:date="2025-03-26T16:22:00Z">
        <w:r w:rsidRPr="00A11624">
          <w:rPr>
            <w:rFonts w:ascii="Arial" w:eastAsia="Arial" w:hAnsi="Arial" w:cs="Times New Roman"/>
            <w:i/>
            <w:color w:val="717171"/>
            <w:kern w:val="0"/>
            <w:sz w:val="18"/>
            <w:szCs w:val="18"/>
            <w:u w:val="single"/>
            <w:lang w:eastAsia="ja-JP"/>
            <w14:ligatures w14:val="none"/>
          </w:rPr>
          <w:t>University Administration</w:t>
        </w:r>
        <w:r w:rsidRPr="00A11624">
          <w:rPr>
            <w:rFonts w:ascii="Arial" w:eastAsia="Arial" w:hAnsi="Arial" w:cs="Times New Roman"/>
            <w:i/>
            <w:color w:val="717171"/>
            <w:kern w:val="0"/>
            <w:sz w:val="18"/>
            <w:szCs w:val="18"/>
            <w:lang w:eastAsia="ja-JP"/>
            <w14:ligatures w14:val="none"/>
          </w:rPr>
          <w:t>: Ensures students enroll in the correct courses.</w:t>
        </w:r>
      </w:ins>
    </w:p>
    <w:p w:rsidR="00A11624" w:rsidRPr="00A11624" w:rsidRDefault="00A11624" w:rsidP="00A11624">
      <w:pPr>
        <w:numPr>
          <w:ilvl w:val="0"/>
          <w:numId w:val="36"/>
        </w:numPr>
        <w:spacing w:after="180" w:line="360" w:lineRule="auto"/>
        <w:contextualSpacing/>
        <w:rPr>
          <w:ins w:id="2816" w:author="HURR MEHDI" w:date="2025-03-26T16:22:00Z"/>
          <w:rFonts w:ascii="Arial" w:eastAsia="Arial" w:hAnsi="Arial" w:cs="Times New Roman"/>
          <w:i/>
          <w:color w:val="717171"/>
          <w:kern w:val="0"/>
          <w:sz w:val="18"/>
          <w:szCs w:val="18"/>
          <w:lang w:eastAsia="ja-JP"/>
          <w14:ligatures w14:val="none"/>
        </w:rPr>
      </w:pPr>
      <w:ins w:id="2817" w:author="HURR MEHDI" w:date="2025-03-26T16:22:00Z">
        <w:r w:rsidRPr="00A11624">
          <w:rPr>
            <w:rFonts w:ascii="Arial" w:eastAsia="Arial" w:hAnsi="Arial" w:cs="Times New Roman"/>
            <w:i/>
            <w:color w:val="717171"/>
            <w:kern w:val="0"/>
            <w:sz w:val="18"/>
            <w:szCs w:val="18"/>
            <w:u w:val="single"/>
            <w:lang w:eastAsia="ja-JP"/>
            <w14:ligatures w14:val="none"/>
          </w:rPr>
          <w:t>Course Coordinator</w:t>
        </w:r>
        <w:r w:rsidRPr="00A11624">
          <w:rPr>
            <w:rFonts w:ascii="Arial" w:eastAsia="Arial" w:hAnsi="Arial" w:cs="Times New Roman"/>
            <w:i/>
            <w:color w:val="717171"/>
            <w:kern w:val="0"/>
            <w:sz w:val="18"/>
            <w:szCs w:val="18"/>
            <w:lang w:eastAsia="ja-JP"/>
            <w14:ligatures w14:val="none"/>
          </w:rPr>
          <w:t>: Monitors course enrollments and prerequisite compliance.</w:t>
        </w:r>
      </w:ins>
    </w:p>
    <w:p w:rsidR="00A11624" w:rsidRPr="00A11624" w:rsidRDefault="00A11624" w:rsidP="00A11624">
      <w:pPr>
        <w:numPr>
          <w:ilvl w:val="0"/>
          <w:numId w:val="36"/>
        </w:numPr>
        <w:spacing w:after="180" w:line="360" w:lineRule="auto"/>
        <w:contextualSpacing/>
        <w:rPr>
          <w:ins w:id="2818" w:author="HURR MEHDI" w:date="2025-03-26T16:22:00Z"/>
          <w:rFonts w:ascii="Arial" w:eastAsia="Arial" w:hAnsi="Arial" w:cs="Times New Roman"/>
          <w:i/>
          <w:color w:val="717171"/>
          <w:kern w:val="0"/>
          <w:sz w:val="18"/>
          <w:szCs w:val="18"/>
          <w:lang w:eastAsia="ja-JP"/>
          <w14:ligatures w14:val="none"/>
        </w:rPr>
      </w:pPr>
      <w:ins w:id="2819" w:author="HURR MEHDI" w:date="2025-03-26T16:22:00Z">
        <w:r w:rsidRPr="00A11624">
          <w:rPr>
            <w:rFonts w:ascii="Arial" w:eastAsia="Arial" w:hAnsi="Arial" w:cs="Times New Roman"/>
            <w:i/>
            <w:color w:val="717171"/>
            <w:kern w:val="0"/>
            <w:sz w:val="18"/>
            <w:szCs w:val="18"/>
            <w:u w:val="single"/>
            <w:lang w:eastAsia="ja-JP"/>
            <w14:ligatures w14:val="none"/>
          </w:rPr>
          <w:t>Timetable Coordinator</w:t>
        </w:r>
        <w:r w:rsidRPr="00A11624">
          <w:rPr>
            <w:rFonts w:ascii="Arial" w:eastAsia="Arial" w:hAnsi="Arial" w:cs="Times New Roman"/>
            <w:i/>
            <w:color w:val="717171"/>
            <w:kern w:val="0"/>
            <w:sz w:val="18"/>
            <w:szCs w:val="18"/>
            <w:lang w:eastAsia="ja-JP"/>
            <w14:ligatures w14:val="none"/>
          </w:rPr>
          <w:t>: Manages scheduling conflicts and class capacities.</w:t>
        </w:r>
      </w:ins>
    </w:p>
    <w:p w:rsidR="00A11624" w:rsidRPr="00A11624" w:rsidRDefault="00A11624" w:rsidP="00A11624">
      <w:pPr>
        <w:spacing w:after="180" w:line="360" w:lineRule="auto"/>
        <w:rPr>
          <w:ins w:id="2820" w:author="HURR MEHDI" w:date="2025-03-26T16:22:00Z"/>
          <w:rFonts w:ascii="Arial" w:eastAsia="Arial" w:hAnsi="Arial" w:cs="Times New Roman"/>
          <w:b/>
          <w:color w:val="0070C0"/>
          <w:kern w:val="0"/>
          <w:sz w:val="20"/>
          <w:szCs w:val="18"/>
          <w:lang w:eastAsia="ja-JP"/>
          <w14:ligatures w14:val="none"/>
        </w:rPr>
      </w:pPr>
      <w:ins w:id="2821" w:author="HURR MEHDI" w:date="2025-03-26T16:22:00Z">
        <w:r w:rsidRPr="00A11624">
          <w:rPr>
            <w:rFonts w:ascii="Arial" w:eastAsia="Arial" w:hAnsi="Arial" w:cs="Times New Roman"/>
            <w:b/>
            <w:color w:val="0070C0"/>
            <w:kern w:val="0"/>
            <w:sz w:val="20"/>
            <w:szCs w:val="18"/>
            <w:lang w:eastAsia="ja-JP"/>
            <w14:ligatures w14:val="none"/>
          </w:rPr>
          <w:t>Preconditions:</w:t>
        </w:r>
      </w:ins>
    </w:p>
    <w:p w:rsidR="00A11624" w:rsidRPr="00A11624" w:rsidRDefault="00A11624" w:rsidP="00A11624">
      <w:pPr>
        <w:numPr>
          <w:ilvl w:val="0"/>
          <w:numId w:val="35"/>
        </w:numPr>
        <w:spacing w:after="180" w:line="360" w:lineRule="auto"/>
        <w:contextualSpacing/>
        <w:rPr>
          <w:ins w:id="2822" w:author="HURR MEHDI" w:date="2025-03-26T16:22:00Z"/>
          <w:rFonts w:ascii="Arial" w:eastAsia="Arial" w:hAnsi="Arial" w:cs="Times New Roman"/>
          <w:i/>
          <w:color w:val="717171"/>
          <w:kern w:val="0"/>
          <w:sz w:val="18"/>
          <w:szCs w:val="18"/>
          <w:lang w:eastAsia="ja-JP"/>
          <w14:ligatures w14:val="none"/>
        </w:rPr>
      </w:pPr>
      <w:ins w:id="2823" w:author="HURR MEHDI" w:date="2025-03-26T16:22:00Z">
        <w:r w:rsidRPr="00A11624">
          <w:rPr>
            <w:rFonts w:ascii="Arial" w:eastAsia="Arial" w:hAnsi="Arial" w:cs="Times New Roman"/>
            <w:i/>
            <w:color w:val="717171"/>
            <w:kern w:val="0"/>
            <w:sz w:val="18"/>
            <w:szCs w:val="18"/>
            <w:lang w:eastAsia="ja-JP"/>
            <w14:ligatures w14:val="none"/>
          </w:rPr>
          <w:t xml:space="preserve">The student </w:t>
        </w:r>
        <w:proofErr w:type="gramStart"/>
        <w:r w:rsidRPr="00A11624">
          <w:rPr>
            <w:rFonts w:ascii="Arial" w:eastAsia="Arial" w:hAnsi="Arial" w:cs="Times New Roman"/>
            <w:i/>
            <w:color w:val="717171"/>
            <w:kern w:val="0"/>
            <w:sz w:val="18"/>
            <w:szCs w:val="18"/>
            <w:lang w:eastAsia="ja-JP"/>
            <w14:ligatures w14:val="none"/>
          </w:rPr>
          <w:t>must be logged</w:t>
        </w:r>
        <w:proofErr w:type="gramEnd"/>
        <w:r w:rsidRPr="00A11624">
          <w:rPr>
            <w:rFonts w:ascii="Arial" w:eastAsia="Arial" w:hAnsi="Arial" w:cs="Times New Roman"/>
            <w:i/>
            <w:color w:val="717171"/>
            <w:kern w:val="0"/>
            <w:sz w:val="18"/>
            <w:szCs w:val="18"/>
            <w:lang w:eastAsia="ja-JP"/>
            <w14:ligatures w14:val="none"/>
          </w:rPr>
          <w:t xml:space="preserve"> into the system.</w:t>
        </w:r>
      </w:ins>
    </w:p>
    <w:p w:rsidR="00A11624" w:rsidRPr="00A11624" w:rsidRDefault="00A11624" w:rsidP="00A11624">
      <w:pPr>
        <w:numPr>
          <w:ilvl w:val="0"/>
          <w:numId w:val="35"/>
        </w:numPr>
        <w:spacing w:after="180" w:line="360" w:lineRule="auto"/>
        <w:contextualSpacing/>
        <w:rPr>
          <w:ins w:id="2824" w:author="HURR MEHDI" w:date="2025-03-26T16:22:00Z"/>
          <w:rFonts w:ascii="Arial" w:eastAsia="Arial" w:hAnsi="Arial" w:cs="Times New Roman"/>
          <w:i/>
          <w:color w:val="717171"/>
          <w:kern w:val="0"/>
          <w:sz w:val="18"/>
          <w:szCs w:val="18"/>
          <w:lang w:eastAsia="ja-JP"/>
          <w14:ligatures w14:val="none"/>
        </w:rPr>
      </w:pPr>
      <w:ins w:id="2825" w:author="HURR MEHDI" w:date="2025-03-26T16:22:00Z">
        <w:r w:rsidRPr="00A11624">
          <w:rPr>
            <w:rFonts w:ascii="Arial" w:eastAsia="Arial" w:hAnsi="Arial" w:cs="Times New Roman"/>
            <w:i/>
            <w:color w:val="717171"/>
            <w:kern w:val="0"/>
            <w:sz w:val="18"/>
            <w:szCs w:val="18"/>
            <w:lang w:eastAsia="ja-JP"/>
            <w14:ligatures w14:val="none"/>
          </w:rPr>
          <w:t>The course registration period must be active.</w:t>
        </w:r>
      </w:ins>
    </w:p>
    <w:p w:rsidR="00A11624" w:rsidRPr="00A11624" w:rsidRDefault="00A11624" w:rsidP="00A11624">
      <w:pPr>
        <w:spacing w:after="180" w:line="360" w:lineRule="auto"/>
        <w:rPr>
          <w:ins w:id="2826" w:author="HURR MEHDI" w:date="2025-03-26T16:22:00Z"/>
          <w:rFonts w:ascii="Arial" w:eastAsia="Arial" w:hAnsi="Arial" w:cs="Times New Roman"/>
          <w:b/>
          <w:color w:val="0070C0"/>
          <w:kern w:val="0"/>
          <w:sz w:val="20"/>
          <w:szCs w:val="18"/>
          <w:lang w:eastAsia="ja-JP"/>
          <w14:ligatures w14:val="none"/>
        </w:rPr>
      </w:pPr>
      <w:proofErr w:type="spellStart"/>
      <w:ins w:id="2827" w:author="HURR MEHDI" w:date="2025-03-26T16:22:00Z">
        <w:r w:rsidRPr="00A11624">
          <w:rPr>
            <w:rFonts w:ascii="Arial" w:eastAsia="Arial" w:hAnsi="Arial" w:cs="Times New Roman"/>
            <w:b/>
            <w:color w:val="0070C0"/>
            <w:kern w:val="0"/>
            <w:sz w:val="20"/>
            <w:szCs w:val="18"/>
            <w:lang w:eastAsia="ja-JP"/>
            <w14:ligatures w14:val="none"/>
          </w:rPr>
          <w:t>Postconditions</w:t>
        </w:r>
        <w:proofErr w:type="spellEnd"/>
        <w:r w:rsidRPr="00A11624">
          <w:rPr>
            <w:rFonts w:ascii="Arial" w:eastAsia="Arial" w:hAnsi="Arial" w:cs="Times New Roman"/>
            <w:b/>
            <w:color w:val="0070C0"/>
            <w:kern w:val="0"/>
            <w:sz w:val="20"/>
            <w:szCs w:val="18"/>
            <w:lang w:eastAsia="ja-JP"/>
            <w14:ligatures w14:val="none"/>
          </w:rPr>
          <w:t>:</w:t>
        </w:r>
      </w:ins>
    </w:p>
    <w:p w:rsidR="00A11624" w:rsidRPr="00A11624" w:rsidRDefault="00A11624" w:rsidP="00A11624">
      <w:pPr>
        <w:numPr>
          <w:ilvl w:val="0"/>
          <w:numId w:val="37"/>
        </w:numPr>
        <w:spacing w:after="180" w:line="360" w:lineRule="auto"/>
        <w:contextualSpacing/>
        <w:rPr>
          <w:ins w:id="2828" w:author="HURR MEHDI" w:date="2025-03-26T16:22:00Z"/>
          <w:rFonts w:ascii="Arial" w:eastAsia="Arial" w:hAnsi="Arial" w:cs="Times New Roman"/>
          <w:i/>
          <w:color w:val="717171"/>
          <w:kern w:val="0"/>
          <w:sz w:val="18"/>
          <w:szCs w:val="18"/>
          <w:lang w:eastAsia="ja-JP"/>
          <w14:ligatures w14:val="none"/>
        </w:rPr>
      </w:pPr>
      <w:ins w:id="2829" w:author="HURR MEHDI" w:date="2025-03-26T16:22:00Z">
        <w:r w:rsidRPr="00A11624">
          <w:rPr>
            <w:rFonts w:ascii="Arial" w:eastAsia="Arial" w:hAnsi="Arial" w:cs="Times New Roman"/>
            <w:i/>
            <w:color w:val="717171"/>
            <w:kern w:val="0"/>
            <w:sz w:val="18"/>
            <w:szCs w:val="18"/>
            <w:lang w:eastAsia="ja-JP"/>
            <w14:ligatures w14:val="none"/>
          </w:rPr>
          <w:t>The registered course is stored in the database.</w:t>
        </w:r>
      </w:ins>
    </w:p>
    <w:p w:rsidR="00A11624" w:rsidRPr="00A11624" w:rsidRDefault="00A11624" w:rsidP="00A11624">
      <w:pPr>
        <w:numPr>
          <w:ilvl w:val="0"/>
          <w:numId w:val="37"/>
        </w:numPr>
        <w:spacing w:after="180" w:line="360" w:lineRule="auto"/>
        <w:contextualSpacing/>
        <w:rPr>
          <w:ins w:id="2830" w:author="HURR MEHDI" w:date="2025-03-26T16:22:00Z"/>
          <w:rFonts w:ascii="Arial" w:eastAsia="Arial" w:hAnsi="Arial" w:cs="Times New Roman"/>
          <w:i/>
          <w:color w:val="717171"/>
          <w:kern w:val="0"/>
          <w:sz w:val="18"/>
          <w:szCs w:val="18"/>
          <w:lang w:eastAsia="ja-JP"/>
          <w14:ligatures w14:val="none"/>
        </w:rPr>
      </w:pPr>
      <w:ins w:id="2831" w:author="HURR MEHDI" w:date="2025-03-26T16:22:00Z">
        <w:r w:rsidRPr="00A11624">
          <w:rPr>
            <w:rFonts w:ascii="Arial" w:eastAsia="Arial" w:hAnsi="Arial" w:cs="Times New Roman"/>
            <w:i/>
            <w:color w:val="717171"/>
            <w:kern w:val="0"/>
            <w:sz w:val="18"/>
            <w:szCs w:val="18"/>
            <w:lang w:eastAsia="ja-JP"/>
            <w14:ligatures w14:val="none"/>
          </w:rPr>
          <w:t>The system updates the student's registered courses.</w:t>
        </w:r>
      </w:ins>
    </w:p>
    <w:p w:rsidR="00A11624" w:rsidRPr="00A11624" w:rsidRDefault="00A11624" w:rsidP="00A11624">
      <w:pPr>
        <w:spacing w:after="180" w:line="360" w:lineRule="auto"/>
        <w:rPr>
          <w:ins w:id="2832" w:author="HURR MEHDI" w:date="2025-03-26T16:22:00Z"/>
          <w:rFonts w:ascii="Arial" w:eastAsia="Arial" w:hAnsi="Arial" w:cs="Times New Roman"/>
          <w:b/>
          <w:color w:val="0070C0"/>
          <w:kern w:val="0"/>
          <w:sz w:val="20"/>
          <w:szCs w:val="18"/>
          <w:lang w:eastAsia="ja-JP"/>
          <w14:ligatures w14:val="none"/>
        </w:rPr>
      </w:pPr>
      <w:ins w:id="2833" w:author="HURR MEHDI" w:date="2025-03-26T16:22:00Z">
        <w:r w:rsidRPr="00A11624">
          <w:rPr>
            <w:rFonts w:ascii="Arial" w:eastAsia="Arial" w:hAnsi="Arial" w:cs="Times New Roman"/>
            <w:b/>
            <w:color w:val="0070C0"/>
            <w:kern w:val="0"/>
            <w:sz w:val="20"/>
            <w:szCs w:val="18"/>
            <w:lang w:eastAsia="ja-JP"/>
            <w14:ligatures w14:val="none"/>
          </w:rPr>
          <w:t>Inputs:</w:t>
        </w:r>
      </w:ins>
    </w:p>
    <w:p w:rsidR="00A11624" w:rsidRPr="00A11624" w:rsidRDefault="00A11624" w:rsidP="00A11624">
      <w:pPr>
        <w:numPr>
          <w:ilvl w:val="0"/>
          <w:numId w:val="38"/>
        </w:numPr>
        <w:spacing w:after="180" w:line="360" w:lineRule="auto"/>
        <w:contextualSpacing/>
        <w:rPr>
          <w:ins w:id="2834" w:author="HURR MEHDI" w:date="2025-03-26T16:22:00Z"/>
          <w:rFonts w:ascii="Arial" w:eastAsia="Arial" w:hAnsi="Arial" w:cs="Times New Roman"/>
          <w:i/>
          <w:color w:val="717171"/>
          <w:kern w:val="0"/>
          <w:sz w:val="18"/>
          <w:szCs w:val="18"/>
          <w:lang w:eastAsia="ja-JP"/>
          <w14:ligatures w14:val="none"/>
        </w:rPr>
      </w:pPr>
      <w:proofErr w:type="spellStart"/>
      <w:ins w:id="2835" w:author="HURR MEHDI" w:date="2025-03-26T16:22:00Z">
        <w:r w:rsidRPr="00A11624">
          <w:rPr>
            <w:rFonts w:ascii="Arial" w:eastAsia="Arial" w:hAnsi="Arial" w:cs="Times New Roman"/>
            <w:i/>
            <w:color w:val="717171"/>
            <w:kern w:val="0"/>
            <w:sz w:val="18"/>
            <w:szCs w:val="18"/>
            <w:lang w:eastAsia="ja-JP"/>
            <w14:ligatures w14:val="none"/>
          </w:rPr>
          <w:t>StudentID</w:t>
        </w:r>
        <w:proofErr w:type="spellEnd"/>
      </w:ins>
    </w:p>
    <w:p w:rsidR="00A11624" w:rsidRPr="00A11624" w:rsidRDefault="00A11624" w:rsidP="00A11624">
      <w:pPr>
        <w:numPr>
          <w:ilvl w:val="0"/>
          <w:numId w:val="38"/>
        </w:numPr>
        <w:spacing w:after="180" w:line="360" w:lineRule="auto"/>
        <w:contextualSpacing/>
        <w:rPr>
          <w:ins w:id="2836" w:author="HURR MEHDI" w:date="2025-03-26T16:22:00Z"/>
          <w:rFonts w:ascii="Arial" w:eastAsia="Arial" w:hAnsi="Arial" w:cs="Times New Roman"/>
          <w:i/>
          <w:color w:val="717171"/>
          <w:kern w:val="0"/>
          <w:sz w:val="18"/>
          <w:szCs w:val="18"/>
          <w:lang w:eastAsia="ja-JP"/>
          <w14:ligatures w14:val="none"/>
        </w:rPr>
      </w:pPr>
      <w:proofErr w:type="spellStart"/>
      <w:ins w:id="2837" w:author="HURR MEHDI" w:date="2025-03-26T16:22:00Z">
        <w:r w:rsidRPr="00A11624">
          <w:rPr>
            <w:rFonts w:ascii="Arial" w:eastAsia="Arial" w:hAnsi="Arial" w:cs="Times New Roman"/>
            <w:i/>
            <w:color w:val="717171"/>
            <w:kern w:val="0"/>
            <w:sz w:val="18"/>
            <w:szCs w:val="18"/>
            <w:lang w:eastAsia="ja-JP"/>
            <w14:ligatures w14:val="none"/>
          </w:rPr>
          <w:t>CourseID</w:t>
        </w:r>
        <w:proofErr w:type="spellEnd"/>
      </w:ins>
    </w:p>
    <w:p w:rsidR="00A11624" w:rsidRPr="00A11624" w:rsidRDefault="00A11624" w:rsidP="00A11624">
      <w:pPr>
        <w:spacing w:after="180" w:line="360" w:lineRule="auto"/>
        <w:rPr>
          <w:ins w:id="2838" w:author="HURR MEHDI" w:date="2025-03-26T16:22:00Z"/>
          <w:rFonts w:ascii="Arial" w:eastAsia="Arial" w:hAnsi="Arial" w:cs="Times New Roman"/>
          <w:i/>
          <w:color w:val="717171"/>
          <w:kern w:val="0"/>
          <w:sz w:val="18"/>
          <w:szCs w:val="18"/>
          <w:lang w:eastAsia="ja-JP"/>
          <w14:ligatures w14:val="none"/>
        </w:rPr>
      </w:pPr>
    </w:p>
    <w:p w:rsidR="00A11624" w:rsidRPr="00A11624" w:rsidRDefault="00A11624" w:rsidP="00A11624">
      <w:pPr>
        <w:spacing w:after="180" w:line="360" w:lineRule="auto"/>
        <w:rPr>
          <w:ins w:id="2839" w:author="HURR MEHDI" w:date="2025-03-26T16:22:00Z"/>
          <w:rFonts w:ascii="Arial" w:eastAsia="Arial" w:hAnsi="Arial" w:cs="Times New Roman"/>
          <w:b/>
          <w:color w:val="0070C0"/>
          <w:kern w:val="0"/>
          <w:sz w:val="20"/>
          <w:szCs w:val="18"/>
          <w:lang w:eastAsia="ja-JP"/>
          <w14:ligatures w14:val="none"/>
        </w:rPr>
      </w:pPr>
      <w:ins w:id="2840" w:author="HURR MEHDI" w:date="2025-03-26T16:22:00Z">
        <w:r w:rsidRPr="00A11624">
          <w:rPr>
            <w:rFonts w:ascii="Arial" w:eastAsia="Arial" w:hAnsi="Arial" w:cs="Times New Roman"/>
            <w:b/>
            <w:color w:val="0070C0"/>
            <w:kern w:val="0"/>
            <w:sz w:val="20"/>
            <w:szCs w:val="18"/>
            <w:lang w:eastAsia="ja-JP"/>
            <w14:ligatures w14:val="none"/>
          </w:rPr>
          <w:t>Outputs:</w:t>
        </w:r>
      </w:ins>
    </w:p>
    <w:p w:rsidR="00A11624" w:rsidRPr="00A11624" w:rsidRDefault="00A11624" w:rsidP="00A11624">
      <w:pPr>
        <w:numPr>
          <w:ilvl w:val="0"/>
          <w:numId w:val="39"/>
        </w:numPr>
        <w:spacing w:after="180" w:line="360" w:lineRule="auto"/>
        <w:contextualSpacing/>
        <w:rPr>
          <w:ins w:id="2841" w:author="HURR MEHDI" w:date="2025-03-26T16:22:00Z"/>
          <w:rFonts w:ascii="Arial" w:eastAsia="Arial" w:hAnsi="Arial" w:cs="Times New Roman"/>
          <w:i/>
          <w:color w:val="717171"/>
          <w:kern w:val="0"/>
          <w:sz w:val="18"/>
          <w:szCs w:val="18"/>
          <w:lang w:eastAsia="ja-JP"/>
          <w14:ligatures w14:val="none"/>
        </w:rPr>
      </w:pPr>
      <w:proofErr w:type="spellStart"/>
      <w:ins w:id="2842" w:author="HURR MEHDI" w:date="2025-03-26T16:22:00Z">
        <w:r w:rsidRPr="00A11624">
          <w:rPr>
            <w:rFonts w:ascii="Arial" w:eastAsia="Arial" w:hAnsi="Arial" w:cs="Times New Roman"/>
            <w:i/>
            <w:color w:val="717171"/>
            <w:kern w:val="0"/>
            <w:sz w:val="18"/>
            <w:szCs w:val="18"/>
            <w:lang w:eastAsia="ja-JP"/>
            <w14:ligatures w14:val="none"/>
          </w:rPr>
          <w:t>RegistrationStatus</w:t>
        </w:r>
        <w:proofErr w:type="spellEnd"/>
        <w:r w:rsidRPr="00A11624">
          <w:rPr>
            <w:rFonts w:ascii="Arial" w:eastAsia="Arial" w:hAnsi="Arial" w:cs="Times New Roman"/>
            <w:i/>
            <w:color w:val="717171"/>
            <w:kern w:val="0"/>
            <w:sz w:val="18"/>
            <w:szCs w:val="18"/>
            <w:lang w:eastAsia="ja-JP"/>
            <w14:ligatures w14:val="none"/>
          </w:rPr>
          <w:t xml:space="preserve"> (Confirmed or Denied)</w:t>
        </w:r>
      </w:ins>
    </w:p>
    <w:p w:rsidR="00A11624" w:rsidRPr="00A11624" w:rsidRDefault="00A11624" w:rsidP="00A11624">
      <w:pPr>
        <w:numPr>
          <w:ilvl w:val="0"/>
          <w:numId w:val="39"/>
        </w:numPr>
        <w:spacing w:after="180" w:line="360" w:lineRule="auto"/>
        <w:contextualSpacing/>
        <w:rPr>
          <w:ins w:id="2843" w:author="HURR MEHDI" w:date="2025-03-26T16:22:00Z"/>
          <w:rFonts w:ascii="Arial" w:eastAsia="Arial" w:hAnsi="Arial" w:cs="Times New Roman"/>
          <w:i/>
          <w:color w:val="717171"/>
          <w:kern w:val="0"/>
          <w:sz w:val="18"/>
          <w:szCs w:val="18"/>
          <w:lang w:eastAsia="ja-JP"/>
          <w14:ligatures w14:val="none"/>
        </w:rPr>
      </w:pPr>
      <w:proofErr w:type="spellStart"/>
      <w:ins w:id="2844" w:author="HURR MEHDI" w:date="2025-03-26T16:22:00Z">
        <w:r w:rsidRPr="00A11624">
          <w:rPr>
            <w:rFonts w:ascii="Arial" w:eastAsia="Arial" w:hAnsi="Arial" w:cs="Times New Roman"/>
            <w:i/>
            <w:color w:val="717171"/>
            <w:kern w:val="0"/>
            <w:sz w:val="18"/>
            <w:szCs w:val="18"/>
            <w:lang w:eastAsia="ja-JP"/>
            <w14:ligatures w14:val="none"/>
          </w:rPr>
          <w:t>UpdatedCourseList</w:t>
        </w:r>
        <w:proofErr w:type="spellEnd"/>
      </w:ins>
    </w:p>
    <w:p w:rsidR="00A11624" w:rsidRPr="00A11624" w:rsidRDefault="00A11624" w:rsidP="00A11624">
      <w:pPr>
        <w:spacing w:after="180" w:line="288" w:lineRule="auto"/>
        <w:rPr>
          <w:ins w:id="2845" w:author="HURR MEHDI" w:date="2025-03-26T16:22:00Z"/>
          <w:rFonts w:ascii="Arial" w:eastAsia="Arial" w:hAnsi="Arial" w:cs="Times New Roman"/>
          <w:color w:val="262626"/>
          <w:kern w:val="0"/>
          <w:sz w:val="18"/>
          <w:szCs w:val="18"/>
          <w:lang w:eastAsia="ja-JP"/>
          <w14:ligatures w14:val="none"/>
        </w:rPr>
      </w:pPr>
    </w:p>
    <w:p w:rsidR="00A11624" w:rsidRPr="00A11624" w:rsidRDefault="00A11624" w:rsidP="00A11624">
      <w:pPr>
        <w:spacing w:after="180" w:line="288" w:lineRule="auto"/>
        <w:rPr>
          <w:ins w:id="2846" w:author="HURR MEHDI" w:date="2025-03-26T16:22:00Z"/>
          <w:rFonts w:ascii="Arial" w:eastAsia="Arial" w:hAnsi="Arial" w:cs="Times New Roman"/>
          <w:b/>
          <w:color w:val="0070C0"/>
          <w:kern w:val="0"/>
          <w:sz w:val="20"/>
          <w:szCs w:val="18"/>
          <w:lang w:eastAsia="ja-JP"/>
          <w14:ligatures w14:val="none"/>
        </w:rPr>
      </w:pPr>
      <w:ins w:id="2847" w:author="HURR MEHDI" w:date="2025-03-26T16:22:00Z">
        <w:r w:rsidRPr="00A11624">
          <w:rPr>
            <w:rFonts w:ascii="Arial" w:eastAsia="Arial" w:hAnsi="Arial" w:cs="Times New Roman"/>
            <w:b/>
            <w:color w:val="0070C0"/>
            <w:kern w:val="0"/>
            <w:sz w:val="20"/>
            <w:szCs w:val="18"/>
            <w:lang w:eastAsia="ja-JP"/>
            <w14:ligatures w14:val="none"/>
          </w:rPr>
          <w:t>Main Success Scenario:</w:t>
        </w:r>
      </w:ins>
    </w:p>
    <w:p w:rsidR="00A11624" w:rsidRPr="00A11624" w:rsidRDefault="00A11624" w:rsidP="00A11624">
      <w:pPr>
        <w:numPr>
          <w:ilvl w:val="0"/>
          <w:numId w:val="49"/>
        </w:numPr>
        <w:spacing w:after="200" w:line="360" w:lineRule="auto"/>
        <w:contextualSpacing/>
        <w:rPr>
          <w:ins w:id="2848" w:author="HURR MEHDI" w:date="2025-03-26T16:22:00Z"/>
          <w:rFonts w:ascii="Arial" w:eastAsia="MS Mincho" w:hAnsi="Arial" w:cs="Arial"/>
          <w:i/>
          <w:color w:val="717171"/>
          <w:kern w:val="0"/>
          <w:sz w:val="18"/>
          <w14:ligatures w14:val="none"/>
        </w:rPr>
        <w:pPrChange w:id="2849" w:author="HURR MEHDI" w:date="2025-03-26T16:23:00Z">
          <w:pPr>
            <w:numPr>
              <w:numId w:val="48"/>
            </w:numPr>
            <w:spacing w:after="200" w:line="360" w:lineRule="auto"/>
            <w:ind w:left="720" w:hanging="360"/>
            <w:contextualSpacing/>
          </w:pPr>
        </w:pPrChange>
      </w:pPr>
      <w:ins w:id="2850" w:author="HURR MEHDI" w:date="2025-03-26T16:22:00Z">
        <w:r w:rsidRPr="00A11624">
          <w:rPr>
            <w:rFonts w:ascii="Arial" w:eastAsia="MS Mincho" w:hAnsi="Arial" w:cs="Arial"/>
            <w:i/>
            <w:color w:val="717171"/>
            <w:kern w:val="0"/>
            <w:sz w:val="18"/>
            <w14:ligatures w14:val="none"/>
          </w:rPr>
          <w:t>The student navigates to the course registration section.</w:t>
        </w:r>
      </w:ins>
    </w:p>
    <w:p w:rsidR="00A11624" w:rsidRPr="00A11624" w:rsidRDefault="00A11624" w:rsidP="00A11624">
      <w:pPr>
        <w:numPr>
          <w:ilvl w:val="0"/>
          <w:numId w:val="49"/>
        </w:numPr>
        <w:spacing w:after="200" w:line="360" w:lineRule="auto"/>
        <w:contextualSpacing/>
        <w:rPr>
          <w:ins w:id="2851" w:author="HURR MEHDI" w:date="2025-03-26T16:22:00Z"/>
          <w:rFonts w:ascii="Arial" w:eastAsia="MS Mincho" w:hAnsi="Arial" w:cs="Arial"/>
          <w:i/>
          <w:color w:val="717171"/>
          <w:kern w:val="0"/>
          <w:sz w:val="18"/>
          <w14:ligatures w14:val="none"/>
        </w:rPr>
        <w:pPrChange w:id="2852" w:author="HURR MEHDI" w:date="2025-03-26T16:23:00Z">
          <w:pPr>
            <w:numPr>
              <w:numId w:val="48"/>
            </w:numPr>
            <w:spacing w:after="200" w:line="360" w:lineRule="auto"/>
            <w:ind w:left="720" w:hanging="360"/>
            <w:contextualSpacing/>
          </w:pPr>
        </w:pPrChange>
      </w:pPr>
      <w:ins w:id="2853" w:author="HURR MEHDI" w:date="2025-03-26T16:22:00Z">
        <w:r w:rsidRPr="00A11624">
          <w:rPr>
            <w:rFonts w:ascii="Arial" w:eastAsia="MS Mincho" w:hAnsi="Arial" w:cs="Arial"/>
            <w:i/>
            <w:color w:val="717171"/>
            <w:kern w:val="0"/>
            <w:sz w:val="18"/>
            <w14:ligatures w14:val="none"/>
          </w:rPr>
          <w:t>The student enters the course ID for the desired course.</w:t>
        </w:r>
      </w:ins>
    </w:p>
    <w:p w:rsidR="00A11624" w:rsidRPr="00A11624" w:rsidRDefault="00A11624" w:rsidP="00A11624">
      <w:pPr>
        <w:numPr>
          <w:ilvl w:val="0"/>
          <w:numId w:val="49"/>
        </w:numPr>
        <w:spacing w:after="200" w:line="360" w:lineRule="auto"/>
        <w:contextualSpacing/>
        <w:rPr>
          <w:ins w:id="2854" w:author="HURR MEHDI" w:date="2025-03-26T16:22:00Z"/>
          <w:rFonts w:ascii="Arial" w:eastAsia="MS Mincho" w:hAnsi="Arial" w:cs="Arial"/>
          <w:i/>
          <w:color w:val="717171"/>
          <w:kern w:val="0"/>
          <w:sz w:val="18"/>
          <w14:ligatures w14:val="none"/>
        </w:rPr>
        <w:pPrChange w:id="2855" w:author="HURR MEHDI" w:date="2025-03-26T16:23:00Z">
          <w:pPr>
            <w:numPr>
              <w:numId w:val="48"/>
            </w:numPr>
            <w:spacing w:after="200" w:line="360" w:lineRule="auto"/>
            <w:ind w:left="720" w:hanging="360"/>
            <w:contextualSpacing/>
          </w:pPr>
        </w:pPrChange>
      </w:pPr>
      <w:ins w:id="2856" w:author="HURR MEHDI" w:date="2025-03-26T16:22:00Z">
        <w:r w:rsidRPr="00A11624">
          <w:rPr>
            <w:rFonts w:ascii="Arial" w:eastAsia="MS Mincho" w:hAnsi="Arial" w:cs="Arial"/>
            <w:i/>
            <w:color w:val="717171"/>
            <w:kern w:val="0"/>
            <w:sz w:val="18"/>
            <w14:ligatures w14:val="none"/>
          </w:rPr>
          <w:t>The system checks if the student meets the course prerequisites.</w:t>
        </w:r>
      </w:ins>
    </w:p>
    <w:p w:rsidR="00A11624" w:rsidRPr="00A11624" w:rsidRDefault="00A11624" w:rsidP="00A11624">
      <w:pPr>
        <w:numPr>
          <w:ilvl w:val="0"/>
          <w:numId w:val="49"/>
        </w:numPr>
        <w:spacing w:after="200" w:line="360" w:lineRule="auto"/>
        <w:contextualSpacing/>
        <w:rPr>
          <w:ins w:id="2857" w:author="HURR MEHDI" w:date="2025-03-26T16:22:00Z"/>
          <w:rFonts w:ascii="Arial" w:eastAsia="MS Mincho" w:hAnsi="Arial" w:cs="Arial"/>
          <w:i/>
          <w:color w:val="717171"/>
          <w:kern w:val="0"/>
          <w:sz w:val="18"/>
          <w14:ligatures w14:val="none"/>
        </w:rPr>
        <w:pPrChange w:id="2858" w:author="HURR MEHDI" w:date="2025-03-26T16:23:00Z">
          <w:pPr>
            <w:numPr>
              <w:numId w:val="48"/>
            </w:numPr>
            <w:spacing w:after="200" w:line="360" w:lineRule="auto"/>
            <w:ind w:left="720" w:hanging="360"/>
            <w:contextualSpacing/>
          </w:pPr>
        </w:pPrChange>
      </w:pPr>
      <w:ins w:id="2859" w:author="HURR MEHDI" w:date="2025-03-26T16:22:00Z">
        <w:r w:rsidRPr="00A11624">
          <w:rPr>
            <w:rFonts w:ascii="Arial" w:eastAsia="MS Mincho" w:hAnsi="Arial" w:cs="Arial"/>
            <w:i/>
            <w:color w:val="717171"/>
            <w:kern w:val="0"/>
            <w:sz w:val="18"/>
            <w14:ligatures w14:val="none"/>
          </w:rPr>
          <w:t xml:space="preserve">If prerequisites </w:t>
        </w:r>
        <w:proofErr w:type="gramStart"/>
        <w:r w:rsidRPr="00A11624">
          <w:rPr>
            <w:rFonts w:ascii="Arial" w:eastAsia="MS Mincho" w:hAnsi="Arial" w:cs="Arial"/>
            <w:i/>
            <w:color w:val="717171"/>
            <w:kern w:val="0"/>
            <w:sz w:val="18"/>
            <w14:ligatures w14:val="none"/>
          </w:rPr>
          <w:t>are met</w:t>
        </w:r>
        <w:proofErr w:type="gramEnd"/>
        <w:r w:rsidRPr="00A11624">
          <w:rPr>
            <w:rFonts w:ascii="Arial" w:eastAsia="MS Mincho" w:hAnsi="Arial" w:cs="Arial"/>
            <w:i/>
            <w:color w:val="717171"/>
            <w:kern w:val="0"/>
            <w:sz w:val="18"/>
            <w14:ligatures w14:val="none"/>
          </w:rPr>
          <w:t>, the system registers the student.</w:t>
        </w:r>
      </w:ins>
    </w:p>
    <w:p w:rsidR="00A11624" w:rsidRPr="00A11624" w:rsidRDefault="00A11624" w:rsidP="00A11624">
      <w:pPr>
        <w:numPr>
          <w:ilvl w:val="0"/>
          <w:numId w:val="49"/>
        </w:numPr>
        <w:spacing w:after="200" w:line="360" w:lineRule="auto"/>
        <w:contextualSpacing/>
        <w:rPr>
          <w:ins w:id="2860" w:author="HURR MEHDI" w:date="2025-03-26T16:22:00Z"/>
          <w:rFonts w:ascii="Arial" w:eastAsia="MS Mincho" w:hAnsi="Arial" w:cs="Arial"/>
          <w:i/>
          <w:color w:val="717171"/>
          <w:kern w:val="0"/>
          <w:sz w:val="18"/>
          <w14:ligatures w14:val="none"/>
        </w:rPr>
        <w:pPrChange w:id="2861" w:author="HURR MEHDI" w:date="2025-03-26T16:23:00Z">
          <w:pPr>
            <w:numPr>
              <w:numId w:val="48"/>
            </w:numPr>
            <w:spacing w:after="200" w:line="360" w:lineRule="auto"/>
            <w:ind w:left="720" w:hanging="360"/>
            <w:contextualSpacing/>
          </w:pPr>
        </w:pPrChange>
      </w:pPr>
      <w:ins w:id="2862" w:author="HURR MEHDI" w:date="2025-03-26T16:22:00Z">
        <w:r w:rsidRPr="00A11624">
          <w:rPr>
            <w:rFonts w:ascii="Arial" w:eastAsia="MS Mincho" w:hAnsi="Arial" w:cs="Arial"/>
            <w:i/>
            <w:color w:val="717171"/>
            <w:kern w:val="0"/>
            <w:sz w:val="18"/>
            <w14:ligatures w14:val="none"/>
          </w:rPr>
          <w:t>The system updates the student’s registered courses.</w:t>
        </w:r>
      </w:ins>
    </w:p>
    <w:p w:rsidR="00A11624" w:rsidRPr="00A11624" w:rsidRDefault="00A11624" w:rsidP="00A11624">
      <w:pPr>
        <w:numPr>
          <w:ilvl w:val="0"/>
          <w:numId w:val="49"/>
        </w:numPr>
        <w:spacing w:after="200" w:line="360" w:lineRule="auto"/>
        <w:contextualSpacing/>
        <w:rPr>
          <w:ins w:id="2863" w:author="HURR MEHDI" w:date="2025-03-26T16:22:00Z"/>
          <w:rFonts w:ascii="Arial" w:eastAsia="MS Mincho" w:hAnsi="Arial" w:cs="Arial"/>
          <w:i/>
          <w:color w:val="717171"/>
          <w:kern w:val="0"/>
          <w:sz w:val="18"/>
          <w14:ligatures w14:val="none"/>
        </w:rPr>
        <w:pPrChange w:id="2864" w:author="HURR MEHDI" w:date="2025-03-26T16:23:00Z">
          <w:pPr>
            <w:numPr>
              <w:numId w:val="48"/>
            </w:numPr>
            <w:spacing w:after="200" w:line="360" w:lineRule="auto"/>
            <w:ind w:left="720" w:hanging="360"/>
            <w:contextualSpacing/>
          </w:pPr>
        </w:pPrChange>
      </w:pPr>
      <w:ins w:id="2865" w:author="HURR MEHDI" w:date="2025-03-26T16:22:00Z">
        <w:r w:rsidRPr="00A11624">
          <w:rPr>
            <w:rFonts w:ascii="Arial" w:eastAsia="MS Mincho" w:hAnsi="Arial" w:cs="Arial"/>
            <w:i/>
            <w:color w:val="717171"/>
            <w:kern w:val="0"/>
            <w:sz w:val="18"/>
            <w14:ligatures w14:val="none"/>
          </w:rPr>
          <w:t xml:space="preserve">The system confirms the registration to the student by displaying a </w:t>
        </w:r>
        <w:r w:rsidRPr="00A11624">
          <w:rPr>
            <w:rFonts w:ascii="Segoe UI Symbol" w:eastAsia="MS Mincho" w:hAnsi="Segoe UI Symbol" w:cs="Segoe UI Symbol"/>
            <w:i/>
            <w:color w:val="717171"/>
            <w:kern w:val="0"/>
            <w:sz w:val="18"/>
            <w14:ligatures w14:val="none"/>
          </w:rPr>
          <w:t>✔</w:t>
        </w:r>
        <w:r w:rsidRPr="00A11624">
          <w:rPr>
            <w:rFonts w:ascii="Arial" w:eastAsia="MS Mincho" w:hAnsi="Arial" w:cs="Arial"/>
            <w:i/>
            <w:color w:val="717171"/>
            <w:kern w:val="0"/>
            <w:sz w:val="18"/>
            <w14:ligatures w14:val="none"/>
          </w:rPr>
          <w:t xml:space="preserve"> (checkmark) or 'True' status next to the registered course ID.</w:t>
        </w:r>
      </w:ins>
    </w:p>
    <w:p w:rsidR="00A11624" w:rsidRPr="00A11624" w:rsidRDefault="00A11624" w:rsidP="00A11624">
      <w:pPr>
        <w:spacing w:after="180" w:line="288" w:lineRule="auto"/>
        <w:rPr>
          <w:ins w:id="2866" w:author="HURR MEHDI" w:date="2025-03-26T16:22:00Z"/>
          <w:rFonts w:ascii="Arial" w:eastAsia="Arial" w:hAnsi="Arial" w:cs="Times New Roman"/>
          <w:color w:val="262626"/>
          <w:kern w:val="0"/>
          <w:sz w:val="18"/>
          <w:szCs w:val="18"/>
          <w:lang w:eastAsia="ja-JP"/>
          <w14:ligatures w14:val="none"/>
        </w:rPr>
      </w:pPr>
    </w:p>
    <w:p w:rsidR="00A11624" w:rsidRPr="00A11624" w:rsidRDefault="00A11624" w:rsidP="00A11624">
      <w:pPr>
        <w:spacing w:after="180" w:line="288" w:lineRule="auto"/>
        <w:rPr>
          <w:ins w:id="2867" w:author="HURR MEHDI" w:date="2025-03-26T16:22:00Z"/>
          <w:rFonts w:ascii="Arial" w:eastAsia="Arial" w:hAnsi="Arial" w:cs="Times New Roman"/>
          <w:b/>
          <w:color w:val="0070C0"/>
          <w:kern w:val="0"/>
          <w:sz w:val="20"/>
          <w:szCs w:val="18"/>
          <w:lang w:eastAsia="ja-JP"/>
          <w14:ligatures w14:val="none"/>
        </w:rPr>
      </w:pPr>
      <w:ins w:id="2868" w:author="HURR MEHDI" w:date="2025-03-26T16:22:00Z">
        <w:r w:rsidRPr="00A11624">
          <w:rPr>
            <w:rFonts w:ascii="Arial" w:eastAsia="Arial" w:hAnsi="Arial" w:cs="Times New Roman"/>
            <w:b/>
            <w:color w:val="0070C0"/>
            <w:kern w:val="0"/>
            <w:sz w:val="20"/>
            <w:szCs w:val="18"/>
            <w:lang w:eastAsia="ja-JP"/>
            <w14:ligatures w14:val="none"/>
          </w:rPr>
          <w:t>Alternative Scenarios:</w:t>
        </w:r>
      </w:ins>
    </w:p>
    <w:p w:rsidR="00A11624" w:rsidRPr="00A11624" w:rsidRDefault="00A11624" w:rsidP="00A11624">
      <w:pPr>
        <w:pStyle w:val="ListParagraph"/>
        <w:numPr>
          <w:ilvl w:val="0"/>
          <w:numId w:val="51"/>
        </w:numPr>
        <w:spacing w:after="180" w:line="480" w:lineRule="auto"/>
        <w:rPr>
          <w:ins w:id="2869" w:author="HURR MEHDI" w:date="2025-03-26T16:22:00Z"/>
          <w:rFonts w:ascii="Arial" w:eastAsia="Arial" w:hAnsi="Arial" w:cs="Times New Roman"/>
          <w:i/>
          <w:color w:val="717171"/>
          <w:kern w:val="0"/>
          <w:sz w:val="18"/>
          <w:szCs w:val="18"/>
          <w:lang w:eastAsia="ja-JP"/>
          <w14:ligatures w14:val="none"/>
          <w:rPrChange w:id="2870" w:author="HURR MEHDI" w:date="2025-03-26T16:24:00Z">
            <w:rPr>
              <w:ins w:id="2871" w:author="HURR MEHDI" w:date="2025-03-26T16:22:00Z"/>
              <w:lang w:eastAsia="ja-JP"/>
            </w:rPr>
          </w:rPrChange>
        </w:rPr>
        <w:pPrChange w:id="2872" w:author="HURR MEHDI" w:date="2025-03-26T16:24:00Z">
          <w:pPr>
            <w:spacing w:after="180" w:line="288" w:lineRule="auto"/>
            <w:contextualSpacing/>
          </w:pPr>
        </w:pPrChange>
      </w:pPr>
      <w:ins w:id="2873" w:author="HURR MEHDI" w:date="2025-03-26T16:22:00Z">
        <w:r w:rsidRPr="00A11624">
          <w:rPr>
            <w:rFonts w:ascii="Arial" w:eastAsia="Arial" w:hAnsi="Arial" w:cs="Times New Roman"/>
            <w:i/>
            <w:color w:val="717171"/>
            <w:kern w:val="0"/>
            <w:sz w:val="18"/>
            <w:szCs w:val="18"/>
            <w:lang w:eastAsia="ja-JP"/>
            <w14:ligatures w14:val="none"/>
          </w:rPr>
          <w:t>Prerequisites Not Met</w:t>
        </w:r>
        <w:r w:rsidRPr="00A11624">
          <w:rPr>
            <w:rFonts w:ascii="Arial" w:eastAsia="Arial" w:hAnsi="Arial" w:cs="Times New Roman"/>
            <w:i/>
            <w:color w:val="717171"/>
            <w:kern w:val="0"/>
            <w:sz w:val="18"/>
            <w:szCs w:val="18"/>
            <w:lang w:eastAsia="ja-JP"/>
            <w14:ligatures w14:val="none"/>
          </w:rPr>
          <w:br/>
        </w:r>
        <w:r w:rsidRPr="00A11624">
          <w:rPr>
            <w:rFonts w:ascii="Arial" w:eastAsia="Arial" w:hAnsi="Arial" w:cs="Times New Roman"/>
            <w:i/>
            <w:color w:val="717171"/>
            <w:kern w:val="0"/>
            <w:sz w:val="18"/>
            <w:szCs w:val="18"/>
            <w:lang w:eastAsia="ja-JP"/>
            <w14:ligatures w14:val="none"/>
            <w:rPrChange w:id="2874" w:author="HURR MEHDI" w:date="2025-03-26T16:23:00Z">
              <w:rPr>
                <w:lang w:eastAsia="ja-JP"/>
              </w:rPr>
            </w:rPrChange>
          </w:rPr>
          <w:t xml:space="preserve">The system notifies the student that they do not meet the </w:t>
        </w:r>
        <w:proofErr w:type="spellStart"/>
        <w:r w:rsidRPr="00A11624">
          <w:rPr>
            <w:rFonts w:ascii="Arial" w:eastAsia="Arial" w:hAnsi="Arial" w:cs="Times New Roman"/>
            <w:i/>
            <w:color w:val="717171"/>
            <w:kern w:val="0"/>
            <w:sz w:val="18"/>
            <w:szCs w:val="18"/>
            <w:lang w:eastAsia="ja-JP"/>
            <w14:ligatures w14:val="none"/>
            <w:rPrChange w:id="2875" w:author="HURR MEHDI" w:date="2025-03-26T16:23:00Z">
              <w:rPr>
                <w:lang w:eastAsia="ja-JP"/>
              </w:rPr>
            </w:rPrChange>
          </w:rPr>
          <w:t>prerequisites.The</w:t>
        </w:r>
        <w:proofErr w:type="spellEnd"/>
        <w:r w:rsidRPr="00A11624">
          <w:rPr>
            <w:rFonts w:ascii="Arial" w:eastAsia="Arial" w:hAnsi="Arial" w:cs="Times New Roman"/>
            <w:i/>
            <w:color w:val="717171"/>
            <w:kern w:val="0"/>
            <w:sz w:val="18"/>
            <w:szCs w:val="18"/>
            <w:lang w:eastAsia="ja-JP"/>
            <w14:ligatures w14:val="none"/>
            <w:rPrChange w:id="2876" w:author="HURR MEHDI" w:date="2025-03-26T16:23:00Z">
              <w:rPr>
                <w:lang w:eastAsia="ja-JP"/>
              </w:rPr>
            </w:rPrChange>
          </w:rPr>
          <w:t xml:space="preserve"> student is unable to register for the course.</w:t>
        </w:r>
      </w:ins>
    </w:p>
    <w:p w:rsidR="00A11624" w:rsidRDefault="00A11624" w:rsidP="00A11624">
      <w:pPr>
        <w:pStyle w:val="ListParagraph"/>
        <w:numPr>
          <w:ilvl w:val="0"/>
          <w:numId w:val="51"/>
        </w:numPr>
        <w:spacing w:after="180" w:line="480" w:lineRule="auto"/>
        <w:rPr>
          <w:ins w:id="2877" w:author="HURR MEHDI" w:date="2025-03-26T16:23:00Z"/>
          <w:rFonts w:ascii="Arial" w:eastAsia="Arial" w:hAnsi="Arial" w:cs="Times New Roman"/>
          <w:i/>
          <w:color w:val="717171"/>
          <w:kern w:val="0"/>
          <w:sz w:val="18"/>
          <w:szCs w:val="18"/>
          <w:lang w:eastAsia="ja-JP"/>
          <w14:ligatures w14:val="none"/>
        </w:rPr>
        <w:pPrChange w:id="2878" w:author="HURR MEHDI" w:date="2025-03-26T16:23:00Z">
          <w:pPr>
            <w:spacing w:after="180" w:line="288" w:lineRule="auto"/>
          </w:pPr>
        </w:pPrChange>
      </w:pPr>
      <w:ins w:id="2879" w:author="HURR MEHDI" w:date="2025-03-26T16:22:00Z">
        <w:r w:rsidRPr="00A11624">
          <w:rPr>
            <w:rFonts w:ascii="Arial" w:eastAsia="Arial" w:hAnsi="Arial" w:cs="Times New Roman"/>
            <w:i/>
            <w:color w:val="717171"/>
            <w:kern w:val="0"/>
            <w:sz w:val="18"/>
            <w:szCs w:val="18"/>
            <w:lang w:eastAsia="ja-JP"/>
            <w14:ligatures w14:val="none"/>
          </w:rPr>
          <w:t>Technical Failure</w:t>
        </w:r>
      </w:ins>
    </w:p>
    <w:p w:rsidR="00A11624" w:rsidRDefault="00A11624" w:rsidP="00A11624">
      <w:pPr>
        <w:pStyle w:val="ListParagraph"/>
        <w:spacing w:after="180" w:line="480" w:lineRule="auto"/>
        <w:rPr>
          <w:ins w:id="2880" w:author="HURR MEHDI" w:date="2025-03-26T16:43:00Z"/>
          <w:rFonts w:ascii="Arial" w:eastAsia="Arial" w:hAnsi="Arial" w:cs="Times New Roman"/>
          <w:i/>
          <w:color w:val="717171"/>
          <w:kern w:val="0"/>
          <w:sz w:val="18"/>
          <w:szCs w:val="18"/>
          <w:lang w:eastAsia="ja-JP"/>
          <w14:ligatures w14:val="none"/>
        </w:rPr>
        <w:pPrChange w:id="2881" w:author="HURR MEHDI" w:date="2025-03-26T16:24:00Z">
          <w:pPr>
            <w:spacing w:after="180" w:line="288" w:lineRule="auto"/>
          </w:pPr>
        </w:pPrChange>
      </w:pPr>
      <w:ins w:id="2882" w:author="HURR MEHDI" w:date="2025-03-26T16:22:00Z">
        <w:r w:rsidRPr="00A11624">
          <w:rPr>
            <w:rFonts w:ascii="Arial" w:eastAsia="Arial" w:hAnsi="Arial" w:cs="Times New Roman"/>
            <w:i/>
            <w:color w:val="717171"/>
            <w:kern w:val="0"/>
            <w:sz w:val="18"/>
            <w:szCs w:val="18"/>
            <w:lang w:eastAsia="ja-JP"/>
            <w14:ligatures w14:val="none"/>
            <w:rPrChange w:id="2883" w:author="HURR MEHDI" w:date="2025-03-26T16:23:00Z">
              <w:rPr>
                <w:lang w:eastAsia="ja-JP"/>
              </w:rPr>
            </w:rPrChange>
          </w:rPr>
          <w:t xml:space="preserve">If the system crashes or encounters an error, the student cannot complete </w:t>
        </w:r>
        <w:proofErr w:type="spellStart"/>
        <w:r w:rsidRPr="00A11624">
          <w:rPr>
            <w:rFonts w:ascii="Arial" w:eastAsia="Arial" w:hAnsi="Arial" w:cs="Times New Roman"/>
            <w:i/>
            <w:color w:val="717171"/>
            <w:kern w:val="0"/>
            <w:sz w:val="18"/>
            <w:szCs w:val="18"/>
            <w:lang w:eastAsia="ja-JP"/>
            <w14:ligatures w14:val="none"/>
            <w:rPrChange w:id="2884" w:author="HURR MEHDI" w:date="2025-03-26T16:23:00Z">
              <w:rPr>
                <w:lang w:eastAsia="ja-JP"/>
              </w:rPr>
            </w:rPrChange>
          </w:rPr>
          <w:t>registration.The</w:t>
        </w:r>
        <w:proofErr w:type="spellEnd"/>
        <w:r w:rsidRPr="00A11624">
          <w:rPr>
            <w:rFonts w:ascii="Arial" w:eastAsia="Arial" w:hAnsi="Arial" w:cs="Times New Roman"/>
            <w:i/>
            <w:color w:val="717171"/>
            <w:kern w:val="0"/>
            <w:sz w:val="18"/>
            <w:szCs w:val="18"/>
            <w:lang w:eastAsia="ja-JP"/>
            <w14:ligatures w14:val="none"/>
            <w:rPrChange w:id="2885" w:author="HURR MEHDI" w:date="2025-03-26T16:23:00Z">
              <w:rPr>
                <w:lang w:eastAsia="ja-JP"/>
              </w:rPr>
            </w:rPrChange>
          </w:rPr>
          <w:t xml:space="preserve"> system logs the failure, and the student </w:t>
        </w:r>
        <w:proofErr w:type="gramStart"/>
        <w:r w:rsidRPr="00A11624">
          <w:rPr>
            <w:rFonts w:ascii="Arial" w:eastAsia="Arial" w:hAnsi="Arial" w:cs="Times New Roman"/>
            <w:i/>
            <w:color w:val="717171"/>
            <w:kern w:val="0"/>
            <w:sz w:val="18"/>
            <w:szCs w:val="18"/>
            <w:lang w:eastAsia="ja-JP"/>
            <w14:ligatures w14:val="none"/>
            <w:rPrChange w:id="2886" w:author="HURR MEHDI" w:date="2025-03-26T16:23:00Z">
              <w:rPr>
                <w:lang w:eastAsia="ja-JP"/>
              </w:rPr>
            </w:rPrChange>
          </w:rPr>
          <w:t>is advised</w:t>
        </w:r>
        <w:proofErr w:type="gramEnd"/>
        <w:r w:rsidRPr="00A11624">
          <w:rPr>
            <w:rFonts w:ascii="Arial" w:eastAsia="Arial" w:hAnsi="Arial" w:cs="Times New Roman"/>
            <w:i/>
            <w:color w:val="717171"/>
            <w:kern w:val="0"/>
            <w:sz w:val="18"/>
            <w:szCs w:val="18"/>
            <w:lang w:eastAsia="ja-JP"/>
            <w14:ligatures w14:val="none"/>
            <w:rPrChange w:id="2887" w:author="HURR MEHDI" w:date="2025-03-26T16:23:00Z">
              <w:rPr>
                <w:lang w:eastAsia="ja-JP"/>
              </w:rPr>
            </w:rPrChange>
          </w:rPr>
          <w:t xml:space="preserve"> to retry later.</w:t>
        </w:r>
      </w:ins>
    </w:p>
    <w:p w:rsidR="00B858D4" w:rsidRDefault="00B858D4" w:rsidP="00A11624">
      <w:pPr>
        <w:pStyle w:val="ListParagraph"/>
        <w:spacing w:after="180" w:line="480" w:lineRule="auto"/>
        <w:rPr>
          <w:ins w:id="2888" w:author="HURR MEHDI" w:date="2025-03-26T16:43:00Z"/>
          <w:rFonts w:ascii="Arial" w:eastAsia="Arial" w:hAnsi="Arial" w:cs="Times New Roman"/>
          <w:i/>
          <w:color w:val="717171"/>
          <w:kern w:val="0"/>
          <w:sz w:val="18"/>
          <w:szCs w:val="18"/>
          <w:lang w:eastAsia="ja-JP"/>
          <w14:ligatures w14:val="none"/>
        </w:rPr>
        <w:pPrChange w:id="2889" w:author="HURR MEHDI" w:date="2025-03-26T16:24:00Z">
          <w:pPr>
            <w:spacing w:after="180" w:line="288" w:lineRule="auto"/>
          </w:pPr>
        </w:pPrChange>
      </w:pPr>
    </w:p>
    <w:p w:rsidR="00B858D4" w:rsidRPr="00B858D4" w:rsidRDefault="00B858D4" w:rsidP="00B858D4">
      <w:pPr>
        <w:keepNext/>
        <w:keepLines/>
        <w:spacing w:before="360" w:after="120" w:line="240" w:lineRule="auto"/>
        <w:outlineLvl w:val="1"/>
        <w:rPr>
          <w:ins w:id="2890" w:author="HURR MEHDI" w:date="2025-03-26T16:43:00Z"/>
          <w:rFonts w:ascii="Arial" w:eastAsia="Arial" w:hAnsi="Arial" w:cs="Times New Roman (Body CS)"/>
          <w:b/>
          <w:bCs/>
          <w:color w:val="0070C0"/>
          <w:spacing w:val="10"/>
          <w:kern w:val="0"/>
          <w:sz w:val="24"/>
          <w:szCs w:val="18"/>
          <w:lang w:eastAsia="ja-JP"/>
          <w14:ligatures w14:val="none"/>
        </w:rPr>
      </w:pPr>
      <w:bookmarkStart w:id="2891" w:name="_Toc193933081"/>
      <w:ins w:id="2892" w:author="HURR MEHDI" w:date="2025-03-26T16:43:00Z">
        <w:r w:rsidRPr="00B858D4">
          <w:rPr>
            <w:rFonts w:ascii="Arial" w:eastAsia="Arial" w:hAnsi="Arial" w:cs="Times New Roman (Body CS)"/>
            <w:b/>
            <w:bCs/>
            <w:color w:val="0070C0"/>
            <w:spacing w:val="10"/>
            <w:kern w:val="0"/>
            <w:sz w:val="24"/>
            <w:szCs w:val="18"/>
            <w:lang w:eastAsia="ja-JP"/>
            <w14:ligatures w14:val="none"/>
          </w:rPr>
          <w:t>Use Case</w:t>
        </w:r>
        <w:r>
          <w:rPr>
            <w:rFonts w:ascii="Arial" w:eastAsia="Arial" w:hAnsi="Arial" w:cs="Times New Roman (Body CS)"/>
            <w:b/>
            <w:bCs/>
            <w:color w:val="0070C0"/>
            <w:spacing w:val="10"/>
            <w:kern w:val="0"/>
            <w:sz w:val="24"/>
            <w:szCs w:val="18"/>
            <w:lang w:eastAsia="ja-JP"/>
            <w14:ligatures w14:val="none"/>
          </w:rPr>
          <w:t xml:space="preserve"> 3</w:t>
        </w:r>
        <w:r w:rsidRPr="00B858D4">
          <w:rPr>
            <w:rFonts w:ascii="Arial" w:eastAsia="Arial" w:hAnsi="Arial" w:cs="Times New Roman (Body CS)"/>
            <w:b/>
            <w:bCs/>
            <w:color w:val="0070C0"/>
            <w:spacing w:val="10"/>
            <w:kern w:val="0"/>
            <w:sz w:val="24"/>
            <w:szCs w:val="18"/>
            <w:lang w:eastAsia="ja-JP"/>
            <w14:ligatures w14:val="none"/>
          </w:rPr>
          <w:t>: View Courses</w:t>
        </w:r>
      </w:ins>
      <w:bookmarkEnd w:id="2891"/>
      <w:ins w:id="2893" w:author="HURR MEHDI" w:date="2025-03-26T16:47:00Z">
        <w:r>
          <w:rPr>
            <w:rFonts w:ascii="Arial" w:eastAsia="Arial" w:hAnsi="Arial" w:cs="Times New Roman (Body CS)"/>
            <w:b/>
            <w:bCs/>
            <w:color w:val="0070C0"/>
            <w:spacing w:val="10"/>
            <w:kern w:val="0"/>
            <w:sz w:val="24"/>
            <w:szCs w:val="18"/>
            <w:lang w:eastAsia="ja-JP"/>
            <w14:ligatures w14:val="none"/>
          </w:rPr>
          <w:br/>
        </w:r>
      </w:ins>
    </w:p>
    <w:p w:rsidR="00B858D4" w:rsidRPr="00B858D4" w:rsidRDefault="00B858D4" w:rsidP="00B858D4">
      <w:pPr>
        <w:spacing w:after="180" w:line="360" w:lineRule="auto"/>
        <w:rPr>
          <w:ins w:id="2894" w:author="HURR MEHDI" w:date="2025-03-26T16:43:00Z"/>
          <w:rFonts w:ascii="Arial" w:eastAsia="Arial" w:hAnsi="Arial" w:cs="Times New Roman"/>
          <w:color w:val="262626"/>
          <w:kern w:val="0"/>
          <w:sz w:val="18"/>
          <w:szCs w:val="18"/>
          <w:lang w:eastAsia="ja-JP"/>
          <w14:ligatures w14:val="none"/>
        </w:rPr>
      </w:pPr>
      <w:ins w:id="2895" w:author="HURR MEHDI" w:date="2025-03-26T16:43:00Z">
        <w:r w:rsidRPr="00B858D4">
          <w:rPr>
            <w:rFonts w:ascii="Arial" w:eastAsia="Arial" w:hAnsi="Arial" w:cs="Times New Roman"/>
            <w:b/>
            <w:color w:val="0070C0"/>
            <w:kern w:val="0"/>
            <w:sz w:val="20"/>
            <w:szCs w:val="18"/>
            <w:lang w:eastAsia="ja-JP"/>
            <w14:ligatures w14:val="none"/>
          </w:rPr>
          <w:t>Primary Actor(s):</w:t>
        </w:r>
      </w:ins>
    </w:p>
    <w:p w:rsidR="00B858D4" w:rsidRPr="00B858D4" w:rsidRDefault="00B858D4" w:rsidP="00B858D4">
      <w:pPr>
        <w:numPr>
          <w:ilvl w:val="0"/>
          <w:numId w:val="34"/>
        </w:numPr>
        <w:spacing w:after="180" w:line="360" w:lineRule="auto"/>
        <w:contextualSpacing/>
        <w:rPr>
          <w:ins w:id="2896" w:author="HURR MEHDI" w:date="2025-03-26T16:43:00Z"/>
          <w:rFonts w:ascii="Arial" w:eastAsia="Arial" w:hAnsi="Arial" w:cs="Times New Roman"/>
          <w:i/>
          <w:color w:val="717171"/>
          <w:kern w:val="0"/>
          <w:sz w:val="18"/>
          <w:szCs w:val="18"/>
          <w:lang w:eastAsia="ja-JP"/>
          <w14:ligatures w14:val="none"/>
        </w:rPr>
      </w:pPr>
      <w:ins w:id="2897" w:author="HURR MEHDI" w:date="2025-03-26T16:43:00Z">
        <w:r w:rsidRPr="00B858D4">
          <w:rPr>
            <w:rFonts w:ascii="Arial" w:eastAsia="Arial" w:hAnsi="Arial" w:cs="Times New Roman"/>
            <w:i/>
            <w:color w:val="717171"/>
            <w:kern w:val="0"/>
            <w:sz w:val="18"/>
            <w:szCs w:val="18"/>
            <w:lang w:eastAsia="ja-JP"/>
            <w14:ligatures w14:val="none"/>
          </w:rPr>
          <w:t>Student</w:t>
        </w:r>
      </w:ins>
    </w:p>
    <w:p w:rsidR="00B858D4" w:rsidRPr="00B858D4" w:rsidRDefault="00B858D4" w:rsidP="00B858D4">
      <w:pPr>
        <w:spacing w:after="180" w:line="288" w:lineRule="auto"/>
        <w:rPr>
          <w:ins w:id="2898" w:author="HURR MEHDI" w:date="2025-03-26T16:43:00Z"/>
          <w:rFonts w:ascii="Arial" w:eastAsia="Arial" w:hAnsi="Arial" w:cs="Times New Roman"/>
          <w:color w:val="262626"/>
          <w:kern w:val="0"/>
          <w:sz w:val="18"/>
          <w:szCs w:val="18"/>
          <w:lang w:eastAsia="ja-JP"/>
          <w14:ligatures w14:val="none"/>
        </w:rPr>
      </w:pPr>
      <w:ins w:id="2899" w:author="HURR MEHDI" w:date="2025-03-26T16:43:00Z">
        <w:r w:rsidRPr="00B858D4">
          <w:rPr>
            <w:rFonts w:ascii="Arial" w:eastAsia="Arial" w:hAnsi="Arial" w:cs="Times New Roman"/>
            <w:b/>
            <w:color w:val="0070C0"/>
            <w:kern w:val="0"/>
            <w:sz w:val="20"/>
            <w:szCs w:val="18"/>
            <w:lang w:eastAsia="ja-JP"/>
            <w14:ligatures w14:val="none"/>
          </w:rPr>
          <w:t>Use Case Description:</w:t>
        </w:r>
        <w:r w:rsidRPr="00B858D4">
          <w:rPr>
            <w:rFonts w:ascii="Arial" w:eastAsia="Arial" w:hAnsi="Arial" w:cs="Times New Roman"/>
            <w:color w:val="262626"/>
            <w:kern w:val="0"/>
            <w:sz w:val="18"/>
            <w:szCs w:val="18"/>
            <w:lang w:eastAsia="ja-JP"/>
            <w14:ligatures w14:val="none"/>
          </w:rPr>
          <w:t xml:space="preserve"> </w:t>
        </w:r>
      </w:ins>
    </w:p>
    <w:p w:rsidR="00B858D4" w:rsidRPr="00B858D4" w:rsidRDefault="00B858D4" w:rsidP="00B858D4">
      <w:pPr>
        <w:spacing w:after="180" w:line="360" w:lineRule="auto"/>
        <w:rPr>
          <w:ins w:id="2900" w:author="HURR MEHDI" w:date="2025-03-26T16:43:00Z"/>
          <w:rFonts w:ascii="Arial" w:eastAsia="Arial" w:hAnsi="Arial" w:cs="Times New Roman"/>
          <w:i/>
          <w:color w:val="717171"/>
          <w:kern w:val="0"/>
          <w:sz w:val="18"/>
          <w:szCs w:val="18"/>
          <w:lang w:eastAsia="ja-JP"/>
          <w14:ligatures w14:val="none"/>
        </w:rPr>
      </w:pPr>
      <w:ins w:id="2901" w:author="HURR MEHDI" w:date="2025-03-26T16:43:00Z">
        <w:r w:rsidRPr="00B858D4">
          <w:rPr>
            <w:rFonts w:ascii="Arial" w:eastAsia="Arial" w:hAnsi="Arial" w:cs="Times New Roman"/>
            <w:i/>
            <w:color w:val="717171"/>
            <w:kern w:val="0"/>
            <w:sz w:val="18"/>
            <w:szCs w:val="18"/>
            <w:lang w:eastAsia="ja-JP"/>
            <w14:ligatures w14:val="none"/>
          </w:rPr>
          <w:t>This use case allows students to view available courses for registration and academic tracking.</w:t>
        </w:r>
      </w:ins>
    </w:p>
    <w:p w:rsidR="00B858D4" w:rsidRPr="00B858D4" w:rsidRDefault="00B858D4" w:rsidP="00B858D4">
      <w:pPr>
        <w:spacing w:after="180" w:line="360" w:lineRule="auto"/>
        <w:rPr>
          <w:ins w:id="2902" w:author="HURR MEHDI" w:date="2025-03-26T16:43:00Z"/>
          <w:rFonts w:ascii="Arial" w:eastAsia="Arial" w:hAnsi="Arial" w:cs="Times New Roman"/>
          <w:b/>
          <w:color w:val="0070C0"/>
          <w:kern w:val="0"/>
          <w:sz w:val="20"/>
          <w:szCs w:val="18"/>
          <w:lang w:eastAsia="ja-JP"/>
          <w14:ligatures w14:val="none"/>
        </w:rPr>
      </w:pPr>
      <w:ins w:id="2903" w:author="HURR MEHDI" w:date="2025-03-26T16:43:00Z">
        <w:r w:rsidRPr="00B858D4">
          <w:rPr>
            <w:rFonts w:ascii="Arial" w:eastAsia="Arial" w:hAnsi="Arial" w:cs="Times New Roman"/>
            <w:b/>
            <w:color w:val="0070C0"/>
            <w:kern w:val="0"/>
            <w:sz w:val="20"/>
            <w:szCs w:val="18"/>
            <w:lang w:eastAsia="ja-JP"/>
            <w14:ligatures w14:val="none"/>
          </w:rPr>
          <w:t>Stakeholders and Interests:</w:t>
        </w:r>
      </w:ins>
    </w:p>
    <w:p w:rsidR="00B858D4" w:rsidRPr="00B858D4" w:rsidRDefault="00B858D4" w:rsidP="00B858D4">
      <w:pPr>
        <w:numPr>
          <w:ilvl w:val="0"/>
          <w:numId w:val="34"/>
        </w:numPr>
        <w:spacing w:after="180" w:line="360" w:lineRule="auto"/>
        <w:contextualSpacing/>
        <w:rPr>
          <w:ins w:id="2904" w:author="HURR MEHDI" w:date="2025-03-26T16:43:00Z"/>
          <w:rFonts w:ascii="Arial" w:eastAsia="Arial" w:hAnsi="Arial" w:cs="Times New Roman"/>
          <w:i/>
          <w:color w:val="717171"/>
          <w:kern w:val="0"/>
          <w:sz w:val="18"/>
          <w:szCs w:val="18"/>
          <w:lang w:eastAsia="ja-JP"/>
          <w14:ligatures w14:val="none"/>
        </w:rPr>
      </w:pPr>
      <w:ins w:id="2905" w:author="HURR MEHDI" w:date="2025-03-26T16:43:00Z">
        <w:r w:rsidRPr="00B858D4">
          <w:rPr>
            <w:rFonts w:ascii="Arial" w:eastAsia="Arial" w:hAnsi="Arial" w:cs="Times New Roman"/>
            <w:i/>
            <w:color w:val="717171"/>
            <w:kern w:val="0"/>
            <w:sz w:val="18"/>
            <w:szCs w:val="18"/>
            <w:lang w:eastAsia="ja-JP"/>
            <w14:ligatures w14:val="none"/>
          </w:rPr>
          <w:t>Student: Requires course information for registration and planning.</w:t>
        </w:r>
      </w:ins>
    </w:p>
    <w:p w:rsidR="00B858D4" w:rsidRPr="00B858D4" w:rsidRDefault="00B858D4" w:rsidP="00B858D4">
      <w:pPr>
        <w:numPr>
          <w:ilvl w:val="0"/>
          <w:numId w:val="34"/>
        </w:numPr>
        <w:spacing w:after="180" w:line="360" w:lineRule="auto"/>
        <w:contextualSpacing/>
        <w:rPr>
          <w:ins w:id="2906" w:author="HURR MEHDI" w:date="2025-03-26T16:43:00Z"/>
          <w:rFonts w:ascii="Arial" w:eastAsia="Arial" w:hAnsi="Arial" w:cs="Times New Roman"/>
          <w:i/>
          <w:color w:val="717171"/>
          <w:kern w:val="0"/>
          <w:sz w:val="18"/>
          <w:szCs w:val="18"/>
          <w:lang w:eastAsia="ja-JP"/>
          <w14:ligatures w14:val="none"/>
        </w:rPr>
      </w:pPr>
      <w:ins w:id="2907" w:author="HURR MEHDI" w:date="2025-03-26T16:43:00Z">
        <w:r w:rsidRPr="00B858D4">
          <w:rPr>
            <w:rFonts w:ascii="Arial" w:eastAsia="Arial" w:hAnsi="Arial" w:cs="Times New Roman"/>
            <w:i/>
            <w:color w:val="717171"/>
            <w:kern w:val="0"/>
            <w:sz w:val="18"/>
            <w:szCs w:val="18"/>
            <w:lang w:eastAsia="ja-JP"/>
            <w14:ligatures w14:val="none"/>
          </w:rPr>
          <w:t xml:space="preserve">Course Coordinator: Ensures course details </w:t>
        </w:r>
        <w:proofErr w:type="gramStart"/>
        <w:r w:rsidRPr="00B858D4">
          <w:rPr>
            <w:rFonts w:ascii="Arial" w:eastAsia="Arial" w:hAnsi="Arial" w:cs="Times New Roman"/>
            <w:i/>
            <w:color w:val="717171"/>
            <w:kern w:val="0"/>
            <w:sz w:val="18"/>
            <w:szCs w:val="18"/>
            <w:lang w:eastAsia="ja-JP"/>
            <w14:ligatures w14:val="none"/>
          </w:rPr>
          <w:t>are correctly displayed</w:t>
        </w:r>
        <w:proofErr w:type="gramEnd"/>
        <w:r w:rsidRPr="00B858D4">
          <w:rPr>
            <w:rFonts w:ascii="Arial" w:eastAsia="Arial" w:hAnsi="Arial" w:cs="Times New Roman"/>
            <w:i/>
            <w:color w:val="717171"/>
            <w:kern w:val="0"/>
            <w:sz w:val="18"/>
            <w:szCs w:val="18"/>
            <w:lang w:eastAsia="ja-JP"/>
            <w14:ligatures w14:val="none"/>
          </w:rPr>
          <w:t>.</w:t>
        </w:r>
      </w:ins>
    </w:p>
    <w:p w:rsidR="00B858D4" w:rsidRPr="00B858D4" w:rsidRDefault="00B858D4" w:rsidP="00B858D4">
      <w:pPr>
        <w:spacing w:after="180" w:line="360" w:lineRule="auto"/>
        <w:rPr>
          <w:ins w:id="2908" w:author="HURR MEHDI" w:date="2025-03-26T16:43:00Z"/>
          <w:rFonts w:ascii="Arial" w:eastAsia="Arial" w:hAnsi="Arial" w:cs="Times New Roman"/>
          <w:b/>
          <w:color w:val="0070C0"/>
          <w:kern w:val="0"/>
          <w:sz w:val="20"/>
          <w:szCs w:val="18"/>
          <w:lang w:eastAsia="ja-JP"/>
          <w14:ligatures w14:val="none"/>
        </w:rPr>
      </w:pPr>
      <w:ins w:id="2909" w:author="HURR MEHDI" w:date="2025-03-26T16:43:00Z">
        <w:r w:rsidRPr="00B858D4">
          <w:rPr>
            <w:rFonts w:ascii="Arial" w:eastAsia="Arial" w:hAnsi="Arial" w:cs="Times New Roman"/>
            <w:b/>
            <w:color w:val="0070C0"/>
            <w:kern w:val="0"/>
            <w:sz w:val="20"/>
            <w:szCs w:val="18"/>
            <w:lang w:eastAsia="ja-JP"/>
            <w14:ligatures w14:val="none"/>
          </w:rPr>
          <w:t>Preconditions:</w:t>
        </w:r>
      </w:ins>
    </w:p>
    <w:p w:rsidR="00B858D4" w:rsidRPr="00B858D4" w:rsidRDefault="00B858D4" w:rsidP="00B858D4">
      <w:pPr>
        <w:numPr>
          <w:ilvl w:val="0"/>
          <w:numId w:val="34"/>
        </w:numPr>
        <w:spacing w:after="180" w:line="360" w:lineRule="auto"/>
        <w:contextualSpacing/>
        <w:rPr>
          <w:ins w:id="2910" w:author="HURR MEHDI" w:date="2025-03-26T16:43:00Z"/>
          <w:rFonts w:ascii="Arial" w:eastAsia="Arial" w:hAnsi="Arial" w:cs="Times New Roman"/>
          <w:i/>
          <w:color w:val="717171"/>
          <w:kern w:val="0"/>
          <w:sz w:val="18"/>
          <w:szCs w:val="18"/>
          <w:lang w:eastAsia="ja-JP"/>
          <w14:ligatures w14:val="none"/>
        </w:rPr>
      </w:pPr>
      <w:ins w:id="2911" w:author="HURR MEHDI" w:date="2025-03-26T16:43:00Z">
        <w:r w:rsidRPr="00B858D4">
          <w:rPr>
            <w:rFonts w:ascii="Arial" w:eastAsia="Arial" w:hAnsi="Arial" w:cs="Times New Roman"/>
            <w:i/>
            <w:color w:val="717171"/>
            <w:kern w:val="0"/>
            <w:sz w:val="18"/>
            <w:szCs w:val="18"/>
            <w:lang w:eastAsia="ja-JP"/>
            <w14:ligatures w14:val="none"/>
          </w:rPr>
          <w:t xml:space="preserve">The student </w:t>
        </w:r>
        <w:proofErr w:type="gramStart"/>
        <w:r w:rsidRPr="00B858D4">
          <w:rPr>
            <w:rFonts w:ascii="Arial" w:eastAsia="Arial" w:hAnsi="Arial" w:cs="Times New Roman"/>
            <w:i/>
            <w:color w:val="717171"/>
            <w:kern w:val="0"/>
            <w:sz w:val="18"/>
            <w:szCs w:val="18"/>
            <w:lang w:eastAsia="ja-JP"/>
            <w14:ligatures w14:val="none"/>
          </w:rPr>
          <w:t>must be logged</w:t>
        </w:r>
        <w:proofErr w:type="gramEnd"/>
        <w:r w:rsidRPr="00B858D4">
          <w:rPr>
            <w:rFonts w:ascii="Arial" w:eastAsia="Arial" w:hAnsi="Arial" w:cs="Times New Roman"/>
            <w:i/>
            <w:color w:val="717171"/>
            <w:kern w:val="0"/>
            <w:sz w:val="18"/>
            <w:szCs w:val="18"/>
            <w:lang w:eastAsia="ja-JP"/>
            <w14:ligatures w14:val="none"/>
          </w:rPr>
          <w:t xml:space="preserve"> into the system.</w:t>
        </w:r>
      </w:ins>
    </w:p>
    <w:p w:rsidR="00B858D4" w:rsidRPr="00B858D4" w:rsidRDefault="00B858D4" w:rsidP="00B858D4">
      <w:pPr>
        <w:spacing w:after="180" w:line="360" w:lineRule="auto"/>
        <w:rPr>
          <w:ins w:id="2912" w:author="HURR MEHDI" w:date="2025-03-26T16:43:00Z"/>
          <w:rFonts w:ascii="Arial" w:eastAsia="Arial" w:hAnsi="Arial" w:cs="Times New Roman"/>
          <w:b/>
          <w:color w:val="0070C0"/>
          <w:kern w:val="0"/>
          <w:sz w:val="20"/>
          <w:szCs w:val="18"/>
          <w:lang w:eastAsia="ja-JP"/>
          <w14:ligatures w14:val="none"/>
        </w:rPr>
      </w:pPr>
      <w:proofErr w:type="spellStart"/>
      <w:ins w:id="2913" w:author="HURR MEHDI" w:date="2025-03-26T16:43:00Z">
        <w:r w:rsidRPr="00B858D4">
          <w:rPr>
            <w:rFonts w:ascii="Arial" w:eastAsia="Arial" w:hAnsi="Arial" w:cs="Times New Roman"/>
            <w:b/>
            <w:color w:val="0070C0"/>
            <w:kern w:val="0"/>
            <w:sz w:val="20"/>
            <w:szCs w:val="18"/>
            <w:lang w:eastAsia="ja-JP"/>
            <w14:ligatures w14:val="none"/>
          </w:rPr>
          <w:t>Postconditions</w:t>
        </w:r>
        <w:proofErr w:type="spellEnd"/>
        <w:r w:rsidRPr="00B858D4">
          <w:rPr>
            <w:rFonts w:ascii="Arial" w:eastAsia="Arial" w:hAnsi="Arial" w:cs="Times New Roman"/>
            <w:b/>
            <w:color w:val="0070C0"/>
            <w:kern w:val="0"/>
            <w:sz w:val="20"/>
            <w:szCs w:val="18"/>
            <w:lang w:eastAsia="ja-JP"/>
            <w14:ligatures w14:val="none"/>
          </w:rPr>
          <w:t>:</w:t>
        </w:r>
      </w:ins>
    </w:p>
    <w:p w:rsidR="00B858D4" w:rsidRPr="00B858D4" w:rsidRDefault="00B858D4" w:rsidP="00B858D4">
      <w:pPr>
        <w:numPr>
          <w:ilvl w:val="0"/>
          <w:numId w:val="34"/>
        </w:numPr>
        <w:spacing w:after="180" w:line="360" w:lineRule="auto"/>
        <w:contextualSpacing/>
        <w:rPr>
          <w:ins w:id="2914" w:author="HURR MEHDI" w:date="2025-03-26T16:43:00Z"/>
          <w:rFonts w:ascii="Arial" w:eastAsia="Arial" w:hAnsi="Arial" w:cs="Times New Roman"/>
          <w:i/>
          <w:color w:val="717171"/>
          <w:kern w:val="0"/>
          <w:sz w:val="18"/>
          <w:szCs w:val="18"/>
          <w:lang w:eastAsia="ja-JP"/>
          <w14:ligatures w14:val="none"/>
        </w:rPr>
      </w:pPr>
      <w:ins w:id="2915" w:author="HURR MEHDI" w:date="2025-03-26T16:43:00Z">
        <w:r w:rsidRPr="00B858D4">
          <w:rPr>
            <w:rFonts w:ascii="Arial" w:eastAsia="Arial" w:hAnsi="Arial" w:cs="Times New Roman"/>
            <w:i/>
            <w:color w:val="717171"/>
            <w:kern w:val="0"/>
            <w:sz w:val="18"/>
            <w:szCs w:val="18"/>
            <w:lang w:eastAsia="ja-JP"/>
            <w14:ligatures w14:val="none"/>
          </w:rPr>
          <w:t>The student can view the list of available courses.</w:t>
        </w:r>
      </w:ins>
    </w:p>
    <w:p w:rsidR="00B858D4" w:rsidRPr="00B858D4" w:rsidRDefault="00B858D4" w:rsidP="00B858D4">
      <w:pPr>
        <w:spacing w:after="180" w:line="360" w:lineRule="auto"/>
        <w:rPr>
          <w:ins w:id="2916" w:author="HURR MEHDI" w:date="2025-03-26T16:43:00Z"/>
          <w:rFonts w:ascii="Arial" w:eastAsia="Arial" w:hAnsi="Arial" w:cs="Times New Roman"/>
          <w:b/>
          <w:color w:val="0070C0"/>
          <w:kern w:val="0"/>
          <w:sz w:val="20"/>
          <w:szCs w:val="18"/>
          <w:lang w:eastAsia="ja-JP"/>
          <w14:ligatures w14:val="none"/>
        </w:rPr>
      </w:pPr>
      <w:ins w:id="2917" w:author="HURR MEHDI" w:date="2025-03-26T16:43:00Z">
        <w:r w:rsidRPr="00B858D4">
          <w:rPr>
            <w:rFonts w:ascii="Arial" w:eastAsia="Arial" w:hAnsi="Arial" w:cs="Times New Roman"/>
            <w:b/>
            <w:color w:val="0070C0"/>
            <w:kern w:val="0"/>
            <w:sz w:val="20"/>
            <w:szCs w:val="18"/>
            <w:lang w:eastAsia="ja-JP"/>
            <w14:ligatures w14:val="none"/>
          </w:rPr>
          <w:t>Inputs:</w:t>
        </w:r>
      </w:ins>
    </w:p>
    <w:p w:rsidR="00B858D4" w:rsidRPr="00B858D4" w:rsidRDefault="00B858D4" w:rsidP="00B858D4">
      <w:pPr>
        <w:numPr>
          <w:ilvl w:val="0"/>
          <w:numId w:val="34"/>
        </w:numPr>
        <w:spacing w:after="180" w:line="360" w:lineRule="auto"/>
        <w:contextualSpacing/>
        <w:rPr>
          <w:ins w:id="2918" w:author="HURR MEHDI" w:date="2025-03-26T16:43:00Z"/>
          <w:rFonts w:ascii="Arial" w:eastAsia="Arial" w:hAnsi="Arial" w:cs="Times New Roman"/>
          <w:i/>
          <w:color w:val="717171"/>
          <w:kern w:val="0"/>
          <w:sz w:val="18"/>
          <w:szCs w:val="18"/>
          <w:lang w:eastAsia="ja-JP"/>
          <w14:ligatures w14:val="none"/>
        </w:rPr>
      </w:pPr>
      <w:proofErr w:type="spellStart"/>
      <w:ins w:id="2919" w:author="HURR MEHDI" w:date="2025-03-26T16:43:00Z">
        <w:r w:rsidRPr="00B858D4">
          <w:rPr>
            <w:rFonts w:ascii="Arial" w:eastAsia="Arial" w:hAnsi="Arial" w:cs="Times New Roman"/>
            <w:i/>
            <w:color w:val="717171"/>
            <w:kern w:val="0"/>
            <w:sz w:val="18"/>
            <w:szCs w:val="18"/>
            <w:lang w:eastAsia="ja-JP"/>
            <w14:ligatures w14:val="none"/>
          </w:rPr>
          <w:lastRenderedPageBreak/>
          <w:t>StudentID</w:t>
        </w:r>
        <w:proofErr w:type="spellEnd"/>
      </w:ins>
    </w:p>
    <w:p w:rsidR="00B858D4" w:rsidRPr="00B858D4" w:rsidRDefault="00B858D4" w:rsidP="00B858D4">
      <w:pPr>
        <w:spacing w:after="180" w:line="360" w:lineRule="auto"/>
        <w:rPr>
          <w:ins w:id="2920" w:author="HURR MEHDI" w:date="2025-03-26T16:43:00Z"/>
          <w:rFonts w:ascii="Arial" w:eastAsia="Arial" w:hAnsi="Arial" w:cs="Times New Roman"/>
          <w:b/>
          <w:color w:val="0070C0"/>
          <w:kern w:val="0"/>
          <w:sz w:val="20"/>
          <w:szCs w:val="18"/>
          <w:lang w:eastAsia="ja-JP"/>
          <w14:ligatures w14:val="none"/>
        </w:rPr>
      </w:pPr>
      <w:ins w:id="2921" w:author="HURR MEHDI" w:date="2025-03-26T16:43:00Z">
        <w:r w:rsidRPr="00B858D4">
          <w:rPr>
            <w:rFonts w:ascii="Arial" w:eastAsia="Arial" w:hAnsi="Arial" w:cs="Times New Roman"/>
            <w:b/>
            <w:color w:val="0070C0"/>
            <w:kern w:val="0"/>
            <w:sz w:val="20"/>
            <w:szCs w:val="18"/>
            <w:lang w:eastAsia="ja-JP"/>
            <w14:ligatures w14:val="none"/>
          </w:rPr>
          <w:t>Outputs:</w:t>
        </w:r>
      </w:ins>
    </w:p>
    <w:p w:rsidR="00B858D4" w:rsidRPr="00B858D4" w:rsidRDefault="00B858D4" w:rsidP="00B858D4">
      <w:pPr>
        <w:numPr>
          <w:ilvl w:val="0"/>
          <w:numId w:val="34"/>
        </w:numPr>
        <w:spacing w:after="180" w:line="360" w:lineRule="auto"/>
        <w:contextualSpacing/>
        <w:rPr>
          <w:ins w:id="2922" w:author="HURR MEHDI" w:date="2025-03-26T16:43:00Z"/>
          <w:rFonts w:ascii="Arial" w:eastAsia="Arial" w:hAnsi="Arial" w:cs="Times New Roman"/>
          <w:i/>
          <w:color w:val="717171"/>
          <w:kern w:val="0"/>
          <w:sz w:val="18"/>
          <w:szCs w:val="18"/>
          <w:lang w:eastAsia="ja-JP"/>
          <w14:ligatures w14:val="none"/>
        </w:rPr>
      </w:pPr>
      <w:proofErr w:type="spellStart"/>
      <w:ins w:id="2923" w:author="HURR MEHDI" w:date="2025-03-26T16:43:00Z">
        <w:r w:rsidRPr="00B858D4">
          <w:rPr>
            <w:rFonts w:ascii="Arial" w:eastAsia="Arial" w:hAnsi="Arial" w:cs="Times New Roman"/>
            <w:i/>
            <w:color w:val="717171"/>
            <w:kern w:val="0"/>
            <w:sz w:val="18"/>
            <w:szCs w:val="18"/>
            <w:lang w:eastAsia="ja-JP"/>
            <w14:ligatures w14:val="none"/>
          </w:rPr>
          <w:t>CourseList</w:t>
        </w:r>
        <w:proofErr w:type="spellEnd"/>
      </w:ins>
    </w:p>
    <w:p w:rsidR="00B858D4" w:rsidRPr="00B858D4" w:rsidRDefault="00B858D4" w:rsidP="00B858D4">
      <w:pPr>
        <w:spacing w:after="180" w:line="360" w:lineRule="auto"/>
        <w:rPr>
          <w:ins w:id="2924" w:author="HURR MEHDI" w:date="2025-03-26T16:43:00Z"/>
          <w:rFonts w:ascii="Arial" w:eastAsia="Arial" w:hAnsi="Arial" w:cs="Times New Roman"/>
          <w:b/>
          <w:color w:val="0070C0"/>
          <w:kern w:val="0"/>
          <w:sz w:val="20"/>
          <w:szCs w:val="18"/>
          <w:lang w:eastAsia="ja-JP"/>
          <w14:ligatures w14:val="none"/>
        </w:rPr>
      </w:pPr>
      <w:ins w:id="2925" w:author="HURR MEHDI" w:date="2025-03-26T16:43:00Z">
        <w:r w:rsidRPr="00B858D4">
          <w:rPr>
            <w:rFonts w:ascii="Arial" w:eastAsia="Arial" w:hAnsi="Arial" w:cs="Times New Roman"/>
            <w:b/>
            <w:color w:val="0070C0"/>
            <w:kern w:val="0"/>
            <w:sz w:val="20"/>
            <w:szCs w:val="18"/>
            <w:lang w:eastAsia="ja-JP"/>
            <w14:ligatures w14:val="none"/>
          </w:rPr>
          <w:t>Main Success Scenario:</w:t>
        </w:r>
      </w:ins>
    </w:p>
    <w:p w:rsidR="00B858D4" w:rsidRPr="00B858D4" w:rsidRDefault="00B858D4" w:rsidP="00B858D4">
      <w:pPr>
        <w:numPr>
          <w:ilvl w:val="0"/>
          <w:numId w:val="52"/>
        </w:numPr>
        <w:spacing w:after="180" w:line="480" w:lineRule="auto"/>
        <w:contextualSpacing/>
        <w:rPr>
          <w:ins w:id="2926" w:author="HURR MEHDI" w:date="2025-03-26T16:43:00Z"/>
          <w:rFonts w:ascii="Arial" w:eastAsia="Arial" w:hAnsi="Arial" w:cs="Times New Roman"/>
          <w:i/>
          <w:color w:val="717171"/>
          <w:kern w:val="0"/>
          <w:sz w:val="18"/>
          <w:szCs w:val="18"/>
          <w:lang w:eastAsia="ja-JP"/>
          <w14:ligatures w14:val="none"/>
        </w:rPr>
      </w:pPr>
      <w:ins w:id="2927" w:author="HURR MEHDI" w:date="2025-03-26T16:43:00Z">
        <w:r w:rsidRPr="00B858D4">
          <w:rPr>
            <w:rFonts w:ascii="Arial" w:eastAsia="Arial" w:hAnsi="Arial" w:cs="Times New Roman"/>
            <w:i/>
            <w:color w:val="717171"/>
            <w:kern w:val="0"/>
            <w:sz w:val="18"/>
            <w:szCs w:val="18"/>
            <w:lang w:eastAsia="ja-JP"/>
            <w14:ligatures w14:val="none"/>
          </w:rPr>
          <w:t>The student navigates to the "View Courses" section.</w:t>
        </w:r>
      </w:ins>
    </w:p>
    <w:p w:rsidR="00B858D4" w:rsidRPr="00B858D4" w:rsidRDefault="00B858D4" w:rsidP="00B858D4">
      <w:pPr>
        <w:numPr>
          <w:ilvl w:val="0"/>
          <w:numId w:val="52"/>
        </w:numPr>
        <w:spacing w:after="180" w:line="480" w:lineRule="auto"/>
        <w:contextualSpacing/>
        <w:rPr>
          <w:ins w:id="2928" w:author="HURR MEHDI" w:date="2025-03-26T16:43:00Z"/>
          <w:rFonts w:ascii="Arial" w:eastAsia="Arial" w:hAnsi="Arial" w:cs="Times New Roman"/>
          <w:i/>
          <w:color w:val="717171"/>
          <w:kern w:val="0"/>
          <w:sz w:val="18"/>
          <w:szCs w:val="18"/>
          <w:lang w:eastAsia="ja-JP"/>
          <w14:ligatures w14:val="none"/>
        </w:rPr>
      </w:pPr>
      <w:ins w:id="2929" w:author="HURR MEHDI" w:date="2025-03-26T16:43:00Z">
        <w:r w:rsidRPr="00B858D4">
          <w:rPr>
            <w:rFonts w:ascii="Arial" w:eastAsia="Arial" w:hAnsi="Arial" w:cs="Times New Roman"/>
            <w:i/>
            <w:color w:val="717171"/>
            <w:kern w:val="0"/>
            <w:sz w:val="18"/>
            <w:szCs w:val="18"/>
            <w:lang w:eastAsia="ja-JP"/>
            <w14:ligatures w14:val="none"/>
          </w:rPr>
          <w:t>The system retrieves available courses for the student.</w:t>
        </w:r>
      </w:ins>
    </w:p>
    <w:p w:rsidR="00B858D4" w:rsidRPr="00B858D4" w:rsidRDefault="00B858D4" w:rsidP="00B858D4">
      <w:pPr>
        <w:numPr>
          <w:ilvl w:val="0"/>
          <w:numId w:val="52"/>
        </w:numPr>
        <w:spacing w:after="180" w:line="480" w:lineRule="auto"/>
        <w:contextualSpacing/>
        <w:rPr>
          <w:ins w:id="2930" w:author="HURR MEHDI" w:date="2025-03-26T16:43:00Z"/>
          <w:rFonts w:ascii="Arial" w:eastAsia="Arial" w:hAnsi="Arial" w:cs="Times New Roman"/>
          <w:i/>
          <w:color w:val="717171"/>
          <w:kern w:val="0"/>
          <w:sz w:val="18"/>
          <w:szCs w:val="18"/>
          <w:lang w:eastAsia="ja-JP"/>
          <w14:ligatures w14:val="none"/>
        </w:rPr>
      </w:pPr>
      <w:ins w:id="2931" w:author="HURR MEHDI" w:date="2025-03-26T16:43:00Z">
        <w:r w:rsidRPr="00B858D4">
          <w:rPr>
            <w:rFonts w:ascii="Arial" w:eastAsia="Arial" w:hAnsi="Arial" w:cs="Times New Roman"/>
            <w:i/>
            <w:color w:val="717171"/>
            <w:kern w:val="0"/>
            <w:sz w:val="18"/>
            <w:szCs w:val="18"/>
            <w:lang w:eastAsia="ja-JP"/>
            <w14:ligatures w14:val="none"/>
          </w:rPr>
          <w:t>The system displays the course list.</w:t>
        </w:r>
      </w:ins>
    </w:p>
    <w:p w:rsidR="00B858D4" w:rsidRPr="00B858D4" w:rsidRDefault="00B858D4" w:rsidP="00B858D4">
      <w:pPr>
        <w:spacing w:after="180" w:line="360" w:lineRule="auto"/>
        <w:rPr>
          <w:ins w:id="2932" w:author="HURR MEHDI" w:date="2025-03-26T16:43:00Z"/>
          <w:rFonts w:ascii="Arial" w:eastAsia="Arial" w:hAnsi="Arial" w:cs="Times New Roman"/>
          <w:b/>
          <w:color w:val="0070C0"/>
          <w:kern w:val="0"/>
          <w:sz w:val="20"/>
          <w:szCs w:val="18"/>
          <w:lang w:eastAsia="ja-JP"/>
          <w14:ligatures w14:val="none"/>
        </w:rPr>
      </w:pPr>
      <w:ins w:id="2933" w:author="HURR MEHDI" w:date="2025-03-26T16:43:00Z">
        <w:r w:rsidRPr="00B858D4">
          <w:rPr>
            <w:rFonts w:ascii="Arial" w:eastAsia="Arial" w:hAnsi="Arial" w:cs="Times New Roman"/>
            <w:b/>
            <w:color w:val="0070C0"/>
            <w:kern w:val="0"/>
            <w:sz w:val="20"/>
            <w:szCs w:val="18"/>
            <w:lang w:eastAsia="ja-JP"/>
            <w14:ligatures w14:val="none"/>
          </w:rPr>
          <w:t>Alternative Scenarios:</w:t>
        </w:r>
      </w:ins>
    </w:p>
    <w:p w:rsidR="00B858D4" w:rsidRPr="00B858D4" w:rsidRDefault="00B858D4" w:rsidP="00B858D4">
      <w:pPr>
        <w:numPr>
          <w:ilvl w:val="0"/>
          <w:numId w:val="53"/>
        </w:numPr>
        <w:spacing w:after="180" w:line="480" w:lineRule="auto"/>
        <w:contextualSpacing/>
        <w:rPr>
          <w:ins w:id="2934" w:author="HURR MEHDI" w:date="2025-03-26T16:43:00Z"/>
          <w:rFonts w:ascii="Arial" w:eastAsia="Arial" w:hAnsi="Arial" w:cs="Times New Roman"/>
          <w:i/>
          <w:color w:val="717171"/>
          <w:kern w:val="0"/>
          <w:sz w:val="18"/>
          <w:szCs w:val="18"/>
          <w:lang w:eastAsia="ja-JP"/>
          <w14:ligatures w14:val="none"/>
          <w:rPrChange w:id="2935" w:author="HURR MEHDI" w:date="2025-03-26T16:44:00Z">
            <w:rPr>
              <w:ins w:id="2936" w:author="HURR MEHDI" w:date="2025-03-26T16:43:00Z"/>
              <w:lang w:eastAsia="ja-JP"/>
            </w:rPr>
          </w:rPrChange>
        </w:rPr>
        <w:pPrChange w:id="2937" w:author="HURR MEHDI" w:date="2025-03-26T16:44:00Z">
          <w:pPr>
            <w:numPr>
              <w:numId w:val="34"/>
            </w:numPr>
            <w:spacing w:after="180" w:line="600" w:lineRule="auto"/>
            <w:ind w:left="720" w:hanging="360"/>
            <w:contextualSpacing/>
          </w:pPr>
        </w:pPrChange>
      </w:pPr>
      <w:ins w:id="2938" w:author="HURR MEHDI" w:date="2025-03-26T16:43:00Z">
        <w:r w:rsidRPr="00B858D4">
          <w:rPr>
            <w:rFonts w:ascii="Arial" w:eastAsia="Arial" w:hAnsi="Arial" w:cs="Times New Roman"/>
            <w:i/>
            <w:color w:val="717171"/>
            <w:kern w:val="0"/>
            <w:sz w:val="18"/>
            <w:szCs w:val="18"/>
            <w:lang w:eastAsia="ja-JP"/>
            <w14:ligatures w14:val="none"/>
            <w:rPrChange w:id="2939" w:author="HURR MEHDI" w:date="2025-03-26T16:44:00Z">
              <w:rPr>
                <w:lang w:eastAsia="ja-JP"/>
              </w:rPr>
            </w:rPrChange>
          </w:rPr>
          <w:t xml:space="preserve"> No Courses Available:</w:t>
        </w:r>
      </w:ins>
    </w:p>
    <w:p w:rsidR="00B858D4" w:rsidRPr="00B858D4" w:rsidRDefault="00B858D4" w:rsidP="00B858D4">
      <w:pPr>
        <w:spacing w:after="180" w:line="600" w:lineRule="auto"/>
        <w:ind w:left="720"/>
        <w:contextualSpacing/>
        <w:rPr>
          <w:ins w:id="2940" w:author="HURR MEHDI" w:date="2025-03-26T16:43:00Z"/>
          <w:rFonts w:ascii="Arial" w:eastAsia="Arial" w:hAnsi="Arial" w:cs="Times New Roman"/>
          <w:i/>
          <w:color w:val="717171"/>
          <w:kern w:val="0"/>
          <w:sz w:val="18"/>
          <w:szCs w:val="18"/>
          <w:lang w:eastAsia="ja-JP"/>
          <w14:ligatures w14:val="none"/>
        </w:rPr>
      </w:pPr>
      <w:ins w:id="2941" w:author="HURR MEHDI" w:date="2025-03-26T16:43:00Z">
        <w:r w:rsidRPr="00B858D4">
          <w:rPr>
            <w:rFonts w:ascii="Arial" w:eastAsia="Arial" w:hAnsi="Arial" w:cs="Times New Roman"/>
            <w:i/>
            <w:color w:val="717171"/>
            <w:kern w:val="0"/>
            <w:sz w:val="18"/>
            <w:szCs w:val="18"/>
            <w:lang w:eastAsia="ja-JP"/>
            <w14:ligatures w14:val="none"/>
          </w:rPr>
          <w:t xml:space="preserve">If no courses </w:t>
        </w:r>
        <w:proofErr w:type="gramStart"/>
        <w:r w:rsidRPr="00B858D4">
          <w:rPr>
            <w:rFonts w:ascii="Arial" w:eastAsia="Arial" w:hAnsi="Arial" w:cs="Times New Roman"/>
            <w:i/>
            <w:color w:val="717171"/>
            <w:kern w:val="0"/>
            <w:sz w:val="18"/>
            <w:szCs w:val="18"/>
            <w:lang w:eastAsia="ja-JP"/>
            <w14:ligatures w14:val="none"/>
          </w:rPr>
          <w:t>are found</w:t>
        </w:r>
        <w:proofErr w:type="gramEnd"/>
        <w:r w:rsidRPr="00B858D4">
          <w:rPr>
            <w:rFonts w:ascii="Arial" w:eastAsia="Arial" w:hAnsi="Arial" w:cs="Times New Roman"/>
            <w:i/>
            <w:color w:val="717171"/>
            <w:kern w:val="0"/>
            <w:sz w:val="18"/>
            <w:szCs w:val="18"/>
            <w:lang w:eastAsia="ja-JP"/>
            <w14:ligatures w14:val="none"/>
          </w:rPr>
          <w:t>, the system informs the student that no courses are currently available.</w:t>
        </w:r>
        <w:r w:rsidRPr="00B858D4">
          <w:rPr>
            <w:rFonts w:ascii="Arial" w:eastAsia="Arial" w:hAnsi="Arial" w:cs="Times New Roman"/>
            <w:i/>
            <w:color w:val="717171"/>
            <w:kern w:val="0"/>
            <w:sz w:val="18"/>
            <w:szCs w:val="18"/>
            <w:lang w:eastAsia="ja-JP"/>
            <w14:ligatures w14:val="none"/>
          </w:rPr>
          <w:tab/>
        </w:r>
      </w:ins>
    </w:p>
    <w:p w:rsidR="00B858D4" w:rsidRPr="00B858D4" w:rsidRDefault="00B858D4" w:rsidP="00B858D4">
      <w:pPr>
        <w:numPr>
          <w:ilvl w:val="0"/>
          <w:numId w:val="53"/>
        </w:numPr>
        <w:spacing w:after="180" w:line="480" w:lineRule="auto"/>
        <w:contextualSpacing/>
        <w:rPr>
          <w:ins w:id="2942" w:author="HURR MEHDI" w:date="2025-03-26T16:43:00Z"/>
          <w:rFonts w:ascii="Arial" w:eastAsia="Arial" w:hAnsi="Arial" w:cs="Times New Roman"/>
          <w:i/>
          <w:color w:val="717171"/>
          <w:kern w:val="0"/>
          <w:sz w:val="18"/>
          <w:szCs w:val="18"/>
          <w:lang w:eastAsia="ja-JP"/>
          <w14:ligatures w14:val="none"/>
          <w:rPrChange w:id="2943" w:author="HURR MEHDI" w:date="2025-03-26T16:44:00Z">
            <w:rPr>
              <w:ins w:id="2944" w:author="HURR MEHDI" w:date="2025-03-26T16:43:00Z"/>
              <w:lang w:eastAsia="ja-JP"/>
            </w:rPr>
          </w:rPrChange>
        </w:rPr>
        <w:pPrChange w:id="2945" w:author="HURR MEHDI" w:date="2025-03-26T16:44:00Z">
          <w:pPr>
            <w:numPr>
              <w:numId w:val="34"/>
            </w:numPr>
            <w:spacing w:after="180" w:line="600" w:lineRule="auto"/>
            <w:ind w:left="720" w:hanging="360"/>
            <w:contextualSpacing/>
          </w:pPr>
        </w:pPrChange>
      </w:pPr>
      <w:ins w:id="2946" w:author="HURR MEHDI" w:date="2025-03-26T16:43:00Z">
        <w:r w:rsidRPr="00B858D4">
          <w:rPr>
            <w:rFonts w:ascii="Arial" w:eastAsia="Arial" w:hAnsi="Arial" w:cs="Times New Roman"/>
            <w:i/>
            <w:color w:val="717171"/>
            <w:kern w:val="0"/>
            <w:sz w:val="18"/>
            <w:szCs w:val="18"/>
            <w:lang w:eastAsia="ja-JP"/>
            <w14:ligatures w14:val="none"/>
            <w:rPrChange w:id="2947" w:author="HURR MEHDI" w:date="2025-03-26T16:44:00Z">
              <w:rPr>
                <w:lang w:eastAsia="ja-JP"/>
              </w:rPr>
            </w:rPrChange>
          </w:rPr>
          <w:t>System Error:</w:t>
        </w:r>
      </w:ins>
    </w:p>
    <w:p w:rsidR="00B858D4" w:rsidRDefault="00B858D4" w:rsidP="00B858D4">
      <w:pPr>
        <w:spacing w:after="180" w:line="600" w:lineRule="auto"/>
        <w:ind w:left="720"/>
        <w:contextualSpacing/>
        <w:rPr>
          <w:ins w:id="2948" w:author="HURR MEHDI" w:date="2025-03-26T16:46:00Z"/>
          <w:rFonts w:ascii="Arial" w:eastAsia="Arial" w:hAnsi="Arial" w:cs="Times New Roman"/>
          <w:i/>
          <w:color w:val="717171"/>
          <w:kern w:val="0"/>
          <w:sz w:val="18"/>
          <w:szCs w:val="18"/>
          <w:lang w:eastAsia="ja-JP"/>
          <w14:ligatures w14:val="none"/>
        </w:rPr>
      </w:pPr>
      <w:ins w:id="2949" w:author="HURR MEHDI" w:date="2025-03-26T16:43:00Z">
        <w:r w:rsidRPr="00B858D4">
          <w:rPr>
            <w:rFonts w:ascii="Arial" w:eastAsia="Arial" w:hAnsi="Arial" w:cs="Times New Roman"/>
            <w:i/>
            <w:color w:val="717171"/>
            <w:kern w:val="0"/>
            <w:sz w:val="18"/>
            <w:szCs w:val="18"/>
            <w:lang w:eastAsia="ja-JP"/>
            <w14:ligatures w14:val="none"/>
          </w:rPr>
          <w:t>If a technical issue occurs, the system notifies the student to try again later.</w:t>
        </w:r>
      </w:ins>
    </w:p>
    <w:p w:rsidR="00B858D4" w:rsidRDefault="00B858D4" w:rsidP="00B858D4">
      <w:pPr>
        <w:spacing w:after="180" w:line="600" w:lineRule="auto"/>
        <w:ind w:left="720"/>
        <w:contextualSpacing/>
        <w:rPr>
          <w:ins w:id="2950" w:author="HURR MEHDI" w:date="2025-03-26T16:46:00Z"/>
          <w:rFonts w:ascii="Arial" w:eastAsia="Arial" w:hAnsi="Arial" w:cs="Times New Roman"/>
          <w:i/>
          <w:color w:val="717171"/>
          <w:kern w:val="0"/>
          <w:sz w:val="18"/>
          <w:szCs w:val="18"/>
          <w:lang w:eastAsia="ja-JP"/>
          <w14:ligatures w14:val="none"/>
        </w:rPr>
      </w:pPr>
    </w:p>
    <w:p w:rsidR="00B858D4" w:rsidRPr="00B858D4" w:rsidRDefault="00B858D4" w:rsidP="00B858D4">
      <w:pPr>
        <w:keepNext/>
        <w:keepLines/>
        <w:spacing w:before="360" w:after="120" w:line="240" w:lineRule="auto"/>
        <w:outlineLvl w:val="1"/>
        <w:rPr>
          <w:ins w:id="2951" w:author="HURR MEHDI" w:date="2025-03-26T16:46:00Z"/>
          <w:rFonts w:ascii="Arial" w:eastAsia="Arial" w:hAnsi="Arial" w:cs="Times New Roman (Body CS)"/>
          <w:b/>
          <w:bCs/>
          <w:color w:val="0070C0"/>
          <w:spacing w:val="10"/>
          <w:kern w:val="0"/>
          <w:sz w:val="24"/>
          <w:szCs w:val="18"/>
          <w:lang w:eastAsia="ja-JP"/>
          <w14:ligatures w14:val="none"/>
        </w:rPr>
      </w:pPr>
      <w:bookmarkStart w:id="2952" w:name="_Toc193933082"/>
      <w:ins w:id="2953" w:author="HURR MEHDI" w:date="2025-03-26T16:46:00Z">
        <w:r w:rsidRPr="00B858D4">
          <w:rPr>
            <w:rFonts w:ascii="Arial" w:eastAsia="Arial" w:hAnsi="Arial" w:cs="Times New Roman (Body CS)"/>
            <w:b/>
            <w:bCs/>
            <w:color w:val="0070C0"/>
            <w:spacing w:val="10"/>
            <w:kern w:val="0"/>
            <w:sz w:val="24"/>
            <w:szCs w:val="18"/>
            <w:lang w:eastAsia="ja-JP"/>
            <w14:ligatures w14:val="none"/>
          </w:rPr>
          <w:t>Use Case</w:t>
        </w:r>
        <w:r>
          <w:rPr>
            <w:rFonts w:ascii="Arial" w:eastAsia="Arial" w:hAnsi="Arial" w:cs="Times New Roman (Body CS)"/>
            <w:b/>
            <w:bCs/>
            <w:color w:val="0070C0"/>
            <w:spacing w:val="10"/>
            <w:kern w:val="0"/>
            <w:sz w:val="24"/>
            <w:szCs w:val="18"/>
            <w:lang w:eastAsia="ja-JP"/>
            <w14:ligatures w14:val="none"/>
          </w:rPr>
          <w:t xml:space="preserve"> 4</w:t>
        </w:r>
        <w:r w:rsidRPr="00B858D4">
          <w:rPr>
            <w:rFonts w:ascii="Arial" w:eastAsia="Arial" w:hAnsi="Arial" w:cs="Times New Roman (Body CS)"/>
            <w:b/>
            <w:bCs/>
            <w:color w:val="0070C0"/>
            <w:spacing w:val="10"/>
            <w:kern w:val="0"/>
            <w:sz w:val="24"/>
            <w:szCs w:val="18"/>
            <w:lang w:eastAsia="ja-JP"/>
            <w14:ligatures w14:val="none"/>
          </w:rPr>
          <w:t>: View Academic Progress</w:t>
        </w:r>
        <w:bookmarkEnd w:id="2952"/>
      </w:ins>
    </w:p>
    <w:p w:rsidR="00B858D4" w:rsidRPr="00B858D4" w:rsidRDefault="00B858D4" w:rsidP="00B858D4">
      <w:pPr>
        <w:spacing w:after="180" w:line="288" w:lineRule="auto"/>
        <w:rPr>
          <w:ins w:id="2954" w:author="HURR MEHDI" w:date="2025-03-26T16:46:00Z"/>
          <w:rFonts w:ascii="Arial" w:eastAsia="Arial" w:hAnsi="Arial" w:cs="Times New Roman"/>
          <w:color w:val="262626"/>
          <w:kern w:val="0"/>
          <w:sz w:val="18"/>
          <w:szCs w:val="18"/>
          <w:lang w:eastAsia="ja-JP"/>
          <w14:ligatures w14:val="none"/>
        </w:rPr>
      </w:pPr>
    </w:p>
    <w:p w:rsidR="00B858D4" w:rsidRPr="00B858D4" w:rsidRDefault="00B858D4" w:rsidP="00B858D4">
      <w:pPr>
        <w:spacing w:after="180" w:line="360" w:lineRule="auto"/>
        <w:rPr>
          <w:ins w:id="2955" w:author="HURR MEHDI" w:date="2025-03-26T16:46:00Z"/>
          <w:rFonts w:ascii="Arial" w:eastAsia="Arial" w:hAnsi="Arial" w:cs="Times New Roman"/>
          <w:b/>
          <w:color w:val="0070C0"/>
          <w:kern w:val="0"/>
          <w:sz w:val="20"/>
          <w:szCs w:val="18"/>
          <w:lang w:eastAsia="ja-JP"/>
          <w14:ligatures w14:val="none"/>
        </w:rPr>
      </w:pPr>
      <w:ins w:id="2956" w:author="HURR MEHDI" w:date="2025-03-26T16:46:00Z">
        <w:r w:rsidRPr="00B858D4">
          <w:rPr>
            <w:rFonts w:ascii="Arial" w:eastAsia="Arial" w:hAnsi="Arial" w:cs="Times New Roman"/>
            <w:b/>
            <w:color w:val="0070C0"/>
            <w:kern w:val="0"/>
            <w:sz w:val="20"/>
            <w:szCs w:val="18"/>
            <w:lang w:eastAsia="ja-JP"/>
            <w14:ligatures w14:val="none"/>
          </w:rPr>
          <w:t>Primary Actor(s):</w:t>
        </w:r>
      </w:ins>
    </w:p>
    <w:p w:rsidR="00B858D4" w:rsidRPr="00B858D4" w:rsidRDefault="00B858D4" w:rsidP="00B858D4">
      <w:pPr>
        <w:numPr>
          <w:ilvl w:val="0"/>
          <w:numId w:val="34"/>
        </w:numPr>
        <w:spacing w:after="180" w:line="360" w:lineRule="auto"/>
        <w:contextualSpacing/>
        <w:rPr>
          <w:ins w:id="2957" w:author="HURR MEHDI" w:date="2025-03-26T16:46:00Z"/>
          <w:rFonts w:ascii="Arial" w:eastAsia="Arial" w:hAnsi="Arial" w:cs="Times New Roman"/>
          <w:i/>
          <w:color w:val="717171"/>
          <w:kern w:val="0"/>
          <w:sz w:val="18"/>
          <w:szCs w:val="18"/>
          <w:lang w:eastAsia="ja-JP"/>
          <w14:ligatures w14:val="none"/>
        </w:rPr>
      </w:pPr>
      <w:ins w:id="2958" w:author="HURR MEHDI" w:date="2025-03-26T16:46:00Z">
        <w:r w:rsidRPr="00B858D4">
          <w:rPr>
            <w:rFonts w:ascii="Arial" w:eastAsia="Arial" w:hAnsi="Arial" w:cs="Times New Roman"/>
            <w:i/>
            <w:color w:val="717171"/>
            <w:kern w:val="0"/>
            <w:sz w:val="18"/>
            <w:szCs w:val="18"/>
            <w:lang w:eastAsia="ja-JP"/>
            <w14:ligatures w14:val="none"/>
          </w:rPr>
          <w:t>Student</w:t>
        </w:r>
      </w:ins>
    </w:p>
    <w:p w:rsidR="00B858D4" w:rsidRPr="00B858D4" w:rsidRDefault="00B858D4" w:rsidP="00B858D4">
      <w:pPr>
        <w:spacing w:after="180" w:line="360" w:lineRule="auto"/>
        <w:rPr>
          <w:ins w:id="2959" w:author="HURR MEHDI" w:date="2025-03-26T16:46:00Z"/>
          <w:rFonts w:ascii="Arial" w:eastAsia="Arial" w:hAnsi="Arial" w:cs="Times New Roman"/>
          <w:b/>
          <w:color w:val="0070C0"/>
          <w:kern w:val="0"/>
          <w:sz w:val="20"/>
          <w:szCs w:val="18"/>
          <w:lang w:eastAsia="ja-JP"/>
          <w14:ligatures w14:val="none"/>
        </w:rPr>
      </w:pPr>
      <w:ins w:id="2960" w:author="HURR MEHDI" w:date="2025-03-26T16:46:00Z">
        <w:r w:rsidRPr="00B858D4">
          <w:rPr>
            <w:rFonts w:ascii="Arial" w:eastAsia="Arial" w:hAnsi="Arial" w:cs="Times New Roman"/>
            <w:b/>
            <w:color w:val="0070C0"/>
            <w:kern w:val="0"/>
            <w:sz w:val="20"/>
            <w:szCs w:val="18"/>
            <w:lang w:eastAsia="ja-JP"/>
            <w14:ligatures w14:val="none"/>
          </w:rPr>
          <w:t>Use Case Description:</w:t>
        </w:r>
      </w:ins>
    </w:p>
    <w:p w:rsidR="00B858D4" w:rsidRPr="00B858D4" w:rsidRDefault="00B858D4" w:rsidP="00B858D4">
      <w:pPr>
        <w:spacing w:after="180" w:line="360" w:lineRule="auto"/>
        <w:rPr>
          <w:ins w:id="2961" w:author="HURR MEHDI" w:date="2025-03-26T16:46:00Z"/>
          <w:rFonts w:ascii="Arial" w:eastAsia="Arial" w:hAnsi="Arial" w:cs="Times New Roman"/>
          <w:i/>
          <w:color w:val="717171"/>
          <w:kern w:val="0"/>
          <w:sz w:val="18"/>
          <w:szCs w:val="18"/>
          <w:lang w:eastAsia="ja-JP"/>
          <w14:ligatures w14:val="none"/>
        </w:rPr>
      </w:pPr>
      <w:ins w:id="2962" w:author="HURR MEHDI" w:date="2025-03-26T16:46:00Z">
        <w:r w:rsidRPr="00B858D4">
          <w:rPr>
            <w:rFonts w:ascii="Arial" w:eastAsia="Arial" w:hAnsi="Arial" w:cs="Times New Roman"/>
            <w:i/>
            <w:color w:val="717171"/>
            <w:kern w:val="0"/>
            <w:sz w:val="18"/>
            <w:szCs w:val="18"/>
            <w:lang w:eastAsia="ja-JP"/>
            <w14:ligatures w14:val="none"/>
          </w:rPr>
          <w:t>This use case allows a student to view their academic progress, including courses they have passed, failed, and pending requirements.</w:t>
        </w:r>
      </w:ins>
    </w:p>
    <w:p w:rsidR="00B858D4" w:rsidRPr="00B858D4" w:rsidRDefault="00B858D4" w:rsidP="00B858D4">
      <w:pPr>
        <w:spacing w:after="180" w:line="360" w:lineRule="auto"/>
        <w:rPr>
          <w:ins w:id="2963" w:author="HURR MEHDI" w:date="2025-03-26T16:46:00Z"/>
          <w:rFonts w:ascii="Arial" w:eastAsia="Arial" w:hAnsi="Arial" w:cs="Times New Roman"/>
          <w:b/>
          <w:color w:val="0070C0"/>
          <w:kern w:val="0"/>
          <w:sz w:val="20"/>
          <w:szCs w:val="18"/>
          <w:lang w:eastAsia="ja-JP"/>
          <w14:ligatures w14:val="none"/>
        </w:rPr>
      </w:pPr>
      <w:ins w:id="2964" w:author="HURR MEHDI" w:date="2025-03-26T16:46:00Z">
        <w:r w:rsidRPr="00B858D4">
          <w:rPr>
            <w:rFonts w:ascii="Arial" w:eastAsia="Arial" w:hAnsi="Arial" w:cs="Times New Roman"/>
            <w:b/>
            <w:color w:val="0070C0"/>
            <w:kern w:val="0"/>
            <w:sz w:val="20"/>
            <w:szCs w:val="18"/>
            <w:lang w:eastAsia="ja-JP"/>
            <w14:ligatures w14:val="none"/>
          </w:rPr>
          <w:t>Stakeholders and Interests:</w:t>
        </w:r>
      </w:ins>
    </w:p>
    <w:p w:rsidR="00B858D4" w:rsidRPr="00B858D4" w:rsidRDefault="00B858D4" w:rsidP="00B858D4">
      <w:pPr>
        <w:numPr>
          <w:ilvl w:val="0"/>
          <w:numId w:val="36"/>
        </w:numPr>
        <w:spacing w:after="180" w:line="360" w:lineRule="auto"/>
        <w:contextualSpacing/>
        <w:rPr>
          <w:ins w:id="2965" w:author="HURR MEHDI" w:date="2025-03-26T16:46:00Z"/>
          <w:rFonts w:ascii="Arial" w:eastAsia="Arial" w:hAnsi="Arial" w:cs="Times New Roman"/>
          <w:i/>
          <w:color w:val="717171"/>
          <w:kern w:val="0"/>
          <w:sz w:val="18"/>
          <w:szCs w:val="18"/>
          <w:lang w:eastAsia="ja-JP"/>
          <w14:ligatures w14:val="none"/>
        </w:rPr>
      </w:pPr>
      <w:ins w:id="2966" w:author="HURR MEHDI" w:date="2025-03-26T16:46:00Z">
        <w:r w:rsidRPr="00B858D4">
          <w:rPr>
            <w:rFonts w:ascii="Arial" w:eastAsia="Arial" w:hAnsi="Arial" w:cs="Times New Roman"/>
            <w:i/>
            <w:color w:val="717171"/>
            <w:kern w:val="0"/>
            <w:sz w:val="18"/>
            <w:szCs w:val="18"/>
            <w:u w:val="single"/>
            <w:lang w:eastAsia="ja-JP"/>
            <w14:ligatures w14:val="none"/>
          </w:rPr>
          <w:t>Student:</w:t>
        </w:r>
        <w:r w:rsidRPr="00B858D4">
          <w:rPr>
            <w:rFonts w:ascii="Arial" w:eastAsia="Arial" w:hAnsi="Arial" w:cs="Times New Roman"/>
            <w:i/>
            <w:color w:val="717171"/>
            <w:kern w:val="0"/>
            <w:sz w:val="18"/>
            <w:szCs w:val="18"/>
            <w:lang w:eastAsia="ja-JP"/>
            <w14:ligatures w14:val="none"/>
          </w:rPr>
          <w:t xml:space="preserve"> Wants to track their academic performance and plan future registrations.</w:t>
        </w:r>
      </w:ins>
    </w:p>
    <w:p w:rsidR="00B858D4" w:rsidRPr="00B858D4" w:rsidRDefault="00B858D4" w:rsidP="00B858D4">
      <w:pPr>
        <w:numPr>
          <w:ilvl w:val="0"/>
          <w:numId w:val="36"/>
        </w:numPr>
        <w:spacing w:after="180" w:line="360" w:lineRule="auto"/>
        <w:contextualSpacing/>
        <w:rPr>
          <w:ins w:id="2967" w:author="HURR MEHDI" w:date="2025-03-26T16:46:00Z"/>
          <w:rFonts w:ascii="Arial" w:eastAsia="Arial" w:hAnsi="Arial" w:cs="Times New Roman"/>
          <w:i/>
          <w:color w:val="717171"/>
          <w:kern w:val="0"/>
          <w:sz w:val="18"/>
          <w:szCs w:val="18"/>
          <w:lang w:eastAsia="ja-JP"/>
          <w14:ligatures w14:val="none"/>
        </w:rPr>
      </w:pPr>
      <w:ins w:id="2968" w:author="HURR MEHDI" w:date="2025-03-26T16:46:00Z">
        <w:r w:rsidRPr="00B858D4">
          <w:rPr>
            <w:rFonts w:ascii="Arial" w:eastAsia="Arial" w:hAnsi="Arial" w:cs="Times New Roman"/>
            <w:i/>
            <w:color w:val="717171"/>
            <w:kern w:val="0"/>
            <w:sz w:val="18"/>
            <w:szCs w:val="18"/>
            <w:u w:val="single"/>
            <w:lang w:eastAsia="ja-JP"/>
            <w14:ligatures w14:val="none"/>
          </w:rPr>
          <w:t>University Administration:</w:t>
        </w:r>
        <w:r w:rsidRPr="00B858D4">
          <w:rPr>
            <w:rFonts w:ascii="Arial" w:eastAsia="Arial" w:hAnsi="Arial" w:cs="Times New Roman"/>
            <w:i/>
            <w:color w:val="717171"/>
            <w:kern w:val="0"/>
            <w:sz w:val="18"/>
            <w:szCs w:val="18"/>
            <w:lang w:eastAsia="ja-JP"/>
            <w14:ligatures w14:val="none"/>
          </w:rPr>
          <w:t xml:space="preserve"> Ensures accurate </w:t>
        </w:r>
        <w:proofErr w:type="gramStart"/>
        <w:r w:rsidRPr="00B858D4">
          <w:rPr>
            <w:rFonts w:ascii="Arial" w:eastAsia="Arial" w:hAnsi="Arial" w:cs="Times New Roman"/>
            <w:i/>
            <w:color w:val="717171"/>
            <w:kern w:val="0"/>
            <w:sz w:val="18"/>
            <w:szCs w:val="18"/>
            <w:lang w:eastAsia="ja-JP"/>
            <w14:ligatures w14:val="none"/>
          </w:rPr>
          <w:t>record-keeping</w:t>
        </w:r>
        <w:proofErr w:type="gramEnd"/>
        <w:r w:rsidRPr="00B858D4">
          <w:rPr>
            <w:rFonts w:ascii="Arial" w:eastAsia="Arial" w:hAnsi="Arial" w:cs="Times New Roman"/>
            <w:i/>
            <w:color w:val="717171"/>
            <w:kern w:val="0"/>
            <w:sz w:val="18"/>
            <w:szCs w:val="18"/>
            <w:lang w:eastAsia="ja-JP"/>
            <w14:ligatures w14:val="none"/>
          </w:rPr>
          <w:t xml:space="preserve"> and compliance with academic policies.</w:t>
        </w:r>
      </w:ins>
    </w:p>
    <w:p w:rsidR="00B858D4" w:rsidRPr="00B858D4" w:rsidRDefault="00B858D4" w:rsidP="00B858D4">
      <w:pPr>
        <w:numPr>
          <w:ilvl w:val="0"/>
          <w:numId w:val="36"/>
        </w:numPr>
        <w:spacing w:after="180" w:line="360" w:lineRule="auto"/>
        <w:contextualSpacing/>
        <w:rPr>
          <w:ins w:id="2969" w:author="HURR MEHDI" w:date="2025-03-26T16:46:00Z"/>
          <w:rFonts w:ascii="Arial" w:eastAsia="Arial" w:hAnsi="Arial" w:cs="Times New Roman"/>
          <w:i/>
          <w:color w:val="717171"/>
          <w:kern w:val="0"/>
          <w:sz w:val="18"/>
          <w:szCs w:val="18"/>
          <w:lang w:eastAsia="ja-JP"/>
          <w14:ligatures w14:val="none"/>
        </w:rPr>
      </w:pPr>
      <w:ins w:id="2970" w:author="HURR MEHDI" w:date="2025-03-26T16:46:00Z">
        <w:r w:rsidRPr="00B858D4">
          <w:rPr>
            <w:rFonts w:ascii="Arial" w:eastAsia="Arial" w:hAnsi="Arial" w:cs="Times New Roman"/>
            <w:i/>
            <w:color w:val="717171"/>
            <w:kern w:val="0"/>
            <w:sz w:val="18"/>
            <w:szCs w:val="18"/>
            <w:u w:val="single"/>
            <w:lang w:eastAsia="ja-JP"/>
            <w14:ligatures w14:val="none"/>
          </w:rPr>
          <w:t>Course Coordinator:</w:t>
        </w:r>
        <w:r w:rsidRPr="00B858D4">
          <w:rPr>
            <w:rFonts w:ascii="Arial" w:eastAsia="Arial" w:hAnsi="Arial" w:cs="Times New Roman"/>
            <w:i/>
            <w:color w:val="717171"/>
            <w:kern w:val="0"/>
            <w:sz w:val="18"/>
            <w:szCs w:val="18"/>
            <w:lang w:eastAsia="ja-JP"/>
            <w14:ligatures w14:val="none"/>
          </w:rPr>
          <w:t xml:space="preserve"> Uses progress data to advise students and update curriculum requirements.</w:t>
        </w:r>
      </w:ins>
    </w:p>
    <w:p w:rsidR="00B858D4" w:rsidRPr="00B858D4" w:rsidRDefault="00B858D4" w:rsidP="00B858D4">
      <w:pPr>
        <w:spacing w:after="180" w:line="360" w:lineRule="auto"/>
        <w:rPr>
          <w:ins w:id="2971" w:author="HURR MEHDI" w:date="2025-03-26T16:46:00Z"/>
          <w:rFonts w:ascii="Arial" w:eastAsia="Arial" w:hAnsi="Arial" w:cs="Times New Roman"/>
          <w:b/>
          <w:color w:val="0070C0"/>
          <w:kern w:val="0"/>
          <w:sz w:val="20"/>
          <w:szCs w:val="18"/>
          <w:lang w:eastAsia="ja-JP"/>
          <w14:ligatures w14:val="none"/>
        </w:rPr>
      </w:pPr>
      <w:ins w:id="2972" w:author="HURR MEHDI" w:date="2025-03-26T16:46:00Z">
        <w:r w:rsidRPr="00B858D4">
          <w:rPr>
            <w:rFonts w:ascii="Arial" w:eastAsia="Arial" w:hAnsi="Arial" w:cs="Times New Roman"/>
            <w:b/>
            <w:color w:val="0070C0"/>
            <w:kern w:val="0"/>
            <w:sz w:val="20"/>
            <w:szCs w:val="18"/>
            <w:lang w:eastAsia="ja-JP"/>
            <w14:ligatures w14:val="none"/>
          </w:rPr>
          <w:t>Preconditions:</w:t>
        </w:r>
      </w:ins>
    </w:p>
    <w:p w:rsidR="00B858D4" w:rsidRPr="00B858D4" w:rsidRDefault="00B858D4" w:rsidP="00B858D4">
      <w:pPr>
        <w:numPr>
          <w:ilvl w:val="0"/>
          <w:numId w:val="35"/>
        </w:numPr>
        <w:spacing w:after="180" w:line="360" w:lineRule="auto"/>
        <w:contextualSpacing/>
        <w:rPr>
          <w:ins w:id="2973" w:author="HURR MEHDI" w:date="2025-03-26T16:46:00Z"/>
          <w:rFonts w:ascii="Arial" w:eastAsia="Arial" w:hAnsi="Arial" w:cs="Times New Roman"/>
          <w:i/>
          <w:color w:val="717171"/>
          <w:kern w:val="0"/>
          <w:sz w:val="18"/>
          <w:szCs w:val="18"/>
          <w:lang w:eastAsia="ja-JP"/>
          <w14:ligatures w14:val="none"/>
        </w:rPr>
      </w:pPr>
      <w:ins w:id="2974" w:author="HURR MEHDI" w:date="2025-03-26T16:46:00Z">
        <w:r w:rsidRPr="00B858D4">
          <w:rPr>
            <w:rFonts w:ascii="Arial" w:eastAsia="Arial" w:hAnsi="Arial" w:cs="Times New Roman"/>
            <w:i/>
            <w:color w:val="717171"/>
            <w:kern w:val="0"/>
            <w:sz w:val="18"/>
            <w:szCs w:val="18"/>
            <w:lang w:eastAsia="ja-JP"/>
            <w14:ligatures w14:val="none"/>
          </w:rPr>
          <w:t xml:space="preserve">The student </w:t>
        </w:r>
        <w:proofErr w:type="gramStart"/>
        <w:r w:rsidRPr="00B858D4">
          <w:rPr>
            <w:rFonts w:ascii="Arial" w:eastAsia="Arial" w:hAnsi="Arial" w:cs="Times New Roman"/>
            <w:i/>
            <w:color w:val="717171"/>
            <w:kern w:val="0"/>
            <w:sz w:val="18"/>
            <w:szCs w:val="18"/>
            <w:lang w:eastAsia="ja-JP"/>
            <w14:ligatures w14:val="none"/>
          </w:rPr>
          <w:t>must be logged</w:t>
        </w:r>
        <w:proofErr w:type="gramEnd"/>
        <w:r w:rsidRPr="00B858D4">
          <w:rPr>
            <w:rFonts w:ascii="Arial" w:eastAsia="Arial" w:hAnsi="Arial" w:cs="Times New Roman"/>
            <w:i/>
            <w:color w:val="717171"/>
            <w:kern w:val="0"/>
            <w:sz w:val="18"/>
            <w:szCs w:val="18"/>
            <w:lang w:eastAsia="ja-JP"/>
            <w14:ligatures w14:val="none"/>
          </w:rPr>
          <w:t xml:space="preserve"> into the system.</w:t>
        </w:r>
      </w:ins>
    </w:p>
    <w:p w:rsidR="00B858D4" w:rsidRPr="00B858D4" w:rsidRDefault="00B858D4" w:rsidP="00B858D4">
      <w:pPr>
        <w:numPr>
          <w:ilvl w:val="0"/>
          <w:numId w:val="35"/>
        </w:numPr>
        <w:spacing w:after="180" w:line="360" w:lineRule="auto"/>
        <w:contextualSpacing/>
        <w:rPr>
          <w:ins w:id="2975" w:author="HURR MEHDI" w:date="2025-03-26T16:46:00Z"/>
          <w:rFonts w:ascii="Arial" w:eastAsia="Arial" w:hAnsi="Arial" w:cs="Times New Roman"/>
          <w:i/>
          <w:color w:val="717171"/>
          <w:kern w:val="0"/>
          <w:sz w:val="18"/>
          <w:szCs w:val="18"/>
          <w:lang w:eastAsia="ja-JP"/>
          <w14:ligatures w14:val="none"/>
        </w:rPr>
      </w:pPr>
      <w:ins w:id="2976" w:author="HURR MEHDI" w:date="2025-03-26T16:46:00Z">
        <w:r w:rsidRPr="00B858D4">
          <w:rPr>
            <w:rFonts w:ascii="Arial" w:eastAsia="Arial" w:hAnsi="Arial" w:cs="Times New Roman"/>
            <w:i/>
            <w:color w:val="717171"/>
            <w:kern w:val="0"/>
            <w:sz w:val="18"/>
            <w:szCs w:val="18"/>
            <w:lang w:eastAsia="ja-JP"/>
            <w14:ligatures w14:val="none"/>
          </w:rPr>
          <w:t>The student’s academic records (course registrations, grades) must exist in the system.</w:t>
        </w:r>
      </w:ins>
    </w:p>
    <w:p w:rsidR="00B858D4" w:rsidRPr="00B858D4" w:rsidRDefault="00B858D4" w:rsidP="00B858D4">
      <w:pPr>
        <w:spacing w:after="180" w:line="360" w:lineRule="auto"/>
        <w:rPr>
          <w:ins w:id="2977" w:author="HURR MEHDI" w:date="2025-03-26T16:46:00Z"/>
          <w:rFonts w:ascii="Arial" w:eastAsia="Arial" w:hAnsi="Arial" w:cs="Times New Roman"/>
          <w:b/>
          <w:color w:val="0070C0"/>
          <w:kern w:val="0"/>
          <w:sz w:val="20"/>
          <w:szCs w:val="18"/>
          <w:lang w:eastAsia="ja-JP"/>
          <w14:ligatures w14:val="none"/>
        </w:rPr>
      </w:pPr>
      <w:proofErr w:type="spellStart"/>
      <w:ins w:id="2978" w:author="HURR MEHDI" w:date="2025-03-26T16:46:00Z">
        <w:r w:rsidRPr="00B858D4">
          <w:rPr>
            <w:rFonts w:ascii="Arial" w:eastAsia="Arial" w:hAnsi="Arial" w:cs="Times New Roman"/>
            <w:b/>
            <w:color w:val="0070C0"/>
            <w:kern w:val="0"/>
            <w:sz w:val="20"/>
            <w:szCs w:val="18"/>
            <w:lang w:eastAsia="ja-JP"/>
            <w14:ligatures w14:val="none"/>
          </w:rPr>
          <w:t>Postconditions</w:t>
        </w:r>
        <w:proofErr w:type="spellEnd"/>
        <w:r w:rsidRPr="00B858D4">
          <w:rPr>
            <w:rFonts w:ascii="Arial" w:eastAsia="Arial" w:hAnsi="Arial" w:cs="Times New Roman"/>
            <w:b/>
            <w:color w:val="0070C0"/>
            <w:kern w:val="0"/>
            <w:sz w:val="20"/>
            <w:szCs w:val="18"/>
            <w:lang w:eastAsia="ja-JP"/>
            <w14:ligatures w14:val="none"/>
          </w:rPr>
          <w:t>:</w:t>
        </w:r>
      </w:ins>
    </w:p>
    <w:p w:rsidR="00B858D4" w:rsidRPr="00B858D4" w:rsidRDefault="00B858D4" w:rsidP="00B858D4">
      <w:pPr>
        <w:numPr>
          <w:ilvl w:val="0"/>
          <w:numId w:val="37"/>
        </w:numPr>
        <w:spacing w:after="180" w:line="360" w:lineRule="auto"/>
        <w:contextualSpacing/>
        <w:rPr>
          <w:ins w:id="2979" w:author="HURR MEHDI" w:date="2025-03-26T16:46:00Z"/>
          <w:rFonts w:ascii="Arial" w:eastAsia="Arial" w:hAnsi="Arial" w:cs="Times New Roman"/>
          <w:i/>
          <w:color w:val="717171"/>
          <w:kern w:val="0"/>
          <w:sz w:val="18"/>
          <w:szCs w:val="18"/>
          <w:lang w:eastAsia="ja-JP"/>
          <w14:ligatures w14:val="none"/>
        </w:rPr>
      </w:pPr>
      <w:ins w:id="2980" w:author="HURR MEHDI" w:date="2025-03-26T16:46:00Z">
        <w:r w:rsidRPr="00B858D4">
          <w:rPr>
            <w:rFonts w:ascii="Arial" w:eastAsia="Arial" w:hAnsi="Arial" w:cs="Times New Roman"/>
            <w:i/>
            <w:color w:val="717171"/>
            <w:kern w:val="0"/>
            <w:sz w:val="18"/>
            <w:szCs w:val="18"/>
            <w:lang w:eastAsia="ja-JP"/>
            <w14:ligatures w14:val="none"/>
          </w:rPr>
          <w:t xml:space="preserve">The student’s academic progress </w:t>
        </w:r>
        <w:proofErr w:type="gramStart"/>
        <w:r w:rsidRPr="00B858D4">
          <w:rPr>
            <w:rFonts w:ascii="Arial" w:eastAsia="Arial" w:hAnsi="Arial" w:cs="Times New Roman"/>
            <w:i/>
            <w:color w:val="717171"/>
            <w:kern w:val="0"/>
            <w:sz w:val="18"/>
            <w:szCs w:val="18"/>
            <w:lang w:eastAsia="ja-JP"/>
            <w14:ligatures w14:val="none"/>
          </w:rPr>
          <w:t>is displayed</w:t>
        </w:r>
        <w:proofErr w:type="gramEnd"/>
        <w:r w:rsidRPr="00B858D4">
          <w:rPr>
            <w:rFonts w:ascii="Arial" w:eastAsia="Arial" w:hAnsi="Arial" w:cs="Times New Roman"/>
            <w:i/>
            <w:color w:val="717171"/>
            <w:kern w:val="0"/>
            <w:sz w:val="18"/>
            <w:szCs w:val="18"/>
            <w:lang w:eastAsia="ja-JP"/>
            <w14:ligatures w14:val="none"/>
          </w:rPr>
          <w:t>.</w:t>
        </w:r>
      </w:ins>
    </w:p>
    <w:p w:rsidR="00B858D4" w:rsidRPr="00B858D4" w:rsidRDefault="00B858D4" w:rsidP="00B858D4">
      <w:pPr>
        <w:numPr>
          <w:ilvl w:val="0"/>
          <w:numId w:val="37"/>
        </w:numPr>
        <w:spacing w:after="180" w:line="360" w:lineRule="auto"/>
        <w:contextualSpacing/>
        <w:rPr>
          <w:ins w:id="2981" w:author="HURR MEHDI" w:date="2025-03-26T16:46:00Z"/>
          <w:rFonts w:ascii="Arial" w:eastAsia="Arial" w:hAnsi="Arial" w:cs="Times New Roman"/>
          <w:i/>
          <w:color w:val="717171"/>
          <w:kern w:val="0"/>
          <w:sz w:val="18"/>
          <w:szCs w:val="18"/>
          <w:lang w:eastAsia="ja-JP"/>
          <w14:ligatures w14:val="none"/>
        </w:rPr>
      </w:pPr>
      <w:ins w:id="2982" w:author="HURR MEHDI" w:date="2025-03-26T16:46:00Z">
        <w:r w:rsidRPr="00B858D4">
          <w:rPr>
            <w:rFonts w:ascii="Arial" w:eastAsia="Arial" w:hAnsi="Arial" w:cs="Times New Roman"/>
            <w:i/>
            <w:color w:val="717171"/>
            <w:kern w:val="0"/>
            <w:sz w:val="18"/>
            <w:szCs w:val="18"/>
            <w:lang w:eastAsia="ja-JP"/>
            <w14:ligatures w14:val="none"/>
          </w:rPr>
          <w:t xml:space="preserve">No changes </w:t>
        </w:r>
        <w:proofErr w:type="gramStart"/>
        <w:r w:rsidRPr="00B858D4">
          <w:rPr>
            <w:rFonts w:ascii="Arial" w:eastAsia="Arial" w:hAnsi="Arial" w:cs="Times New Roman"/>
            <w:i/>
            <w:color w:val="717171"/>
            <w:kern w:val="0"/>
            <w:sz w:val="18"/>
            <w:szCs w:val="18"/>
            <w:lang w:eastAsia="ja-JP"/>
            <w14:ligatures w14:val="none"/>
          </w:rPr>
          <w:t>are made</w:t>
        </w:r>
        <w:proofErr w:type="gramEnd"/>
        <w:r w:rsidRPr="00B858D4">
          <w:rPr>
            <w:rFonts w:ascii="Arial" w:eastAsia="Arial" w:hAnsi="Arial" w:cs="Times New Roman"/>
            <w:i/>
            <w:color w:val="717171"/>
            <w:kern w:val="0"/>
            <w:sz w:val="18"/>
            <w:szCs w:val="18"/>
            <w:lang w:eastAsia="ja-JP"/>
            <w14:ligatures w14:val="none"/>
          </w:rPr>
          <w:t xml:space="preserve"> to the database (read-only action).</w:t>
        </w:r>
      </w:ins>
    </w:p>
    <w:p w:rsidR="00B858D4" w:rsidRPr="00B858D4" w:rsidRDefault="00B858D4" w:rsidP="00B858D4">
      <w:pPr>
        <w:spacing w:after="180" w:line="360" w:lineRule="auto"/>
        <w:rPr>
          <w:ins w:id="2983" w:author="HURR MEHDI" w:date="2025-03-26T16:46:00Z"/>
          <w:rFonts w:ascii="Arial" w:eastAsia="Arial" w:hAnsi="Arial" w:cs="Times New Roman"/>
          <w:b/>
          <w:color w:val="0070C0"/>
          <w:kern w:val="0"/>
          <w:sz w:val="20"/>
          <w:szCs w:val="18"/>
          <w:lang w:eastAsia="ja-JP"/>
          <w14:ligatures w14:val="none"/>
        </w:rPr>
      </w:pPr>
      <w:ins w:id="2984" w:author="HURR MEHDI" w:date="2025-03-26T16:46:00Z">
        <w:r w:rsidRPr="00B858D4">
          <w:rPr>
            <w:rFonts w:ascii="Arial" w:eastAsia="Arial" w:hAnsi="Arial" w:cs="Times New Roman"/>
            <w:b/>
            <w:color w:val="0070C0"/>
            <w:kern w:val="0"/>
            <w:sz w:val="20"/>
            <w:szCs w:val="18"/>
            <w:lang w:eastAsia="ja-JP"/>
            <w14:ligatures w14:val="none"/>
          </w:rPr>
          <w:lastRenderedPageBreak/>
          <w:t>Inputs:</w:t>
        </w:r>
      </w:ins>
    </w:p>
    <w:p w:rsidR="00B858D4" w:rsidRPr="00B858D4" w:rsidRDefault="00B858D4" w:rsidP="00B858D4">
      <w:pPr>
        <w:numPr>
          <w:ilvl w:val="0"/>
          <w:numId w:val="38"/>
        </w:numPr>
        <w:spacing w:after="180" w:line="360" w:lineRule="auto"/>
        <w:contextualSpacing/>
        <w:rPr>
          <w:ins w:id="2985" w:author="HURR MEHDI" w:date="2025-03-26T16:46:00Z"/>
          <w:rFonts w:ascii="Arial" w:eastAsia="Arial" w:hAnsi="Arial" w:cs="Times New Roman"/>
          <w:i/>
          <w:color w:val="717171"/>
          <w:kern w:val="0"/>
          <w:sz w:val="18"/>
          <w:szCs w:val="18"/>
          <w:lang w:eastAsia="ja-JP"/>
          <w14:ligatures w14:val="none"/>
        </w:rPr>
      </w:pPr>
      <w:proofErr w:type="spellStart"/>
      <w:ins w:id="2986" w:author="HURR MEHDI" w:date="2025-03-26T16:46:00Z">
        <w:r w:rsidRPr="00B858D4">
          <w:rPr>
            <w:rFonts w:ascii="Arial" w:eastAsia="Arial" w:hAnsi="Arial" w:cs="Times New Roman"/>
            <w:i/>
            <w:color w:val="717171"/>
            <w:kern w:val="0"/>
            <w:sz w:val="18"/>
            <w:szCs w:val="18"/>
            <w:lang w:eastAsia="ja-JP"/>
            <w14:ligatures w14:val="none"/>
          </w:rPr>
          <w:t>StudentID</w:t>
        </w:r>
        <w:proofErr w:type="spellEnd"/>
      </w:ins>
    </w:p>
    <w:p w:rsidR="00B858D4" w:rsidRPr="00B858D4" w:rsidRDefault="00B858D4" w:rsidP="00B858D4">
      <w:pPr>
        <w:spacing w:after="180" w:line="360" w:lineRule="auto"/>
        <w:rPr>
          <w:ins w:id="2987" w:author="HURR MEHDI" w:date="2025-03-26T16:46:00Z"/>
          <w:rFonts w:ascii="Arial" w:eastAsia="Arial" w:hAnsi="Arial" w:cs="Times New Roman"/>
          <w:b/>
          <w:color w:val="0070C0"/>
          <w:kern w:val="0"/>
          <w:sz w:val="20"/>
          <w:szCs w:val="18"/>
          <w:lang w:eastAsia="ja-JP"/>
          <w14:ligatures w14:val="none"/>
        </w:rPr>
      </w:pPr>
      <w:ins w:id="2988" w:author="HURR MEHDI" w:date="2025-03-26T16:46:00Z">
        <w:r w:rsidRPr="00B858D4">
          <w:rPr>
            <w:rFonts w:ascii="Arial" w:eastAsia="Arial" w:hAnsi="Arial" w:cs="Times New Roman"/>
            <w:b/>
            <w:color w:val="0070C0"/>
            <w:kern w:val="0"/>
            <w:sz w:val="20"/>
            <w:szCs w:val="18"/>
            <w:lang w:eastAsia="ja-JP"/>
            <w14:ligatures w14:val="none"/>
          </w:rPr>
          <w:t>Outputs:</w:t>
        </w:r>
      </w:ins>
    </w:p>
    <w:p w:rsidR="00B858D4" w:rsidRPr="00B858D4" w:rsidRDefault="00B858D4" w:rsidP="00B858D4">
      <w:pPr>
        <w:numPr>
          <w:ilvl w:val="0"/>
          <w:numId w:val="39"/>
        </w:numPr>
        <w:spacing w:after="180" w:line="360" w:lineRule="auto"/>
        <w:contextualSpacing/>
        <w:rPr>
          <w:ins w:id="2989" w:author="HURR MEHDI" w:date="2025-03-26T16:46:00Z"/>
          <w:rFonts w:ascii="Arial" w:eastAsia="Arial" w:hAnsi="Arial" w:cs="Times New Roman"/>
          <w:i/>
          <w:color w:val="717171"/>
          <w:kern w:val="0"/>
          <w:sz w:val="18"/>
          <w:szCs w:val="18"/>
          <w:lang w:eastAsia="ja-JP"/>
          <w14:ligatures w14:val="none"/>
        </w:rPr>
      </w:pPr>
      <w:proofErr w:type="spellStart"/>
      <w:ins w:id="2990" w:author="HURR MEHDI" w:date="2025-03-26T16:46:00Z">
        <w:r w:rsidRPr="00B858D4">
          <w:rPr>
            <w:rFonts w:ascii="Arial" w:eastAsia="Arial" w:hAnsi="Arial" w:cs="Times New Roman"/>
            <w:i/>
            <w:color w:val="717171"/>
            <w:kern w:val="0"/>
            <w:sz w:val="18"/>
            <w:szCs w:val="18"/>
            <w:lang w:eastAsia="ja-JP"/>
            <w14:ligatures w14:val="none"/>
          </w:rPr>
          <w:t>AcademicProgressDetails</w:t>
        </w:r>
        <w:proofErr w:type="spellEnd"/>
        <w:r w:rsidRPr="00B858D4">
          <w:rPr>
            <w:rFonts w:ascii="Arial" w:eastAsia="Arial" w:hAnsi="Arial" w:cs="Times New Roman"/>
            <w:i/>
            <w:color w:val="717171"/>
            <w:kern w:val="0"/>
            <w:sz w:val="18"/>
            <w:szCs w:val="18"/>
            <w:lang w:eastAsia="ja-JP"/>
            <w14:ligatures w14:val="none"/>
          </w:rPr>
          <w:t xml:space="preserve"> (passed courses, failed courses, pending prerequisites, GPA).</w:t>
        </w:r>
      </w:ins>
    </w:p>
    <w:p w:rsidR="00B858D4" w:rsidRPr="00B858D4" w:rsidRDefault="00B858D4" w:rsidP="00B858D4">
      <w:pPr>
        <w:spacing w:after="180" w:line="288" w:lineRule="auto"/>
        <w:rPr>
          <w:ins w:id="2991" w:author="HURR MEHDI" w:date="2025-03-26T16:46:00Z"/>
          <w:rFonts w:ascii="Arial" w:eastAsia="Arial" w:hAnsi="Arial" w:cs="Times New Roman"/>
          <w:color w:val="262626"/>
          <w:kern w:val="0"/>
          <w:sz w:val="18"/>
          <w:szCs w:val="18"/>
          <w:lang w:eastAsia="ja-JP"/>
          <w14:ligatures w14:val="none"/>
        </w:rPr>
      </w:pPr>
    </w:p>
    <w:p w:rsidR="00B858D4" w:rsidRPr="00B858D4" w:rsidRDefault="00B858D4" w:rsidP="00B858D4">
      <w:pPr>
        <w:spacing w:after="180" w:line="288" w:lineRule="auto"/>
        <w:rPr>
          <w:ins w:id="2992" w:author="HURR MEHDI" w:date="2025-03-26T16:46:00Z"/>
          <w:rFonts w:ascii="Arial" w:eastAsia="Arial" w:hAnsi="Arial" w:cs="Times New Roman"/>
          <w:b/>
          <w:color w:val="0070C0"/>
          <w:kern w:val="0"/>
          <w:sz w:val="20"/>
          <w:szCs w:val="18"/>
          <w:lang w:eastAsia="ja-JP"/>
          <w14:ligatures w14:val="none"/>
        </w:rPr>
      </w:pPr>
      <w:ins w:id="2993" w:author="HURR MEHDI" w:date="2025-03-26T16:46:00Z">
        <w:r w:rsidRPr="00B858D4">
          <w:rPr>
            <w:rFonts w:ascii="Arial" w:eastAsia="Arial" w:hAnsi="Arial" w:cs="Times New Roman"/>
            <w:b/>
            <w:color w:val="0070C0"/>
            <w:kern w:val="0"/>
            <w:sz w:val="20"/>
            <w:szCs w:val="18"/>
            <w:lang w:eastAsia="ja-JP"/>
            <w14:ligatures w14:val="none"/>
          </w:rPr>
          <w:t>Main Success Scenario:</w:t>
        </w:r>
      </w:ins>
    </w:p>
    <w:p w:rsidR="00B858D4" w:rsidRPr="00B858D4" w:rsidRDefault="00B858D4" w:rsidP="00B858D4">
      <w:pPr>
        <w:numPr>
          <w:ilvl w:val="0"/>
          <w:numId w:val="55"/>
        </w:numPr>
        <w:spacing w:after="200" w:line="276" w:lineRule="auto"/>
        <w:contextualSpacing/>
        <w:rPr>
          <w:ins w:id="2994" w:author="HURR MEHDI" w:date="2025-03-26T16:46:00Z"/>
          <w:rFonts w:ascii="Arial" w:eastAsia="MS Mincho" w:hAnsi="Arial" w:cs="Arial"/>
          <w:i/>
          <w:color w:val="717171"/>
          <w:kern w:val="0"/>
          <w:sz w:val="18"/>
          <w14:ligatures w14:val="none"/>
        </w:rPr>
      </w:pPr>
      <w:ins w:id="2995" w:author="HURR MEHDI" w:date="2025-03-26T16:46:00Z">
        <w:r w:rsidRPr="00B858D4">
          <w:rPr>
            <w:rFonts w:ascii="Arial" w:eastAsia="MS Mincho" w:hAnsi="Arial" w:cs="Arial"/>
            <w:i/>
            <w:color w:val="717171"/>
            <w:kern w:val="0"/>
            <w:sz w:val="18"/>
            <w14:ligatures w14:val="none"/>
          </w:rPr>
          <w:t>The student navigates to the Academic Progress section.</w:t>
        </w:r>
      </w:ins>
    </w:p>
    <w:p w:rsidR="00B858D4" w:rsidRPr="00B858D4" w:rsidRDefault="00B858D4" w:rsidP="00B858D4">
      <w:pPr>
        <w:spacing w:after="200" w:line="276" w:lineRule="auto"/>
        <w:contextualSpacing/>
        <w:rPr>
          <w:ins w:id="2996" w:author="HURR MEHDI" w:date="2025-03-26T16:46:00Z"/>
          <w:rFonts w:ascii="Arial" w:eastAsia="MS Mincho" w:hAnsi="Arial" w:cs="Arial"/>
          <w:i/>
          <w:color w:val="717171"/>
          <w:kern w:val="0"/>
          <w:sz w:val="18"/>
          <w14:ligatures w14:val="none"/>
        </w:rPr>
      </w:pPr>
    </w:p>
    <w:p w:rsidR="00B858D4" w:rsidRPr="00B858D4" w:rsidRDefault="00B858D4" w:rsidP="00B858D4">
      <w:pPr>
        <w:numPr>
          <w:ilvl w:val="0"/>
          <w:numId w:val="55"/>
        </w:numPr>
        <w:spacing w:after="200" w:line="276" w:lineRule="auto"/>
        <w:contextualSpacing/>
        <w:rPr>
          <w:ins w:id="2997" w:author="HURR MEHDI" w:date="2025-03-26T16:46:00Z"/>
          <w:rFonts w:ascii="Arial" w:eastAsia="MS Mincho" w:hAnsi="Arial" w:cs="Arial"/>
          <w:i/>
          <w:color w:val="717171"/>
          <w:kern w:val="0"/>
          <w:sz w:val="18"/>
          <w14:ligatures w14:val="none"/>
        </w:rPr>
      </w:pPr>
      <w:ins w:id="2998" w:author="HURR MEHDI" w:date="2025-03-26T16:46:00Z">
        <w:r w:rsidRPr="00B858D4">
          <w:rPr>
            <w:rFonts w:ascii="Arial" w:eastAsia="MS Mincho" w:hAnsi="Arial" w:cs="Arial"/>
            <w:i/>
            <w:color w:val="717171"/>
            <w:kern w:val="0"/>
            <w:sz w:val="18"/>
            <w14:ligatures w14:val="none"/>
          </w:rPr>
          <w:t>The system retrieves the student’s academic records (registrations, grades, prerequisites).</w:t>
        </w:r>
      </w:ins>
    </w:p>
    <w:p w:rsidR="00B858D4" w:rsidRPr="00B858D4" w:rsidRDefault="00B858D4" w:rsidP="00B858D4">
      <w:pPr>
        <w:spacing w:after="200" w:line="276" w:lineRule="auto"/>
        <w:contextualSpacing/>
        <w:rPr>
          <w:ins w:id="2999" w:author="HURR MEHDI" w:date="2025-03-26T16:46:00Z"/>
          <w:rFonts w:ascii="Arial" w:eastAsia="MS Mincho" w:hAnsi="Arial" w:cs="Arial"/>
          <w:i/>
          <w:color w:val="717171"/>
          <w:kern w:val="0"/>
          <w:sz w:val="18"/>
          <w14:ligatures w14:val="none"/>
        </w:rPr>
      </w:pPr>
    </w:p>
    <w:p w:rsidR="00B858D4" w:rsidRPr="00B858D4" w:rsidRDefault="00B858D4" w:rsidP="00B858D4">
      <w:pPr>
        <w:numPr>
          <w:ilvl w:val="0"/>
          <w:numId w:val="55"/>
        </w:numPr>
        <w:spacing w:after="200" w:line="276" w:lineRule="auto"/>
        <w:contextualSpacing/>
        <w:rPr>
          <w:ins w:id="3000" w:author="HURR MEHDI" w:date="2025-03-26T16:46:00Z"/>
          <w:rFonts w:ascii="Arial" w:eastAsia="MS Mincho" w:hAnsi="Arial" w:cs="Arial"/>
          <w:i/>
          <w:color w:val="717171"/>
          <w:kern w:val="0"/>
          <w:sz w:val="18"/>
          <w14:ligatures w14:val="none"/>
        </w:rPr>
      </w:pPr>
      <w:ins w:id="3001" w:author="HURR MEHDI" w:date="2025-03-26T16:46:00Z">
        <w:r w:rsidRPr="00B858D4">
          <w:rPr>
            <w:rFonts w:ascii="Arial" w:eastAsia="MS Mincho" w:hAnsi="Arial" w:cs="Arial"/>
            <w:i/>
            <w:color w:val="717171"/>
            <w:kern w:val="0"/>
            <w:sz w:val="18"/>
            <w14:ligatures w14:val="none"/>
          </w:rPr>
          <w:t>The system generates a summary of:</w:t>
        </w:r>
      </w:ins>
    </w:p>
    <w:p w:rsidR="00B858D4" w:rsidRPr="00B858D4" w:rsidRDefault="00B858D4" w:rsidP="00B858D4">
      <w:pPr>
        <w:spacing w:after="200" w:line="276" w:lineRule="auto"/>
        <w:contextualSpacing/>
        <w:rPr>
          <w:ins w:id="3002" w:author="HURR MEHDI" w:date="2025-03-26T16:46:00Z"/>
          <w:rFonts w:ascii="Arial" w:eastAsia="MS Mincho" w:hAnsi="Arial" w:cs="Arial"/>
          <w:i/>
          <w:color w:val="717171"/>
          <w:kern w:val="0"/>
          <w:sz w:val="18"/>
          <w14:ligatures w14:val="none"/>
        </w:rPr>
      </w:pPr>
    </w:p>
    <w:p w:rsidR="00B858D4" w:rsidRPr="00B858D4" w:rsidRDefault="00B858D4" w:rsidP="00B858D4">
      <w:pPr>
        <w:numPr>
          <w:ilvl w:val="0"/>
          <w:numId w:val="54"/>
        </w:numPr>
        <w:spacing w:after="200" w:line="276" w:lineRule="auto"/>
        <w:ind w:left="1080"/>
        <w:contextualSpacing/>
        <w:rPr>
          <w:ins w:id="3003" w:author="HURR MEHDI" w:date="2025-03-26T16:46:00Z"/>
          <w:rFonts w:ascii="Arial" w:eastAsia="MS Mincho" w:hAnsi="Arial" w:cs="Arial"/>
          <w:i/>
          <w:color w:val="717171"/>
          <w:kern w:val="0"/>
          <w:sz w:val="18"/>
          <w14:ligatures w14:val="none"/>
        </w:rPr>
      </w:pPr>
      <w:ins w:id="3004" w:author="HURR MEHDI" w:date="2025-03-26T16:46:00Z">
        <w:r w:rsidRPr="00B858D4">
          <w:rPr>
            <w:rFonts w:ascii="Arial" w:eastAsia="MS Mincho" w:hAnsi="Arial" w:cs="Arial"/>
            <w:i/>
            <w:color w:val="717171"/>
            <w:kern w:val="0"/>
            <w:sz w:val="18"/>
            <w14:ligatures w14:val="none"/>
          </w:rPr>
          <w:t>Passed Courses: Courses marked as "Pass."</w:t>
        </w:r>
      </w:ins>
    </w:p>
    <w:p w:rsidR="00B858D4" w:rsidRPr="00B858D4" w:rsidRDefault="00B858D4" w:rsidP="00B858D4">
      <w:pPr>
        <w:spacing w:after="200" w:line="276" w:lineRule="auto"/>
        <w:ind w:left="1440"/>
        <w:contextualSpacing/>
        <w:rPr>
          <w:ins w:id="3005" w:author="HURR MEHDI" w:date="2025-03-26T16:46:00Z"/>
          <w:rFonts w:ascii="Arial" w:eastAsia="MS Mincho" w:hAnsi="Arial" w:cs="Arial"/>
          <w:i/>
          <w:color w:val="717171"/>
          <w:kern w:val="0"/>
          <w:sz w:val="18"/>
          <w14:ligatures w14:val="none"/>
        </w:rPr>
      </w:pPr>
    </w:p>
    <w:p w:rsidR="00B858D4" w:rsidRPr="00B858D4" w:rsidRDefault="00B858D4" w:rsidP="00B858D4">
      <w:pPr>
        <w:numPr>
          <w:ilvl w:val="0"/>
          <w:numId w:val="54"/>
        </w:numPr>
        <w:spacing w:after="200" w:line="276" w:lineRule="auto"/>
        <w:ind w:left="1080"/>
        <w:contextualSpacing/>
        <w:rPr>
          <w:ins w:id="3006" w:author="HURR MEHDI" w:date="2025-03-26T16:46:00Z"/>
          <w:rFonts w:ascii="Arial" w:eastAsia="MS Mincho" w:hAnsi="Arial" w:cs="Arial"/>
          <w:i/>
          <w:color w:val="717171"/>
          <w:kern w:val="0"/>
          <w:sz w:val="18"/>
          <w14:ligatures w14:val="none"/>
        </w:rPr>
      </w:pPr>
      <w:ins w:id="3007" w:author="HURR MEHDI" w:date="2025-03-26T16:46:00Z">
        <w:r w:rsidRPr="00B858D4">
          <w:rPr>
            <w:rFonts w:ascii="Arial" w:eastAsia="MS Mincho" w:hAnsi="Arial" w:cs="Arial"/>
            <w:i/>
            <w:color w:val="717171"/>
            <w:kern w:val="0"/>
            <w:sz w:val="18"/>
            <w14:ligatures w14:val="none"/>
          </w:rPr>
          <w:t>Failed Courses: Courses marked as "Fail."</w:t>
        </w:r>
      </w:ins>
    </w:p>
    <w:p w:rsidR="00B858D4" w:rsidRPr="00B858D4" w:rsidRDefault="00B858D4" w:rsidP="00B858D4">
      <w:pPr>
        <w:spacing w:after="200" w:line="276" w:lineRule="auto"/>
        <w:ind w:left="1440"/>
        <w:contextualSpacing/>
        <w:rPr>
          <w:ins w:id="3008" w:author="HURR MEHDI" w:date="2025-03-26T16:46:00Z"/>
          <w:rFonts w:ascii="Arial" w:eastAsia="MS Mincho" w:hAnsi="Arial" w:cs="Arial"/>
          <w:i/>
          <w:color w:val="717171"/>
          <w:kern w:val="0"/>
          <w:sz w:val="18"/>
          <w14:ligatures w14:val="none"/>
        </w:rPr>
      </w:pPr>
    </w:p>
    <w:p w:rsidR="00B858D4" w:rsidRPr="00B858D4" w:rsidRDefault="00B858D4" w:rsidP="00B858D4">
      <w:pPr>
        <w:numPr>
          <w:ilvl w:val="0"/>
          <w:numId w:val="54"/>
        </w:numPr>
        <w:spacing w:after="200" w:line="276" w:lineRule="auto"/>
        <w:ind w:left="1080"/>
        <w:contextualSpacing/>
        <w:rPr>
          <w:ins w:id="3009" w:author="HURR MEHDI" w:date="2025-03-26T16:46:00Z"/>
          <w:rFonts w:ascii="Arial" w:eastAsia="MS Mincho" w:hAnsi="Arial" w:cs="Arial"/>
          <w:i/>
          <w:color w:val="717171"/>
          <w:kern w:val="0"/>
          <w:sz w:val="18"/>
          <w14:ligatures w14:val="none"/>
        </w:rPr>
      </w:pPr>
      <w:ins w:id="3010" w:author="HURR MEHDI" w:date="2025-03-26T16:46:00Z">
        <w:r w:rsidRPr="00B858D4">
          <w:rPr>
            <w:rFonts w:ascii="Arial" w:eastAsia="MS Mincho" w:hAnsi="Arial" w:cs="Arial"/>
            <w:i/>
            <w:color w:val="717171"/>
            <w:kern w:val="0"/>
            <w:sz w:val="18"/>
            <w14:ligatures w14:val="none"/>
          </w:rPr>
          <w:t>Pending Requirements: Prerequisites not yet completed.</w:t>
        </w:r>
      </w:ins>
    </w:p>
    <w:p w:rsidR="00B858D4" w:rsidRPr="00B858D4" w:rsidRDefault="00B858D4" w:rsidP="00B858D4">
      <w:pPr>
        <w:spacing w:after="200" w:line="276" w:lineRule="auto"/>
        <w:contextualSpacing/>
        <w:rPr>
          <w:ins w:id="3011" w:author="HURR MEHDI" w:date="2025-03-26T16:46:00Z"/>
          <w:rFonts w:ascii="Arial" w:eastAsia="MS Mincho" w:hAnsi="Arial" w:cs="Arial"/>
          <w:i/>
          <w:color w:val="717171"/>
          <w:kern w:val="0"/>
          <w:sz w:val="18"/>
          <w14:ligatures w14:val="none"/>
        </w:rPr>
      </w:pPr>
    </w:p>
    <w:p w:rsidR="00B858D4" w:rsidRPr="00B858D4" w:rsidRDefault="00B858D4" w:rsidP="00B858D4">
      <w:pPr>
        <w:numPr>
          <w:ilvl w:val="0"/>
          <w:numId w:val="55"/>
        </w:numPr>
        <w:spacing w:after="200" w:line="276" w:lineRule="auto"/>
        <w:contextualSpacing/>
        <w:rPr>
          <w:ins w:id="3012" w:author="HURR MEHDI" w:date="2025-03-26T16:46:00Z"/>
          <w:rFonts w:ascii="Arial" w:eastAsia="MS Mincho" w:hAnsi="Arial" w:cs="Arial"/>
          <w:i/>
          <w:color w:val="717171"/>
          <w:kern w:val="0"/>
          <w:sz w:val="18"/>
          <w14:ligatures w14:val="none"/>
        </w:rPr>
      </w:pPr>
      <w:ins w:id="3013" w:author="HURR MEHDI" w:date="2025-03-26T16:46:00Z">
        <w:r w:rsidRPr="00B858D4">
          <w:rPr>
            <w:rFonts w:ascii="Arial" w:eastAsia="MS Mincho" w:hAnsi="Arial" w:cs="Arial"/>
            <w:i/>
            <w:color w:val="717171"/>
            <w:kern w:val="0"/>
            <w:sz w:val="18"/>
            <w14:ligatures w14:val="none"/>
          </w:rPr>
          <w:t>The system displays the academic progress summary to the student in a tabular or visual format.</w:t>
        </w:r>
      </w:ins>
    </w:p>
    <w:p w:rsidR="00B858D4" w:rsidRPr="00B858D4" w:rsidRDefault="00B858D4" w:rsidP="00B858D4">
      <w:pPr>
        <w:spacing w:after="200" w:line="276" w:lineRule="auto"/>
        <w:ind w:left="720"/>
        <w:contextualSpacing/>
        <w:rPr>
          <w:ins w:id="3014" w:author="HURR MEHDI" w:date="2025-03-26T16:46:00Z"/>
          <w:rFonts w:ascii="Arial" w:eastAsia="MS Mincho" w:hAnsi="Arial" w:cs="Arial"/>
          <w:i/>
          <w:color w:val="717171"/>
          <w:kern w:val="0"/>
          <w:sz w:val="18"/>
          <w14:ligatures w14:val="none"/>
        </w:rPr>
      </w:pPr>
    </w:p>
    <w:p w:rsidR="00B858D4" w:rsidRPr="00B858D4" w:rsidRDefault="00B858D4" w:rsidP="00B858D4">
      <w:pPr>
        <w:numPr>
          <w:ilvl w:val="0"/>
          <w:numId w:val="55"/>
        </w:numPr>
        <w:spacing w:after="200" w:line="276" w:lineRule="auto"/>
        <w:contextualSpacing/>
        <w:rPr>
          <w:ins w:id="3015" w:author="HURR MEHDI" w:date="2025-03-26T16:46:00Z"/>
          <w:rFonts w:ascii="Arial" w:eastAsia="MS Mincho" w:hAnsi="Arial" w:cs="Arial"/>
          <w:i/>
          <w:color w:val="717171"/>
          <w:kern w:val="0"/>
          <w:sz w:val="18"/>
          <w14:ligatures w14:val="none"/>
        </w:rPr>
      </w:pPr>
      <w:ins w:id="3016" w:author="HURR MEHDI" w:date="2025-03-26T16:46:00Z">
        <w:r w:rsidRPr="00B858D4">
          <w:rPr>
            <w:rFonts w:ascii="Arial" w:eastAsia="MS Mincho" w:hAnsi="Arial" w:cs="Arial"/>
            <w:i/>
            <w:color w:val="717171"/>
            <w:kern w:val="0"/>
            <w:sz w:val="18"/>
            <w14:ligatures w14:val="none"/>
          </w:rPr>
          <w:t>The student reviews the information and exits the section.</w:t>
        </w:r>
      </w:ins>
    </w:p>
    <w:p w:rsidR="00B858D4" w:rsidRPr="00B858D4" w:rsidRDefault="00B858D4" w:rsidP="00B858D4">
      <w:pPr>
        <w:spacing w:after="180" w:line="288" w:lineRule="auto"/>
        <w:rPr>
          <w:ins w:id="3017" w:author="HURR MEHDI" w:date="2025-03-26T16:46:00Z"/>
          <w:rFonts w:ascii="Arial" w:eastAsia="Arial" w:hAnsi="Arial" w:cs="Times New Roman"/>
          <w:color w:val="262626"/>
          <w:kern w:val="0"/>
          <w:sz w:val="18"/>
          <w:szCs w:val="18"/>
          <w:lang w:eastAsia="ja-JP"/>
          <w14:ligatures w14:val="none"/>
        </w:rPr>
      </w:pPr>
    </w:p>
    <w:p w:rsidR="00B858D4" w:rsidRPr="00B858D4" w:rsidRDefault="00B858D4" w:rsidP="00B858D4">
      <w:pPr>
        <w:spacing w:after="180" w:line="288" w:lineRule="auto"/>
        <w:rPr>
          <w:ins w:id="3018" w:author="HURR MEHDI" w:date="2025-03-26T16:46:00Z"/>
          <w:rFonts w:ascii="Arial" w:eastAsia="Arial" w:hAnsi="Arial" w:cs="Times New Roman"/>
          <w:b/>
          <w:color w:val="0070C0"/>
          <w:kern w:val="0"/>
          <w:sz w:val="20"/>
          <w:szCs w:val="18"/>
          <w:lang w:eastAsia="ja-JP"/>
          <w14:ligatures w14:val="none"/>
        </w:rPr>
      </w:pPr>
      <w:ins w:id="3019" w:author="HURR MEHDI" w:date="2025-03-26T16:46:00Z">
        <w:r w:rsidRPr="00B858D4">
          <w:rPr>
            <w:rFonts w:ascii="Arial" w:eastAsia="Arial" w:hAnsi="Arial" w:cs="Times New Roman"/>
            <w:b/>
            <w:color w:val="0070C0"/>
            <w:kern w:val="0"/>
            <w:sz w:val="20"/>
            <w:szCs w:val="18"/>
            <w:lang w:eastAsia="ja-JP"/>
            <w14:ligatures w14:val="none"/>
          </w:rPr>
          <w:t>Alternative Scenarios:</w:t>
        </w:r>
      </w:ins>
    </w:p>
    <w:p w:rsidR="00B858D4" w:rsidRPr="007D5BD4" w:rsidRDefault="00B858D4" w:rsidP="007D5BD4">
      <w:pPr>
        <w:numPr>
          <w:ilvl w:val="0"/>
          <w:numId w:val="56"/>
        </w:numPr>
        <w:spacing w:after="200" w:line="276" w:lineRule="auto"/>
        <w:contextualSpacing/>
        <w:rPr>
          <w:ins w:id="3020" w:author="HURR MEHDI" w:date="2025-03-26T16:46:00Z"/>
          <w:rFonts w:ascii="Arial" w:eastAsia="MS Mincho" w:hAnsi="Arial" w:cs="Arial"/>
          <w:i/>
          <w:color w:val="717171"/>
          <w:kern w:val="0"/>
          <w:sz w:val="18"/>
          <w14:ligatures w14:val="none"/>
          <w:rPrChange w:id="3021" w:author="HURR MEHDI" w:date="2025-03-26T16:48:00Z">
            <w:rPr>
              <w:ins w:id="3022" w:author="HURR MEHDI" w:date="2025-03-26T16:46:00Z"/>
              <w:rFonts w:ascii="Arial" w:eastAsia="Arial" w:hAnsi="Arial" w:cs="Times New Roman"/>
              <w:i/>
              <w:color w:val="717171"/>
              <w:kern w:val="0"/>
              <w:sz w:val="18"/>
              <w:szCs w:val="18"/>
              <w:lang w:eastAsia="ja-JP"/>
              <w14:ligatures w14:val="none"/>
            </w:rPr>
          </w:rPrChange>
        </w:rPr>
        <w:pPrChange w:id="3023" w:author="HURR MEHDI" w:date="2025-03-26T16:48:00Z">
          <w:pPr>
            <w:numPr>
              <w:numId w:val="40"/>
            </w:numPr>
            <w:spacing w:after="180" w:line="288" w:lineRule="auto"/>
            <w:ind w:left="720" w:hanging="360"/>
            <w:contextualSpacing/>
          </w:pPr>
        </w:pPrChange>
      </w:pPr>
      <w:ins w:id="3024" w:author="HURR MEHDI" w:date="2025-03-26T16:46:00Z">
        <w:r w:rsidRPr="007D5BD4">
          <w:rPr>
            <w:rFonts w:ascii="Arial" w:eastAsia="MS Mincho" w:hAnsi="Arial" w:cs="Arial"/>
            <w:i/>
            <w:color w:val="717171"/>
            <w:kern w:val="0"/>
            <w:sz w:val="18"/>
            <w14:ligatures w14:val="none"/>
            <w:rPrChange w:id="3025" w:author="HURR MEHDI" w:date="2025-03-26T16:48:00Z">
              <w:rPr>
                <w:rFonts w:ascii="Arial" w:eastAsia="Arial" w:hAnsi="Arial" w:cs="Times New Roman"/>
                <w:i/>
                <w:color w:val="717171"/>
                <w:kern w:val="0"/>
                <w:sz w:val="18"/>
                <w:szCs w:val="18"/>
                <w:lang w:eastAsia="ja-JP"/>
                <w14:ligatures w14:val="none"/>
              </w:rPr>
            </w:rPrChange>
          </w:rPr>
          <w:t>No Academic Records Found:</w:t>
        </w:r>
      </w:ins>
      <w:ins w:id="3026" w:author="HURR MEHDI" w:date="2025-03-26T16:48:00Z">
        <w:r w:rsidR="007D5BD4">
          <w:rPr>
            <w:rFonts w:ascii="Arial" w:eastAsia="MS Mincho" w:hAnsi="Arial" w:cs="Arial"/>
            <w:i/>
            <w:color w:val="717171"/>
            <w:kern w:val="0"/>
            <w:sz w:val="18"/>
            <w14:ligatures w14:val="none"/>
          </w:rPr>
          <w:br/>
        </w:r>
      </w:ins>
    </w:p>
    <w:p w:rsidR="007D5BD4" w:rsidRDefault="00B858D4" w:rsidP="007D5BD4">
      <w:pPr>
        <w:spacing w:after="200" w:line="276" w:lineRule="auto"/>
        <w:ind w:left="540"/>
        <w:contextualSpacing/>
        <w:rPr>
          <w:ins w:id="3027" w:author="HURR MEHDI" w:date="2025-03-26T16:48:00Z"/>
          <w:rFonts w:ascii="Arial" w:eastAsia="MS Mincho" w:hAnsi="Arial" w:cs="Arial"/>
          <w:i/>
          <w:color w:val="717171"/>
          <w:kern w:val="0"/>
          <w:sz w:val="18"/>
          <w14:ligatures w14:val="none"/>
        </w:rPr>
        <w:pPrChange w:id="3028" w:author="HURR MEHDI" w:date="2025-03-26T16:48:00Z">
          <w:pPr>
            <w:numPr>
              <w:numId w:val="40"/>
            </w:numPr>
            <w:spacing w:after="180" w:line="288" w:lineRule="auto"/>
            <w:ind w:left="720" w:hanging="360"/>
            <w:contextualSpacing/>
          </w:pPr>
        </w:pPrChange>
      </w:pPr>
      <w:ins w:id="3029" w:author="HURR MEHDI" w:date="2025-03-26T16:46:00Z">
        <w:r w:rsidRPr="007D5BD4">
          <w:rPr>
            <w:rFonts w:ascii="Arial" w:eastAsia="MS Mincho" w:hAnsi="Arial" w:cs="Arial"/>
            <w:i/>
            <w:color w:val="717171"/>
            <w:kern w:val="0"/>
            <w:sz w:val="18"/>
            <w14:ligatures w14:val="none"/>
            <w:rPrChange w:id="3030" w:author="HURR MEHDI" w:date="2025-03-26T16:48:00Z">
              <w:rPr>
                <w:rFonts w:ascii="Arial" w:eastAsia="Arial" w:hAnsi="Arial" w:cs="Times New Roman"/>
                <w:i/>
                <w:color w:val="717171"/>
                <w:kern w:val="0"/>
                <w:sz w:val="18"/>
                <w:szCs w:val="18"/>
                <w:lang w:eastAsia="ja-JP"/>
                <w14:ligatures w14:val="none"/>
              </w:rPr>
            </w:rPrChange>
          </w:rPr>
          <w:t>The system displays a message: “No academic records available. Please register for courses first.”</w:t>
        </w:r>
      </w:ins>
    </w:p>
    <w:p w:rsidR="00B858D4" w:rsidRPr="007D5BD4" w:rsidRDefault="00B858D4" w:rsidP="007D5BD4">
      <w:pPr>
        <w:pStyle w:val="ListParagraph"/>
        <w:numPr>
          <w:ilvl w:val="0"/>
          <w:numId w:val="56"/>
        </w:numPr>
        <w:spacing w:after="200" w:line="276" w:lineRule="auto"/>
        <w:rPr>
          <w:ins w:id="3031" w:author="HURR MEHDI" w:date="2025-03-26T16:46:00Z"/>
          <w:rFonts w:ascii="Arial" w:eastAsia="MS Mincho" w:hAnsi="Arial" w:cs="Arial"/>
          <w:i/>
          <w:color w:val="717171"/>
          <w:kern w:val="0"/>
          <w:sz w:val="18"/>
          <w14:ligatures w14:val="none"/>
          <w:rPrChange w:id="3032" w:author="HURR MEHDI" w:date="2025-03-26T16:48:00Z">
            <w:rPr>
              <w:ins w:id="3033" w:author="HURR MEHDI" w:date="2025-03-26T16:46:00Z"/>
              <w:rFonts w:ascii="Arial" w:eastAsia="Arial" w:hAnsi="Arial" w:cs="Times New Roman"/>
              <w:i/>
              <w:color w:val="717171"/>
              <w:kern w:val="0"/>
              <w:sz w:val="18"/>
              <w:szCs w:val="18"/>
              <w:lang w:eastAsia="ja-JP"/>
              <w14:ligatures w14:val="none"/>
            </w:rPr>
          </w:rPrChange>
        </w:rPr>
        <w:pPrChange w:id="3034" w:author="HURR MEHDI" w:date="2025-03-26T16:48:00Z">
          <w:pPr>
            <w:numPr>
              <w:numId w:val="40"/>
            </w:numPr>
            <w:spacing w:after="180" w:line="288" w:lineRule="auto"/>
            <w:ind w:left="720" w:hanging="360"/>
            <w:contextualSpacing/>
          </w:pPr>
        </w:pPrChange>
      </w:pPr>
      <w:ins w:id="3035" w:author="HURR MEHDI" w:date="2025-03-26T16:46:00Z">
        <w:r w:rsidRPr="007D5BD4">
          <w:rPr>
            <w:rFonts w:ascii="Arial" w:eastAsia="MS Mincho" w:hAnsi="Arial" w:cs="Arial"/>
            <w:i/>
            <w:color w:val="717171"/>
            <w:kern w:val="0"/>
            <w:sz w:val="18"/>
            <w14:ligatures w14:val="none"/>
            <w:rPrChange w:id="3036" w:author="HURR MEHDI" w:date="2025-03-26T16:48:00Z">
              <w:rPr>
                <w:rFonts w:ascii="Arial" w:eastAsia="Arial" w:hAnsi="Arial" w:cs="Times New Roman"/>
                <w:i/>
                <w:color w:val="717171"/>
                <w:kern w:val="0"/>
                <w:sz w:val="18"/>
                <w:szCs w:val="18"/>
                <w:lang w:eastAsia="ja-JP"/>
                <w14:ligatures w14:val="none"/>
              </w:rPr>
            </w:rPrChange>
          </w:rPr>
          <w:t>Technical Failure:</w:t>
        </w:r>
      </w:ins>
    </w:p>
    <w:p w:rsidR="00B858D4" w:rsidRDefault="00B858D4" w:rsidP="007D5BD4">
      <w:pPr>
        <w:spacing w:after="200" w:line="276" w:lineRule="auto"/>
        <w:ind w:left="540"/>
        <w:contextualSpacing/>
        <w:rPr>
          <w:ins w:id="3037" w:author="HURR MEHDI" w:date="2025-03-26T16:53:00Z"/>
          <w:rFonts w:ascii="Arial" w:eastAsia="MS Mincho" w:hAnsi="Arial" w:cs="Arial"/>
          <w:i/>
          <w:color w:val="717171"/>
          <w:kern w:val="0"/>
          <w:sz w:val="18"/>
          <w14:ligatures w14:val="none"/>
        </w:rPr>
        <w:pPrChange w:id="3038" w:author="HURR MEHDI" w:date="2025-03-26T16:48:00Z">
          <w:pPr>
            <w:spacing w:after="180" w:line="288" w:lineRule="auto"/>
          </w:pPr>
        </w:pPrChange>
      </w:pPr>
      <w:ins w:id="3039" w:author="HURR MEHDI" w:date="2025-03-26T16:46:00Z">
        <w:r w:rsidRPr="007D5BD4">
          <w:rPr>
            <w:rFonts w:ascii="Arial" w:eastAsia="MS Mincho" w:hAnsi="Arial" w:cs="Arial"/>
            <w:i/>
            <w:color w:val="717171"/>
            <w:kern w:val="0"/>
            <w:sz w:val="18"/>
            <w14:ligatures w14:val="none"/>
            <w:rPrChange w:id="3040" w:author="HURR MEHDI" w:date="2025-03-26T16:48:00Z">
              <w:rPr>
                <w:rFonts w:ascii="Arial" w:eastAsia="Arial" w:hAnsi="Arial" w:cs="Times New Roman"/>
                <w:i/>
                <w:color w:val="717171"/>
                <w:kern w:val="0"/>
                <w:sz w:val="18"/>
                <w:szCs w:val="18"/>
                <w:lang w:eastAsia="ja-JP"/>
                <w14:ligatures w14:val="none"/>
              </w:rPr>
            </w:rPrChange>
          </w:rPr>
          <w:t xml:space="preserve">If the system fails to retrieve data, an error message </w:t>
        </w:r>
        <w:proofErr w:type="gramStart"/>
        <w:r w:rsidRPr="007D5BD4">
          <w:rPr>
            <w:rFonts w:ascii="Arial" w:eastAsia="MS Mincho" w:hAnsi="Arial" w:cs="Arial"/>
            <w:i/>
            <w:color w:val="717171"/>
            <w:kern w:val="0"/>
            <w:sz w:val="18"/>
            <w14:ligatures w14:val="none"/>
            <w:rPrChange w:id="3041" w:author="HURR MEHDI" w:date="2025-03-26T16:48:00Z">
              <w:rPr>
                <w:rFonts w:ascii="Arial" w:eastAsia="Arial" w:hAnsi="Arial" w:cs="Times New Roman"/>
                <w:i/>
                <w:color w:val="717171"/>
                <w:kern w:val="0"/>
                <w:sz w:val="18"/>
                <w:szCs w:val="18"/>
                <w:lang w:eastAsia="ja-JP"/>
                <w14:ligatures w14:val="none"/>
              </w:rPr>
            </w:rPrChange>
          </w:rPr>
          <w:t>is displayed</w:t>
        </w:r>
        <w:proofErr w:type="gramEnd"/>
        <w:r w:rsidRPr="007D5BD4">
          <w:rPr>
            <w:rFonts w:ascii="Arial" w:eastAsia="MS Mincho" w:hAnsi="Arial" w:cs="Arial"/>
            <w:i/>
            <w:color w:val="717171"/>
            <w:kern w:val="0"/>
            <w:sz w:val="18"/>
            <w14:ligatures w14:val="none"/>
            <w:rPrChange w:id="3042" w:author="HURR MEHDI" w:date="2025-03-26T16:48:00Z">
              <w:rPr>
                <w:rFonts w:ascii="Arial" w:eastAsia="Arial" w:hAnsi="Arial" w:cs="Times New Roman"/>
                <w:i/>
                <w:color w:val="717171"/>
                <w:kern w:val="0"/>
                <w:sz w:val="18"/>
                <w:szCs w:val="18"/>
                <w:lang w:eastAsia="ja-JP"/>
                <w14:ligatures w14:val="none"/>
              </w:rPr>
            </w:rPrChange>
          </w:rPr>
          <w:t>: “Unable to load academic progress. Please try again later.”</w:t>
        </w:r>
      </w:ins>
    </w:p>
    <w:p w:rsidR="007D5BD4" w:rsidRDefault="007D5BD4" w:rsidP="007D5BD4">
      <w:pPr>
        <w:spacing w:after="200" w:line="276" w:lineRule="auto"/>
        <w:ind w:left="540"/>
        <w:contextualSpacing/>
        <w:rPr>
          <w:ins w:id="3043" w:author="HURR MEHDI" w:date="2025-03-26T16:54:00Z"/>
          <w:rFonts w:ascii="Arial" w:eastAsia="MS Mincho" w:hAnsi="Arial" w:cs="Arial"/>
          <w:i/>
          <w:color w:val="717171"/>
          <w:kern w:val="0"/>
          <w:sz w:val="18"/>
          <w14:ligatures w14:val="none"/>
        </w:rPr>
        <w:pPrChange w:id="3044" w:author="HURR MEHDI" w:date="2025-03-26T16:48:00Z">
          <w:pPr>
            <w:spacing w:after="180" w:line="288" w:lineRule="auto"/>
          </w:pPr>
        </w:pPrChange>
      </w:pPr>
    </w:p>
    <w:p w:rsidR="007D5BD4" w:rsidRDefault="007D5BD4" w:rsidP="007D5BD4">
      <w:pPr>
        <w:spacing w:after="200" w:line="276" w:lineRule="auto"/>
        <w:ind w:left="540"/>
        <w:contextualSpacing/>
        <w:rPr>
          <w:ins w:id="3045" w:author="HURR MEHDI" w:date="2025-03-26T16:53:00Z"/>
          <w:rFonts w:ascii="Arial" w:eastAsia="MS Mincho" w:hAnsi="Arial" w:cs="Arial"/>
          <w:i/>
          <w:color w:val="717171"/>
          <w:kern w:val="0"/>
          <w:sz w:val="18"/>
          <w14:ligatures w14:val="none"/>
        </w:rPr>
        <w:pPrChange w:id="3046" w:author="HURR MEHDI" w:date="2025-03-26T16:48:00Z">
          <w:pPr>
            <w:spacing w:after="180" w:line="288" w:lineRule="auto"/>
          </w:pPr>
        </w:pPrChange>
      </w:pPr>
    </w:p>
    <w:p w:rsidR="007D5BD4" w:rsidRPr="007D5BD4" w:rsidRDefault="007D5BD4" w:rsidP="007D5BD4">
      <w:pPr>
        <w:keepNext/>
        <w:keepLines/>
        <w:spacing w:before="360" w:after="120" w:line="240" w:lineRule="auto"/>
        <w:outlineLvl w:val="1"/>
        <w:rPr>
          <w:ins w:id="3047" w:author="HURR MEHDI" w:date="2025-03-26T16:54:00Z"/>
          <w:rFonts w:ascii="Arial" w:eastAsia="Arial" w:hAnsi="Arial" w:cs="Times New Roman (Body CS)"/>
          <w:b/>
          <w:bCs/>
          <w:color w:val="0070C0"/>
          <w:spacing w:val="10"/>
          <w:kern w:val="0"/>
          <w:sz w:val="24"/>
          <w:szCs w:val="18"/>
          <w:lang w:eastAsia="ja-JP"/>
          <w14:ligatures w14:val="none"/>
          <w:rPrChange w:id="3048" w:author="HURR MEHDI" w:date="2025-03-26T16:54:00Z">
            <w:rPr>
              <w:ins w:id="3049" w:author="HURR MEHDI" w:date="2025-03-26T16:54:00Z"/>
              <w:rFonts w:ascii="Arial" w:eastAsia="MS Mincho" w:hAnsi="Arial" w:cs="Arial"/>
              <w:i/>
              <w:color w:val="717171"/>
              <w:kern w:val="0"/>
              <w:sz w:val="18"/>
              <w14:ligatures w14:val="none"/>
            </w:rPr>
          </w:rPrChange>
        </w:rPr>
        <w:pPrChange w:id="3050" w:author="HURR MEHDI" w:date="2025-03-26T16:54:00Z">
          <w:pPr>
            <w:spacing w:after="200" w:line="276" w:lineRule="auto"/>
            <w:contextualSpacing/>
          </w:pPr>
        </w:pPrChange>
      </w:pPr>
      <w:bookmarkStart w:id="3051" w:name="_Toc193933083"/>
      <w:ins w:id="3052" w:author="HURR MEHDI" w:date="2025-03-26T16:54:00Z">
        <w:r>
          <w:rPr>
            <w:rFonts w:ascii="Arial" w:eastAsia="Arial" w:hAnsi="Arial" w:cs="Times New Roman (Body CS)"/>
            <w:b/>
            <w:bCs/>
            <w:color w:val="0070C0"/>
            <w:spacing w:val="10"/>
            <w:kern w:val="0"/>
            <w:sz w:val="24"/>
            <w:szCs w:val="18"/>
            <w:lang w:eastAsia="ja-JP"/>
            <w14:ligatures w14:val="none"/>
            <w:rPrChange w:id="3053" w:author="HURR MEHDI" w:date="2025-03-26T16:54:00Z">
              <w:rPr>
                <w:rFonts w:ascii="Arial" w:eastAsia="Arial" w:hAnsi="Arial" w:cs="Times New Roman (Body CS)"/>
                <w:b/>
                <w:bCs/>
                <w:color w:val="0070C0"/>
                <w:spacing w:val="10"/>
                <w:kern w:val="0"/>
                <w:sz w:val="24"/>
                <w:szCs w:val="18"/>
                <w:lang w:eastAsia="ja-JP"/>
                <w14:ligatures w14:val="none"/>
              </w:rPr>
            </w:rPrChange>
          </w:rPr>
          <w:t>Use Case 5</w:t>
        </w:r>
        <w:r w:rsidRPr="007D5BD4">
          <w:rPr>
            <w:rFonts w:ascii="Arial" w:eastAsia="Arial" w:hAnsi="Arial" w:cs="Times New Roman (Body CS)"/>
            <w:b/>
            <w:bCs/>
            <w:color w:val="0070C0"/>
            <w:spacing w:val="10"/>
            <w:kern w:val="0"/>
            <w:sz w:val="24"/>
            <w:szCs w:val="18"/>
            <w:lang w:eastAsia="ja-JP"/>
            <w14:ligatures w14:val="none"/>
            <w:rPrChange w:id="3054" w:author="HURR MEHDI" w:date="2025-03-26T16:54:00Z">
              <w:rPr>
                <w:rFonts w:ascii="Arial" w:eastAsia="MS Mincho" w:hAnsi="Arial" w:cs="Arial"/>
                <w:i/>
                <w:color w:val="717171"/>
                <w:kern w:val="0"/>
                <w:sz w:val="18"/>
                <w14:ligatures w14:val="none"/>
              </w:rPr>
            </w:rPrChange>
          </w:rPr>
          <w:t>: Add New Semester</w:t>
        </w:r>
        <w:bookmarkEnd w:id="3051"/>
      </w:ins>
    </w:p>
    <w:p w:rsidR="007D5BD4" w:rsidRPr="007D5BD4" w:rsidRDefault="007D5BD4" w:rsidP="007D5BD4">
      <w:pPr>
        <w:spacing w:after="180" w:line="360" w:lineRule="auto"/>
        <w:rPr>
          <w:ins w:id="3055" w:author="HURR MEHDI" w:date="2025-03-26T16:54:00Z"/>
          <w:rFonts w:ascii="Arial" w:eastAsia="Arial" w:hAnsi="Arial" w:cs="Times New Roman"/>
          <w:b/>
          <w:color w:val="0070C0"/>
          <w:kern w:val="0"/>
          <w:sz w:val="20"/>
          <w:szCs w:val="18"/>
          <w:lang w:eastAsia="ja-JP"/>
          <w14:ligatures w14:val="none"/>
          <w:rPrChange w:id="3056" w:author="HURR MEHDI" w:date="2025-03-26T16:55:00Z">
            <w:rPr>
              <w:ins w:id="3057" w:author="HURR MEHDI" w:date="2025-03-26T16:54:00Z"/>
              <w:rFonts w:ascii="Arial" w:eastAsia="MS Mincho" w:hAnsi="Arial" w:cs="Arial"/>
              <w:i/>
              <w:color w:val="717171"/>
              <w:kern w:val="0"/>
              <w:sz w:val="18"/>
              <w14:ligatures w14:val="none"/>
            </w:rPr>
          </w:rPrChange>
        </w:rPr>
        <w:pPrChange w:id="3058" w:author="HURR MEHDI" w:date="2025-03-26T16:55:00Z">
          <w:pPr>
            <w:spacing w:after="200" w:line="276" w:lineRule="auto"/>
            <w:contextualSpacing/>
          </w:pPr>
        </w:pPrChange>
      </w:pPr>
      <w:ins w:id="3059" w:author="HURR MEHDI" w:date="2025-03-26T16:54:00Z">
        <w:r>
          <w:rPr>
            <w:rFonts w:ascii="Arial" w:eastAsia="Arial" w:hAnsi="Arial" w:cs="Times New Roman"/>
            <w:b/>
            <w:color w:val="0070C0"/>
            <w:kern w:val="0"/>
            <w:sz w:val="20"/>
            <w:szCs w:val="18"/>
            <w:lang w:eastAsia="ja-JP"/>
            <w14:ligatures w14:val="none"/>
            <w:rPrChange w:id="3060" w:author="HURR MEHDI" w:date="2025-03-26T16:54:00Z">
              <w:rPr>
                <w:rFonts w:ascii="Arial" w:eastAsia="Arial" w:hAnsi="Arial" w:cs="Times New Roman"/>
                <w:b/>
                <w:color w:val="0070C0"/>
                <w:kern w:val="0"/>
                <w:sz w:val="20"/>
                <w:szCs w:val="18"/>
                <w:lang w:eastAsia="ja-JP"/>
                <w14:ligatures w14:val="none"/>
              </w:rPr>
            </w:rPrChange>
          </w:rPr>
          <w:t>Primary Actor(s):</w:t>
        </w:r>
      </w:ins>
    </w:p>
    <w:p w:rsidR="007D5BD4" w:rsidRPr="007D5BD4" w:rsidRDefault="007D5BD4" w:rsidP="007D5BD4">
      <w:pPr>
        <w:numPr>
          <w:ilvl w:val="0"/>
          <w:numId w:val="34"/>
        </w:numPr>
        <w:spacing w:after="180" w:line="360" w:lineRule="auto"/>
        <w:contextualSpacing/>
        <w:rPr>
          <w:ins w:id="3061" w:author="HURR MEHDI" w:date="2025-03-26T16:54:00Z"/>
          <w:rFonts w:ascii="Arial" w:eastAsia="Arial" w:hAnsi="Arial" w:cs="Times New Roman"/>
          <w:i/>
          <w:color w:val="717171"/>
          <w:kern w:val="0"/>
          <w:sz w:val="18"/>
          <w:szCs w:val="18"/>
          <w:lang w:eastAsia="ja-JP"/>
          <w14:ligatures w14:val="none"/>
          <w:rPrChange w:id="3062" w:author="HURR MEHDI" w:date="2025-03-26T16:55:00Z">
            <w:rPr>
              <w:ins w:id="3063" w:author="HURR MEHDI" w:date="2025-03-26T16:54:00Z"/>
              <w:rFonts w:ascii="Arial" w:eastAsia="MS Mincho" w:hAnsi="Arial" w:cs="Arial"/>
              <w:i/>
              <w:color w:val="717171"/>
              <w:kern w:val="0"/>
              <w:sz w:val="18"/>
              <w14:ligatures w14:val="none"/>
            </w:rPr>
          </w:rPrChange>
        </w:rPr>
        <w:pPrChange w:id="3064" w:author="HURR MEHDI" w:date="2025-03-26T16:55:00Z">
          <w:pPr>
            <w:spacing w:after="200" w:line="276" w:lineRule="auto"/>
            <w:contextualSpacing/>
          </w:pPr>
        </w:pPrChange>
      </w:pPr>
      <w:ins w:id="3065" w:author="HURR MEHDI" w:date="2025-03-26T16:54:00Z">
        <w:r w:rsidRPr="007D5BD4">
          <w:rPr>
            <w:rFonts w:ascii="Arial" w:eastAsia="Arial" w:hAnsi="Arial" w:cs="Times New Roman"/>
            <w:i/>
            <w:color w:val="717171"/>
            <w:kern w:val="0"/>
            <w:sz w:val="18"/>
            <w:szCs w:val="18"/>
            <w:lang w:eastAsia="ja-JP"/>
            <w14:ligatures w14:val="none"/>
            <w:rPrChange w:id="3066" w:author="HURR MEHDI" w:date="2025-03-26T16:55:00Z">
              <w:rPr>
                <w:rFonts w:ascii="Arial" w:eastAsia="MS Mincho" w:hAnsi="Arial" w:cs="Arial"/>
                <w:i/>
                <w:color w:val="717171"/>
                <w:kern w:val="0"/>
                <w:sz w:val="18"/>
                <w14:ligatures w14:val="none"/>
              </w:rPr>
            </w:rPrChange>
          </w:rPr>
          <w:t>Course Coordinator</w:t>
        </w:r>
      </w:ins>
    </w:p>
    <w:p w:rsidR="007D5BD4" w:rsidRPr="007D5BD4" w:rsidRDefault="007D5BD4" w:rsidP="007D5BD4">
      <w:pPr>
        <w:spacing w:after="200" w:line="276" w:lineRule="auto"/>
        <w:contextualSpacing/>
        <w:rPr>
          <w:ins w:id="3067" w:author="HURR MEHDI" w:date="2025-03-26T16:54:00Z"/>
          <w:rFonts w:ascii="Arial" w:eastAsia="MS Mincho" w:hAnsi="Arial" w:cs="Arial"/>
          <w:i/>
          <w:color w:val="717171"/>
          <w:kern w:val="0"/>
          <w:sz w:val="18"/>
          <w14:ligatures w14:val="none"/>
        </w:rPr>
      </w:pPr>
    </w:p>
    <w:p w:rsidR="007D5BD4" w:rsidRPr="007D5BD4" w:rsidRDefault="007D5BD4" w:rsidP="007D5BD4">
      <w:pPr>
        <w:spacing w:after="180" w:line="360" w:lineRule="auto"/>
        <w:rPr>
          <w:ins w:id="3068" w:author="HURR MEHDI" w:date="2025-03-26T16:54:00Z"/>
          <w:rFonts w:ascii="Arial" w:eastAsia="Arial" w:hAnsi="Arial" w:cs="Times New Roman"/>
          <w:b/>
          <w:color w:val="0070C0"/>
          <w:kern w:val="0"/>
          <w:sz w:val="20"/>
          <w:szCs w:val="18"/>
          <w:lang w:eastAsia="ja-JP"/>
          <w14:ligatures w14:val="none"/>
          <w:rPrChange w:id="3069" w:author="HURR MEHDI" w:date="2025-03-26T16:54:00Z">
            <w:rPr>
              <w:ins w:id="3070" w:author="HURR MEHDI" w:date="2025-03-26T16:54:00Z"/>
              <w:rFonts w:ascii="Arial" w:eastAsia="MS Mincho" w:hAnsi="Arial" w:cs="Arial"/>
              <w:i/>
              <w:color w:val="717171"/>
              <w:kern w:val="0"/>
              <w:sz w:val="18"/>
              <w14:ligatures w14:val="none"/>
            </w:rPr>
          </w:rPrChange>
        </w:rPr>
        <w:pPrChange w:id="3071" w:author="HURR MEHDI" w:date="2025-03-26T16:54:00Z">
          <w:pPr>
            <w:spacing w:after="200" w:line="276" w:lineRule="auto"/>
            <w:contextualSpacing/>
          </w:pPr>
        </w:pPrChange>
      </w:pPr>
      <w:ins w:id="3072" w:author="HURR MEHDI" w:date="2025-03-26T16:54:00Z">
        <w:r w:rsidRPr="007D5BD4">
          <w:rPr>
            <w:rFonts w:ascii="Arial" w:eastAsia="Arial" w:hAnsi="Arial" w:cs="Times New Roman"/>
            <w:b/>
            <w:color w:val="0070C0"/>
            <w:kern w:val="0"/>
            <w:sz w:val="20"/>
            <w:szCs w:val="18"/>
            <w:lang w:eastAsia="ja-JP"/>
            <w14:ligatures w14:val="none"/>
            <w:rPrChange w:id="3073" w:author="HURR MEHDI" w:date="2025-03-26T16:54:00Z">
              <w:rPr>
                <w:rFonts w:ascii="Arial" w:eastAsia="MS Mincho" w:hAnsi="Arial" w:cs="Arial"/>
                <w:i/>
                <w:color w:val="717171"/>
                <w:kern w:val="0"/>
                <w:sz w:val="18"/>
                <w14:ligatures w14:val="none"/>
              </w:rPr>
            </w:rPrChange>
          </w:rPr>
          <w:t>Use Case Description:</w:t>
        </w:r>
      </w:ins>
    </w:p>
    <w:p w:rsidR="007D5BD4" w:rsidRDefault="007D5BD4" w:rsidP="007D5BD4">
      <w:pPr>
        <w:spacing w:after="200" w:line="276" w:lineRule="auto"/>
        <w:contextualSpacing/>
        <w:rPr>
          <w:ins w:id="3074" w:author="HURR MEHDI" w:date="2025-03-26T16:54:00Z"/>
          <w:rFonts w:ascii="Arial" w:eastAsia="MS Mincho" w:hAnsi="Arial" w:cs="Arial"/>
          <w:i/>
          <w:color w:val="717171"/>
          <w:kern w:val="0"/>
          <w:sz w:val="18"/>
          <w14:ligatures w14:val="none"/>
        </w:rPr>
      </w:pPr>
      <w:ins w:id="3075" w:author="HURR MEHDI" w:date="2025-03-26T16:54:00Z">
        <w:r w:rsidRPr="007D5BD4">
          <w:rPr>
            <w:rFonts w:ascii="Arial" w:eastAsia="MS Mincho" w:hAnsi="Arial" w:cs="Arial"/>
            <w:i/>
            <w:color w:val="717171"/>
            <w:kern w:val="0"/>
            <w:sz w:val="18"/>
            <w14:ligatures w14:val="none"/>
          </w:rPr>
          <w:t>This use case allows the Course Coordinator to initialize a new academic period by d</w:t>
        </w:r>
        <w:r>
          <w:rPr>
            <w:rFonts w:ascii="Arial" w:eastAsia="MS Mincho" w:hAnsi="Arial" w:cs="Arial"/>
            <w:i/>
            <w:color w:val="717171"/>
            <w:kern w:val="0"/>
            <w:sz w:val="18"/>
            <w14:ligatures w14:val="none"/>
          </w:rPr>
          <w:t>efining its start and end dates and then offering courses for that semester.</w:t>
        </w:r>
      </w:ins>
    </w:p>
    <w:p w:rsidR="007D5BD4" w:rsidRDefault="007D5BD4" w:rsidP="007D5BD4">
      <w:pPr>
        <w:spacing w:after="200" w:line="276" w:lineRule="auto"/>
        <w:contextualSpacing/>
        <w:rPr>
          <w:ins w:id="3076" w:author="HURR MEHDI" w:date="2025-03-26T16:56:00Z"/>
          <w:rFonts w:ascii="Arial" w:eastAsia="MS Mincho" w:hAnsi="Arial" w:cs="Arial"/>
          <w:i/>
          <w:color w:val="717171"/>
          <w:kern w:val="0"/>
          <w:sz w:val="18"/>
          <w14:ligatures w14:val="none"/>
        </w:rPr>
      </w:pPr>
    </w:p>
    <w:p w:rsidR="007D5BD4" w:rsidRDefault="007D5BD4" w:rsidP="007D5BD4">
      <w:pPr>
        <w:spacing w:after="200" w:line="276" w:lineRule="auto"/>
        <w:contextualSpacing/>
        <w:rPr>
          <w:ins w:id="3077" w:author="HURR MEHDI" w:date="2025-03-26T16:56:00Z"/>
          <w:rFonts w:ascii="Arial" w:eastAsia="MS Mincho" w:hAnsi="Arial" w:cs="Arial"/>
          <w:i/>
          <w:color w:val="717171"/>
          <w:kern w:val="0"/>
          <w:sz w:val="18"/>
          <w14:ligatures w14:val="none"/>
        </w:rPr>
      </w:pPr>
    </w:p>
    <w:p w:rsidR="007D5BD4" w:rsidRPr="007D5BD4" w:rsidRDefault="007D5BD4" w:rsidP="007D5BD4">
      <w:pPr>
        <w:spacing w:after="200" w:line="276" w:lineRule="auto"/>
        <w:contextualSpacing/>
        <w:rPr>
          <w:ins w:id="3078" w:author="HURR MEHDI" w:date="2025-03-26T16:54:00Z"/>
          <w:rFonts w:ascii="Arial" w:eastAsia="MS Mincho" w:hAnsi="Arial" w:cs="Arial"/>
          <w:i/>
          <w:color w:val="717171"/>
          <w:kern w:val="0"/>
          <w:sz w:val="18"/>
          <w14:ligatures w14:val="none"/>
        </w:rPr>
      </w:pPr>
    </w:p>
    <w:p w:rsidR="007D5BD4" w:rsidRPr="007D5BD4" w:rsidRDefault="007D5BD4" w:rsidP="007D5BD4">
      <w:pPr>
        <w:spacing w:after="200" w:line="276" w:lineRule="auto"/>
        <w:contextualSpacing/>
        <w:rPr>
          <w:ins w:id="3079" w:author="HURR MEHDI" w:date="2025-03-26T16:54:00Z"/>
          <w:rFonts w:ascii="Arial" w:eastAsia="MS Mincho" w:hAnsi="Arial" w:cs="Arial"/>
          <w:i/>
          <w:color w:val="717171"/>
          <w:kern w:val="0"/>
          <w:sz w:val="18"/>
          <w14:ligatures w14:val="none"/>
        </w:rPr>
      </w:pPr>
    </w:p>
    <w:p w:rsidR="007D5BD4" w:rsidRPr="007D5BD4" w:rsidRDefault="007D5BD4" w:rsidP="007D5BD4">
      <w:pPr>
        <w:spacing w:after="180" w:line="360" w:lineRule="auto"/>
        <w:rPr>
          <w:ins w:id="3080" w:author="HURR MEHDI" w:date="2025-03-26T16:54:00Z"/>
          <w:rFonts w:ascii="Arial" w:eastAsia="Arial" w:hAnsi="Arial" w:cs="Times New Roman"/>
          <w:b/>
          <w:color w:val="0070C0"/>
          <w:kern w:val="0"/>
          <w:sz w:val="20"/>
          <w:szCs w:val="18"/>
          <w:lang w:eastAsia="ja-JP"/>
          <w14:ligatures w14:val="none"/>
          <w:rPrChange w:id="3081" w:author="HURR MEHDI" w:date="2025-03-26T16:54:00Z">
            <w:rPr>
              <w:ins w:id="3082" w:author="HURR MEHDI" w:date="2025-03-26T16:54:00Z"/>
              <w:rFonts w:ascii="Arial" w:eastAsia="MS Mincho" w:hAnsi="Arial" w:cs="Arial"/>
              <w:i/>
              <w:color w:val="717171"/>
              <w:kern w:val="0"/>
              <w:sz w:val="18"/>
              <w14:ligatures w14:val="none"/>
            </w:rPr>
          </w:rPrChange>
        </w:rPr>
        <w:pPrChange w:id="3083" w:author="HURR MEHDI" w:date="2025-03-26T16:54:00Z">
          <w:pPr>
            <w:spacing w:after="200" w:line="276" w:lineRule="auto"/>
            <w:contextualSpacing/>
          </w:pPr>
        </w:pPrChange>
      </w:pPr>
      <w:ins w:id="3084" w:author="HURR MEHDI" w:date="2025-03-26T16:54:00Z">
        <w:r w:rsidRPr="007D5BD4">
          <w:rPr>
            <w:rFonts w:ascii="Arial" w:eastAsia="Arial" w:hAnsi="Arial" w:cs="Times New Roman"/>
            <w:b/>
            <w:color w:val="0070C0"/>
            <w:kern w:val="0"/>
            <w:sz w:val="20"/>
            <w:szCs w:val="18"/>
            <w:lang w:eastAsia="ja-JP"/>
            <w14:ligatures w14:val="none"/>
            <w:rPrChange w:id="3085" w:author="HURR MEHDI" w:date="2025-03-26T16:54:00Z">
              <w:rPr>
                <w:rFonts w:ascii="Arial" w:eastAsia="MS Mincho" w:hAnsi="Arial" w:cs="Arial"/>
                <w:i/>
                <w:color w:val="717171"/>
                <w:kern w:val="0"/>
                <w:sz w:val="18"/>
                <w14:ligatures w14:val="none"/>
              </w:rPr>
            </w:rPrChange>
          </w:rPr>
          <w:lastRenderedPageBreak/>
          <w:t>Stakeholders and Interests:</w:t>
        </w:r>
      </w:ins>
    </w:p>
    <w:p w:rsidR="007D5BD4" w:rsidRPr="007D5BD4" w:rsidRDefault="007D5BD4" w:rsidP="007D5BD4">
      <w:pPr>
        <w:spacing w:after="200" w:line="276" w:lineRule="auto"/>
        <w:contextualSpacing/>
        <w:rPr>
          <w:ins w:id="3086" w:author="HURR MEHDI" w:date="2025-03-26T16:54:00Z"/>
          <w:rFonts w:ascii="Arial" w:eastAsia="MS Mincho" w:hAnsi="Arial" w:cs="Arial"/>
          <w:i/>
          <w:color w:val="717171"/>
          <w:kern w:val="0"/>
          <w:sz w:val="18"/>
          <w14:ligatures w14:val="none"/>
        </w:rPr>
      </w:pPr>
    </w:p>
    <w:p w:rsidR="007D5BD4" w:rsidRPr="007D5BD4" w:rsidRDefault="007D5BD4" w:rsidP="007D5BD4">
      <w:pPr>
        <w:numPr>
          <w:ilvl w:val="0"/>
          <w:numId w:val="36"/>
        </w:numPr>
        <w:spacing w:after="180" w:line="360" w:lineRule="auto"/>
        <w:contextualSpacing/>
        <w:rPr>
          <w:ins w:id="3087" w:author="HURR MEHDI" w:date="2025-03-26T16:54:00Z"/>
          <w:rFonts w:ascii="Arial" w:eastAsia="Arial" w:hAnsi="Arial" w:cs="Times New Roman"/>
          <w:i/>
          <w:color w:val="717171"/>
          <w:kern w:val="0"/>
          <w:sz w:val="18"/>
          <w:szCs w:val="18"/>
          <w:u w:val="single"/>
          <w:lang w:eastAsia="ja-JP"/>
          <w14:ligatures w14:val="none"/>
          <w:rPrChange w:id="3088" w:author="HURR MEHDI" w:date="2025-03-26T16:56:00Z">
            <w:rPr>
              <w:ins w:id="3089" w:author="HURR MEHDI" w:date="2025-03-26T16:54:00Z"/>
              <w:rFonts w:ascii="Arial" w:eastAsia="MS Mincho" w:hAnsi="Arial" w:cs="Arial"/>
              <w:i/>
              <w:color w:val="717171"/>
              <w:kern w:val="0"/>
              <w:sz w:val="18"/>
              <w14:ligatures w14:val="none"/>
            </w:rPr>
          </w:rPrChange>
        </w:rPr>
        <w:pPrChange w:id="3090" w:author="HURR MEHDI" w:date="2025-03-26T16:56:00Z">
          <w:pPr>
            <w:spacing w:after="200" w:line="276" w:lineRule="auto"/>
            <w:contextualSpacing/>
          </w:pPr>
        </w:pPrChange>
      </w:pPr>
      <w:ins w:id="3091" w:author="HURR MEHDI" w:date="2025-03-26T16:54:00Z">
        <w:r w:rsidRPr="007D5BD4">
          <w:rPr>
            <w:rFonts w:ascii="Arial" w:eastAsia="Arial" w:hAnsi="Arial" w:cs="Times New Roman"/>
            <w:i/>
            <w:color w:val="717171"/>
            <w:kern w:val="0"/>
            <w:sz w:val="18"/>
            <w:szCs w:val="18"/>
            <w:u w:val="single"/>
            <w:lang w:eastAsia="ja-JP"/>
            <w14:ligatures w14:val="none"/>
            <w:rPrChange w:id="3092" w:author="HURR MEHDI" w:date="2025-03-26T16:56:00Z">
              <w:rPr>
                <w:rFonts w:ascii="Arial" w:eastAsia="MS Mincho" w:hAnsi="Arial" w:cs="Arial"/>
                <w:i/>
                <w:color w:val="717171"/>
                <w:kern w:val="0"/>
                <w:sz w:val="18"/>
                <w14:ligatures w14:val="none"/>
              </w:rPr>
            </w:rPrChange>
          </w:rPr>
          <w:t>Course Coordinator:</w:t>
        </w:r>
        <w:r w:rsidRPr="007D5BD4">
          <w:rPr>
            <w:rFonts w:ascii="Arial" w:eastAsia="Arial" w:hAnsi="Arial" w:cs="Times New Roman"/>
            <w:i/>
            <w:color w:val="717171"/>
            <w:kern w:val="0"/>
            <w:sz w:val="18"/>
            <w:szCs w:val="18"/>
            <w:lang w:eastAsia="ja-JP"/>
            <w14:ligatures w14:val="none"/>
            <w:rPrChange w:id="3093" w:author="HURR MEHDI" w:date="2025-03-26T16:56:00Z">
              <w:rPr>
                <w:rFonts w:ascii="Arial" w:eastAsia="MS Mincho" w:hAnsi="Arial" w:cs="Arial"/>
                <w:i/>
                <w:color w:val="717171"/>
                <w:kern w:val="0"/>
                <w:sz w:val="18"/>
                <w14:ligatures w14:val="none"/>
              </w:rPr>
            </w:rPrChange>
          </w:rPr>
          <w:t xml:space="preserve"> Responsible for setting up each academic semester.</w:t>
        </w:r>
      </w:ins>
    </w:p>
    <w:p w:rsidR="007D5BD4" w:rsidRPr="007D5BD4" w:rsidRDefault="007D5BD4" w:rsidP="007D5BD4">
      <w:pPr>
        <w:numPr>
          <w:ilvl w:val="0"/>
          <w:numId w:val="36"/>
        </w:numPr>
        <w:spacing w:after="180" w:line="360" w:lineRule="auto"/>
        <w:contextualSpacing/>
        <w:rPr>
          <w:ins w:id="3094" w:author="HURR MEHDI" w:date="2025-03-26T16:54:00Z"/>
          <w:rFonts w:ascii="Arial" w:eastAsia="Arial" w:hAnsi="Arial" w:cs="Times New Roman"/>
          <w:i/>
          <w:color w:val="717171"/>
          <w:kern w:val="0"/>
          <w:sz w:val="18"/>
          <w:szCs w:val="18"/>
          <w:lang w:eastAsia="ja-JP"/>
          <w14:ligatures w14:val="none"/>
          <w:rPrChange w:id="3095" w:author="HURR MEHDI" w:date="2025-03-26T16:56:00Z">
            <w:rPr>
              <w:ins w:id="3096" w:author="HURR MEHDI" w:date="2025-03-26T16:54:00Z"/>
              <w:rFonts w:ascii="Arial" w:eastAsia="MS Mincho" w:hAnsi="Arial" w:cs="Arial"/>
              <w:i/>
              <w:color w:val="717171"/>
              <w:kern w:val="0"/>
              <w:sz w:val="18"/>
              <w14:ligatures w14:val="none"/>
            </w:rPr>
          </w:rPrChange>
        </w:rPr>
        <w:pPrChange w:id="3097" w:author="HURR MEHDI" w:date="2025-03-26T16:56:00Z">
          <w:pPr>
            <w:spacing w:after="200" w:line="276" w:lineRule="auto"/>
            <w:contextualSpacing/>
          </w:pPr>
        </w:pPrChange>
      </w:pPr>
      <w:ins w:id="3098" w:author="HURR MEHDI" w:date="2025-03-26T16:54:00Z">
        <w:r w:rsidRPr="007D5BD4">
          <w:rPr>
            <w:rFonts w:ascii="Arial" w:eastAsia="Arial" w:hAnsi="Arial" w:cs="Times New Roman"/>
            <w:i/>
            <w:color w:val="717171"/>
            <w:kern w:val="0"/>
            <w:sz w:val="18"/>
            <w:szCs w:val="18"/>
            <w:u w:val="single"/>
            <w:lang w:eastAsia="ja-JP"/>
            <w14:ligatures w14:val="none"/>
            <w:rPrChange w:id="3099" w:author="HURR MEHDI" w:date="2025-03-26T16:56:00Z">
              <w:rPr>
                <w:rFonts w:ascii="Arial" w:eastAsia="MS Mincho" w:hAnsi="Arial" w:cs="Arial"/>
                <w:i/>
                <w:color w:val="717171"/>
                <w:kern w:val="0"/>
                <w:sz w:val="18"/>
                <w14:ligatures w14:val="none"/>
              </w:rPr>
            </w:rPrChange>
          </w:rPr>
          <w:t>Students &amp; Faculty:</w:t>
        </w:r>
        <w:r w:rsidRPr="007D5BD4">
          <w:rPr>
            <w:rFonts w:ascii="Arial" w:eastAsia="Arial" w:hAnsi="Arial" w:cs="Times New Roman"/>
            <w:i/>
            <w:color w:val="717171"/>
            <w:kern w:val="0"/>
            <w:sz w:val="18"/>
            <w:szCs w:val="18"/>
            <w:lang w:eastAsia="ja-JP"/>
            <w14:ligatures w14:val="none"/>
            <w:rPrChange w:id="3100" w:author="HURR MEHDI" w:date="2025-03-26T16:56:00Z">
              <w:rPr>
                <w:rFonts w:ascii="Arial" w:eastAsia="MS Mincho" w:hAnsi="Arial" w:cs="Arial"/>
                <w:i/>
                <w:color w:val="717171"/>
                <w:kern w:val="0"/>
                <w:sz w:val="18"/>
                <w14:ligatures w14:val="none"/>
              </w:rPr>
            </w:rPrChange>
          </w:rPr>
          <w:t xml:space="preserve"> Need an active semester for course registration and academic activities.</w:t>
        </w:r>
      </w:ins>
    </w:p>
    <w:p w:rsidR="007D5BD4" w:rsidRPr="007D5BD4" w:rsidRDefault="007D5BD4" w:rsidP="007D5BD4">
      <w:pPr>
        <w:spacing w:after="200" w:line="276" w:lineRule="auto"/>
        <w:contextualSpacing/>
        <w:rPr>
          <w:ins w:id="3101" w:author="HURR MEHDI" w:date="2025-03-26T16:54:00Z"/>
          <w:rFonts w:ascii="Arial" w:eastAsia="MS Mincho" w:hAnsi="Arial" w:cs="Arial"/>
          <w:i/>
          <w:color w:val="717171"/>
          <w:kern w:val="0"/>
          <w:sz w:val="18"/>
          <w14:ligatures w14:val="none"/>
        </w:rPr>
      </w:pPr>
    </w:p>
    <w:p w:rsidR="007D5BD4" w:rsidRPr="007D5BD4" w:rsidRDefault="007D5BD4" w:rsidP="007D5BD4">
      <w:pPr>
        <w:spacing w:after="180" w:line="360" w:lineRule="auto"/>
        <w:rPr>
          <w:ins w:id="3102" w:author="HURR MEHDI" w:date="2025-03-26T16:54:00Z"/>
          <w:rFonts w:ascii="Arial" w:eastAsia="MS Mincho" w:hAnsi="Arial" w:cs="Arial"/>
          <w:i/>
          <w:color w:val="717171"/>
          <w:kern w:val="0"/>
          <w:sz w:val="18"/>
          <w14:ligatures w14:val="none"/>
        </w:rPr>
        <w:pPrChange w:id="3103" w:author="HURR MEHDI" w:date="2025-03-26T16:56:00Z">
          <w:pPr>
            <w:spacing w:after="200" w:line="276" w:lineRule="auto"/>
            <w:contextualSpacing/>
          </w:pPr>
        </w:pPrChange>
      </w:pPr>
      <w:ins w:id="3104" w:author="HURR MEHDI" w:date="2025-03-26T16:54:00Z">
        <w:r w:rsidRPr="007D5BD4">
          <w:rPr>
            <w:rFonts w:ascii="Arial" w:eastAsia="Arial" w:hAnsi="Arial" w:cs="Times New Roman"/>
            <w:b/>
            <w:color w:val="0070C0"/>
            <w:kern w:val="0"/>
            <w:sz w:val="20"/>
            <w:szCs w:val="18"/>
            <w:lang w:eastAsia="ja-JP"/>
            <w14:ligatures w14:val="none"/>
            <w:rPrChange w:id="3105" w:author="HURR MEHDI" w:date="2025-03-26T16:54:00Z">
              <w:rPr>
                <w:rFonts w:ascii="Arial" w:eastAsia="MS Mincho" w:hAnsi="Arial" w:cs="Arial"/>
                <w:i/>
                <w:color w:val="717171"/>
                <w:kern w:val="0"/>
                <w:sz w:val="18"/>
                <w14:ligatures w14:val="none"/>
              </w:rPr>
            </w:rPrChange>
          </w:rPr>
          <w:t>Preconditions:</w:t>
        </w:r>
      </w:ins>
    </w:p>
    <w:p w:rsidR="007D5BD4" w:rsidRPr="007D5BD4" w:rsidRDefault="007D5BD4" w:rsidP="007D5BD4">
      <w:pPr>
        <w:numPr>
          <w:ilvl w:val="0"/>
          <w:numId w:val="35"/>
        </w:numPr>
        <w:spacing w:after="180" w:line="360" w:lineRule="auto"/>
        <w:contextualSpacing/>
        <w:rPr>
          <w:ins w:id="3106" w:author="HURR MEHDI" w:date="2025-03-26T16:54:00Z"/>
          <w:rFonts w:ascii="Arial" w:eastAsia="Arial" w:hAnsi="Arial" w:cs="Times New Roman"/>
          <w:i/>
          <w:color w:val="717171"/>
          <w:kern w:val="0"/>
          <w:sz w:val="18"/>
          <w:szCs w:val="18"/>
          <w:lang w:eastAsia="ja-JP"/>
          <w14:ligatures w14:val="none"/>
          <w:rPrChange w:id="3107" w:author="HURR MEHDI" w:date="2025-03-26T16:56:00Z">
            <w:rPr>
              <w:ins w:id="3108" w:author="HURR MEHDI" w:date="2025-03-26T16:54:00Z"/>
              <w:rFonts w:ascii="Arial" w:eastAsia="MS Mincho" w:hAnsi="Arial" w:cs="Arial"/>
              <w:i/>
              <w:color w:val="717171"/>
              <w:kern w:val="0"/>
              <w:sz w:val="18"/>
              <w14:ligatures w14:val="none"/>
            </w:rPr>
          </w:rPrChange>
        </w:rPr>
        <w:pPrChange w:id="3109" w:author="HURR MEHDI" w:date="2025-03-26T16:56:00Z">
          <w:pPr>
            <w:spacing w:after="200" w:line="276" w:lineRule="auto"/>
            <w:contextualSpacing/>
          </w:pPr>
        </w:pPrChange>
      </w:pPr>
      <w:ins w:id="3110" w:author="HURR MEHDI" w:date="2025-03-26T16:54:00Z">
        <w:r w:rsidRPr="007D5BD4">
          <w:rPr>
            <w:rFonts w:ascii="Arial" w:eastAsia="Arial" w:hAnsi="Arial" w:cs="Times New Roman"/>
            <w:i/>
            <w:color w:val="717171"/>
            <w:kern w:val="0"/>
            <w:sz w:val="18"/>
            <w:szCs w:val="18"/>
            <w:lang w:eastAsia="ja-JP"/>
            <w14:ligatures w14:val="none"/>
            <w:rPrChange w:id="3111" w:author="HURR MEHDI" w:date="2025-03-26T16:56:00Z">
              <w:rPr>
                <w:rFonts w:ascii="Arial" w:eastAsia="MS Mincho" w:hAnsi="Arial" w:cs="Arial"/>
                <w:i/>
                <w:color w:val="717171"/>
                <w:kern w:val="0"/>
                <w:sz w:val="18"/>
                <w14:ligatures w14:val="none"/>
              </w:rPr>
            </w:rPrChange>
          </w:rPr>
          <w:t xml:space="preserve">The user </w:t>
        </w:r>
        <w:proofErr w:type="gramStart"/>
        <w:r w:rsidRPr="007D5BD4">
          <w:rPr>
            <w:rFonts w:ascii="Arial" w:eastAsia="Arial" w:hAnsi="Arial" w:cs="Times New Roman"/>
            <w:i/>
            <w:color w:val="717171"/>
            <w:kern w:val="0"/>
            <w:sz w:val="18"/>
            <w:szCs w:val="18"/>
            <w:lang w:eastAsia="ja-JP"/>
            <w14:ligatures w14:val="none"/>
            <w:rPrChange w:id="3112" w:author="HURR MEHDI" w:date="2025-03-26T16:56:00Z">
              <w:rPr>
                <w:rFonts w:ascii="Arial" w:eastAsia="MS Mincho" w:hAnsi="Arial" w:cs="Arial"/>
                <w:i/>
                <w:color w:val="717171"/>
                <w:kern w:val="0"/>
                <w:sz w:val="18"/>
                <w14:ligatures w14:val="none"/>
              </w:rPr>
            </w:rPrChange>
          </w:rPr>
          <w:t>must be logged in</w:t>
        </w:r>
        <w:proofErr w:type="gramEnd"/>
        <w:r w:rsidRPr="007D5BD4">
          <w:rPr>
            <w:rFonts w:ascii="Arial" w:eastAsia="Arial" w:hAnsi="Arial" w:cs="Times New Roman"/>
            <w:i/>
            <w:color w:val="717171"/>
            <w:kern w:val="0"/>
            <w:sz w:val="18"/>
            <w:szCs w:val="18"/>
            <w:lang w:eastAsia="ja-JP"/>
            <w14:ligatures w14:val="none"/>
            <w:rPrChange w:id="3113" w:author="HURR MEHDI" w:date="2025-03-26T16:56:00Z">
              <w:rPr>
                <w:rFonts w:ascii="Arial" w:eastAsia="MS Mincho" w:hAnsi="Arial" w:cs="Arial"/>
                <w:i/>
                <w:color w:val="717171"/>
                <w:kern w:val="0"/>
                <w:sz w:val="18"/>
                <w14:ligatures w14:val="none"/>
              </w:rPr>
            </w:rPrChange>
          </w:rPr>
          <w:t xml:space="preserve"> as a Course Coordinator.</w:t>
        </w:r>
      </w:ins>
    </w:p>
    <w:p w:rsidR="007D5BD4" w:rsidRPr="007D5BD4" w:rsidRDefault="007D5BD4" w:rsidP="007D5BD4">
      <w:pPr>
        <w:numPr>
          <w:ilvl w:val="0"/>
          <w:numId w:val="35"/>
        </w:numPr>
        <w:spacing w:after="180" w:line="360" w:lineRule="auto"/>
        <w:contextualSpacing/>
        <w:rPr>
          <w:ins w:id="3114" w:author="HURR MEHDI" w:date="2025-03-26T16:54:00Z"/>
          <w:rFonts w:ascii="Arial" w:eastAsia="Arial" w:hAnsi="Arial" w:cs="Times New Roman"/>
          <w:i/>
          <w:color w:val="717171"/>
          <w:kern w:val="0"/>
          <w:sz w:val="18"/>
          <w:szCs w:val="18"/>
          <w:lang w:eastAsia="ja-JP"/>
          <w14:ligatures w14:val="none"/>
          <w:rPrChange w:id="3115" w:author="HURR MEHDI" w:date="2025-03-26T16:56:00Z">
            <w:rPr>
              <w:ins w:id="3116" w:author="HURR MEHDI" w:date="2025-03-26T16:54:00Z"/>
              <w:rFonts w:ascii="Arial" w:eastAsia="MS Mincho" w:hAnsi="Arial" w:cs="Arial"/>
              <w:i/>
              <w:color w:val="717171"/>
              <w:kern w:val="0"/>
              <w:sz w:val="18"/>
              <w14:ligatures w14:val="none"/>
            </w:rPr>
          </w:rPrChange>
        </w:rPr>
        <w:pPrChange w:id="3117" w:author="HURR MEHDI" w:date="2025-03-26T16:56:00Z">
          <w:pPr>
            <w:spacing w:after="200" w:line="276" w:lineRule="auto"/>
            <w:contextualSpacing/>
          </w:pPr>
        </w:pPrChange>
      </w:pPr>
      <w:ins w:id="3118" w:author="HURR MEHDI" w:date="2025-03-26T16:54:00Z">
        <w:r w:rsidRPr="007D5BD4">
          <w:rPr>
            <w:rFonts w:ascii="Arial" w:eastAsia="Arial" w:hAnsi="Arial" w:cs="Times New Roman"/>
            <w:i/>
            <w:color w:val="717171"/>
            <w:kern w:val="0"/>
            <w:sz w:val="18"/>
            <w:szCs w:val="18"/>
            <w:lang w:eastAsia="ja-JP"/>
            <w14:ligatures w14:val="none"/>
            <w:rPrChange w:id="3119" w:author="HURR MEHDI" w:date="2025-03-26T16:56:00Z">
              <w:rPr>
                <w:rFonts w:ascii="Arial" w:eastAsia="MS Mincho" w:hAnsi="Arial" w:cs="Arial"/>
                <w:i/>
                <w:color w:val="717171"/>
                <w:kern w:val="0"/>
                <w:sz w:val="18"/>
                <w14:ligatures w14:val="none"/>
              </w:rPr>
            </w:rPrChange>
          </w:rPr>
          <w:t xml:space="preserve">No active semester should exist for the same </w:t>
        </w:r>
        <w:proofErr w:type="gramStart"/>
        <w:r w:rsidRPr="007D5BD4">
          <w:rPr>
            <w:rFonts w:ascii="Arial" w:eastAsia="Arial" w:hAnsi="Arial" w:cs="Times New Roman"/>
            <w:i/>
            <w:color w:val="717171"/>
            <w:kern w:val="0"/>
            <w:sz w:val="18"/>
            <w:szCs w:val="18"/>
            <w:lang w:eastAsia="ja-JP"/>
            <w14:ligatures w14:val="none"/>
            <w:rPrChange w:id="3120" w:author="HURR MEHDI" w:date="2025-03-26T16:56:00Z">
              <w:rPr>
                <w:rFonts w:ascii="Arial" w:eastAsia="MS Mincho" w:hAnsi="Arial" w:cs="Arial"/>
                <w:i/>
                <w:color w:val="717171"/>
                <w:kern w:val="0"/>
                <w:sz w:val="18"/>
                <w14:ligatures w14:val="none"/>
              </w:rPr>
            </w:rPrChange>
          </w:rPr>
          <w:t>time period</w:t>
        </w:r>
        <w:proofErr w:type="gramEnd"/>
        <w:r w:rsidRPr="007D5BD4">
          <w:rPr>
            <w:rFonts w:ascii="Arial" w:eastAsia="Arial" w:hAnsi="Arial" w:cs="Times New Roman"/>
            <w:i/>
            <w:color w:val="717171"/>
            <w:kern w:val="0"/>
            <w:sz w:val="18"/>
            <w:szCs w:val="18"/>
            <w:lang w:eastAsia="ja-JP"/>
            <w14:ligatures w14:val="none"/>
            <w:rPrChange w:id="3121" w:author="HURR MEHDI" w:date="2025-03-26T16:56:00Z">
              <w:rPr>
                <w:rFonts w:ascii="Arial" w:eastAsia="MS Mincho" w:hAnsi="Arial" w:cs="Arial"/>
                <w:i/>
                <w:color w:val="717171"/>
                <w:kern w:val="0"/>
                <w:sz w:val="18"/>
                <w14:ligatures w14:val="none"/>
              </w:rPr>
            </w:rPrChange>
          </w:rPr>
          <w:t>.</w:t>
        </w:r>
      </w:ins>
    </w:p>
    <w:p w:rsidR="007D5BD4" w:rsidRPr="007D5BD4" w:rsidRDefault="007D5BD4" w:rsidP="007D5BD4">
      <w:pPr>
        <w:spacing w:after="200" w:line="276" w:lineRule="auto"/>
        <w:contextualSpacing/>
        <w:rPr>
          <w:ins w:id="3122" w:author="HURR MEHDI" w:date="2025-03-26T16:54:00Z"/>
          <w:rFonts w:ascii="Arial" w:eastAsia="MS Mincho" w:hAnsi="Arial" w:cs="Arial"/>
          <w:i/>
          <w:color w:val="717171"/>
          <w:kern w:val="0"/>
          <w:sz w:val="18"/>
          <w14:ligatures w14:val="none"/>
        </w:rPr>
      </w:pPr>
    </w:p>
    <w:p w:rsidR="007D5BD4" w:rsidRPr="007D5BD4" w:rsidRDefault="007D5BD4" w:rsidP="007D5BD4">
      <w:pPr>
        <w:spacing w:after="180" w:line="360" w:lineRule="auto"/>
        <w:rPr>
          <w:ins w:id="3123" w:author="HURR MEHDI" w:date="2025-03-26T16:54:00Z"/>
          <w:rFonts w:ascii="Arial" w:eastAsia="MS Mincho" w:hAnsi="Arial" w:cs="Arial"/>
          <w:i/>
          <w:color w:val="717171"/>
          <w:kern w:val="0"/>
          <w:sz w:val="18"/>
          <w14:ligatures w14:val="none"/>
        </w:rPr>
        <w:pPrChange w:id="3124" w:author="HURR MEHDI" w:date="2025-03-26T16:57:00Z">
          <w:pPr>
            <w:spacing w:after="200" w:line="276" w:lineRule="auto"/>
            <w:contextualSpacing/>
          </w:pPr>
        </w:pPrChange>
      </w:pPr>
      <w:proofErr w:type="spellStart"/>
      <w:ins w:id="3125" w:author="HURR MEHDI" w:date="2025-03-26T16:54:00Z">
        <w:r w:rsidRPr="007D5BD4">
          <w:rPr>
            <w:rFonts w:ascii="Arial" w:eastAsia="Arial" w:hAnsi="Arial" w:cs="Times New Roman"/>
            <w:b/>
            <w:color w:val="0070C0"/>
            <w:kern w:val="0"/>
            <w:sz w:val="20"/>
            <w:szCs w:val="18"/>
            <w:lang w:eastAsia="ja-JP"/>
            <w14:ligatures w14:val="none"/>
            <w:rPrChange w:id="3126" w:author="HURR MEHDI" w:date="2025-03-26T16:54:00Z">
              <w:rPr>
                <w:rFonts w:ascii="Arial" w:eastAsia="MS Mincho" w:hAnsi="Arial" w:cs="Arial"/>
                <w:i/>
                <w:color w:val="717171"/>
                <w:kern w:val="0"/>
                <w:sz w:val="18"/>
                <w14:ligatures w14:val="none"/>
              </w:rPr>
            </w:rPrChange>
          </w:rPr>
          <w:t>Postconditions</w:t>
        </w:r>
        <w:proofErr w:type="spellEnd"/>
        <w:r w:rsidRPr="007D5BD4">
          <w:rPr>
            <w:rFonts w:ascii="Arial" w:eastAsia="Arial" w:hAnsi="Arial" w:cs="Times New Roman"/>
            <w:b/>
            <w:color w:val="0070C0"/>
            <w:kern w:val="0"/>
            <w:sz w:val="20"/>
            <w:szCs w:val="18"/>
            <w:lang w:eastAsia="ja-JP"/>
            <w14:ligatures w14:val="none"/>
            <w:rPrChange w:id="3127" w:author="HURR MEHDI" w:date="2025-03-26T16:54:00Z">
              <w:rPr>
                <w:rFonts w:ascii="Arial" w:eastAsia="MS Mincho" w:hAnsi="Arial" w:cs="Arial"/>
                <w:i/>
                <w:color w:val="717171"/>
                <w:kern w:val="0"/>
                <w:sz w:val="18"/>
                <w14:ligatures w14:val="none"/>
              </w:rPr>
            </w:rPrChange>
          </w:rPr>
          <w:t>:</w:t>
        </w:r>
      </w:ins>
    </w:p>
    <w:p w:rsidR="007D5BD4" w:rsidRPr="007D5BD4" w:rsidRDefault="007D5BD4" w:rsidP="007D5BD4">
      <w:pPr>
        <w:numPr>
          <w:ilvl w:val="0"/>
          <w:numId w:val="35"/>
        </w:numPr>
        <w:spacing w:after="180" w:line="360" w:lineRule="auto"/>
        <w:contextualSpacing/>
        <w:rPr>
          <w:ins w:id="3128" w:author="HURR MEHDI" w:date="2025-03-26T16:54:00Z"/>
          <w:rFonts w:ascii="Arial" w:eastAsia="Arial" w:hAnsi="Arial" w:cs="Times New Roman"/>
          <w:i/>
          <w:color w:val="717171"/>
          <w:kern w:val="0"/>
          <w:sz w:val="18"/>
          <w:szCs w:val="18"/>
          <w:lang w:eastAsia="ja-JP"/>
          <w14:ligatures w14:val="none"/>
          <w:rPrChange w:id="3129" w:author="HURR MEHDI" w:date="2025-03-26T16:57:00Z">
            <w:rPr>
              <w:ins w:id="3130" w:author="HURR MEHDI" w:date="2025-03-26T16:54:00Z"/>
              <w:rFonts w:ascii="Arial" w:eastAsia="MS Mincho" w:hAnsi="Arial" w:cs="Arial"/>
              <w:i/>
              <w:color w:val="717171"/>
              <w:kern w:val="0"/>
              <w:sz w:val="18"/>
              <w14:ligatures w14:val="none"/>
            </w:rPr>
          </w:rPrChange>
        </w:rPr>
        <w:pPrChange w:id="3131" w:author="HURR MEHDI" w:date="2025-03-26T16:57:00Z">
          <w:pPr>
            <w:spacing w:after="200" w:line="276" w:lineRule="auto"/>
            <w:contextualSpacing/>
          </w:pPr>
        </w:pPrChange>
      </w:pPr>
      <w:ins w:id="3132" w:author="HURR MEHDI" w:date="2025-03-26T16:54:00Z">
        <w:r w:rsidRPr="007D5BD4">
          <w:rPr>
            <w:rFonts w:ascii="Arial" w:eastAsia="Arial" w:hAnsi="Arial" w:cs="Times New Roman"/>
            <w:i/>
            <w:color w:val="717171"/>
            <w:kern w:val="0"/>
            <w:sz w:val="18"/>
            <w:szCs w:val="18"/>
            <w:lang w:eastAsia="ja-JP"/>
            <w14:ligatures w14:val="none"/>
            <w:rPrChange w:id="3133" w:author="HURR MEHDI" w:date="2025-03-26T16:57:00Z">
              <w:rPr>
                <w:rFonts w:ascii="Arial" w:eastAsia="MS Mincho" w:hAnsi="Arial" w:cs="Arial"/>
                <w:i/>
                <w:color w:val="717171"/>
                <w:kern w:val="0"/>
                <w:sz w:val="18"/>
                <w14:ligatures w14:val="none"/>
              </w:rPr>
            </w:rPrChange>
          </w:rPr>
          <w:t>A new semester is successfully created and available for course registration.</w:t>
        </w:r>
      </w:ins>
    </w:p>
    <w:p w:rsidR="007D5BD4" w:rsidRPr="007D5BD4" w:rsidRDefault="007D5BD4" w:rsidP="007D5BD4">
      <w:pPr>
        <w:spacing w:after="200" w:line="276" w:lineRule="auto"/>
        <w:contextualSpacing/>
        <w:rPr>
          <w:ins w:id="3134" w:author="HURR MEHDI" w:date="2025-03-26T16:54:00Z"/>
          <w:rFonts w:ascii="Arial" w:eastAsia="MS Mincho" w:hAnsi="Arial" w:cs="Arial"/>
          <w:i/>
          <w:color w:val="717171"/>
          <w:kern w:val="0"/>
          <w:sz w:val="18"/>
          <w14:ligatures w14:val="none"/>
        </w:rPr>
      </w:pPr>
    </w:p>
    <w:p w:rsidR="007D5BD4" w:rsidRPr="007D5BD4" w:rsidRDefault="007D5BD4" w:rsidP="007D5BD4">
      <w:pPr>
        <w:spacing w:after="180" w:line="360" w:lineRule="auto"/>
        <w:rPr>
          <w:ins w:id="3135" w:author="HURR MEHDI" w:date="2025-03-26T16:54:00Z"/>
          <w:rFonts w:ascii="Arial" w:eastAsia="MS Mincho" w:hAnsi="Arial" w:cs="Arial"/>
          <w:i/>
          <w:color w:val="717171"/>
          <w:kern w:val="0"/>
          <w:sz w:val="18"/>
          <w14:ligatures w14:val="none"/>
        </w:rPr>
        <w:pPrChange w:id="3136" w:author="HURR MEHDI" w:date="2025-03-26T16:57:00Z">
          <w:pPr>
            <w:spacing w:after="200" w:line="276" w:lineRule="auto"/>
            <w:contextualSpacing/>
          </w:pPr>
        </w:pPrChange>
      </w:pPr>
      <w:ins w:id="3137" w:author="HURR MEHDI" w:date="2025-03-26T16:54:00Z">
        <w:r w:rsidRPr="007D5BD4">
          <w:rPr>
            <w:rFonts w:ascii="Arial" w:eastAsia="Arial" w:hAnsi="Arial" w:cs="Times New Roman"/>
            <w:b/>
            <w:color w:val="0070C0"/>
            <w:kern w:val="0"/>
            <w:sz w:val="20"/>
            <w:szCs w:val="18"/>
            <w:lang w:eastAsia="ja-JP"/>
            <w14:ligatures w14:val="none"/>
            <w:rPrChange w:id="3138" w:author="HURR MEHDI" w:date="2025-03-26T16:54:00Z">
              <w:rPr>
                <w:rFonts w:ascii="Arial" w:eastAsia="MS Mincho" w:hAnsi="Arial" w:cs="Arial"/>
                <w:i/>
                <w:color w:val="717171"/>
                <w:kern w:val="0"/>
                <w:sz w:val="18"/>
                <w14:ligatures w14:val="none"/>
              </w:rPr>
            </w:rPrChange>
          </w:rPr>
          <w:t>Inputs:</w:t>
        </w:r>
      </w:ins>
    </w:p>
    <w:p w:rsidR="007D5BD4" w:rsidRPr="007D5BD4" w:rsidRDefault="007D5BD4" w:rsidP="007D5BD4">
      <w:pPr>
        <w:numPr>
          <w:ilvl w:val="0"/>
          <w:numId w:val="35"/>
        </w:numPr>
        <w:spacing w:after="180" w:line="360" w:lineRule="auto"/>
        <w:contextualSpacing/>
        <w:rPr>
          <w:ins w:id="3139" w:author="HURR MEHDI" w:date="2025-03-26T16:54:00Z"/>
          <w:rFonts w:ascii="Arial" w:eastAsia="Arial" w:hAnsi="Arial" w:cs="Times New Roman"/>
          <w:i/>
          <w:color w:val="717171"/>
          <w:kern w:val="0"/>
          <w:sz w:val="18"/>
          <w:szCs w:val="18"/>
          <w:lang w:eastAsia="ja-JP"/>
          <w14:ligatures w14:val="none"/>
          <w:rPrChange w:id="3140" w:author="HURR MEHDI" w:date="2025-03-26T16:57:00Z">
            <w:rPr>
              <w:ins w:id="3141" w:author="HURR MEHDI" w:date="2025-03-26T16:54:00Z"/>
              <w:rFonts w:ascii="Arial" w:eastAsia="MS Mincho" w:hAnsi="Arial" w:cs="Arial"/>
              <w:i/>
              <w:color w:val="717171"/>
              <w:kern w:val="0"/>
              <w:sz w:val="18"/>
              <w14:ligatures w14:val="none"/>
            </w:rPr>
          </w:rPrChange>
        </w:rPr>
        <w:pPrChange w:id="3142" w:author="HURR MEHDI" w:date="2025-03-26T16:57:00Z">
          <w:pPr>
            <w:spacing w:after="200" w:line="276" w:lineRule="auto"/>
            <w:contextualSpacing/>
          </w:pPr>
        </w:pPrChange>
      </w:pPr>
      <w:ins w:id="3143" w:author="HURR MEHDI" w:date="2025-03-26T16:54:00Z">
        <w:r w:rsidRPr="007D5BD4">
          <w:rPr>
            <w:rFonts w:ascii="Arial" w:eastAsia="Arial" w:hAnsi="Arial" w:cs="Times New Roman"/>
            <w:i/>
            <w:color w:val="717171"/>
            <w:kern w:val="0"/>
            <w:sz w:val="18"/>
            <w:szCs w:val="18"/>
            <w:lang w:eastAsia="ja-JP"/>
            <w14:ligatures w14:val="none"/>
            <w:rPrChange w:id="3144" w:author="HURR MEHDI" w:date="2025-03-26T16:57:00Z">
              <w:rPr>
                <w:rFonts w:ascii="Arial" w:eastAsia="MS Mincho" w:hAnsi="Arial" w:cs="Arial"/>
                <w:i/>
                <w:color w:val="717171"/>
                <w:kern w:val="0"/>
                <w:sz w:val="18"/>
                <w14:ligatures w14:val="none"/>
              </w:rPr>
            </w:rPrChange>
          </w:rPr>
          <w:t>Semester ID</w:t>
        </w:r>
      </w:ins>
    </w:p>
    <w:p w:rsidR="007D5BD4" w:rsidRPr="007D5BD4" w:rsidRDefault="007D5BD4" w:rsidP="007D5BD4">
      <w:pPr>
        <w:numPr>
          <w:ilvl w:val="0"/>
          <w:numId w:val="35"/>
        </w:numPr>
        <w:spacing w:after="180" w:line="360" w:lineRule="auto"/>
        <w:contextualSpacing/>
        <w:rPr>
          <w:ins w:id="3145" w:author="HURR MEHDI" w:date="2025-03-26T16:54:00Z"/>
          <w:rFonts w:ascii="Arial" w:eastAsia="Arial" w:hAnsi="Arial" w:cs="Times New Roman"/>
          <w:i/>
          <w:color w:val="717171"/>
          <w:kern w:val="0"/>
          <w:sz w:val="18"/>
          <w:szCs w:val="18"/>
          <w:lang w:eastAsia="ja-JP"/>
          <w14:ligatures w14:val="none"/>
          <w:rPrChange w:id="3146" w:author="HURR MEHDI" w:date="2025-03-26T16:57:00Z">
            <w:rPr>
              <w:ins w:id="3147" w:author="HURR MEHDI" w:date="2025-03-26T16:54:00Z"/>
              <w:rFonts w:ascii="Arial" w:eastAsia="MS Mincho" w:hAnsi="Arial" w:cs="Arial"/>
              <w:i/>
              <w:color w:val="717171"/>
              <w:kern w:val="0"/>
              <w:sz w:val="18"/>
              <w14:ligatures w14:val="none"/>
            </w:rPr>
          </w:rPrChange>
        </w:rPr>
        <w:pPrChange w:id="3148" w:author="HURR MEHDI" w:date="2025-03-26T16:57:00Z">
          <w:pPr>
            <w:spacing w:after="200" w:line="276" w:lineRule="auto"/>
            <w:contextualSpacing/>
          </w:pPr>
        </w:pPrChange>
      </w:pPr>
      <w:ins w:id="3149" w:author="HURR MEHDI" w:date="2025-03-26T16:54:00Z">
        <w:r w:rsidRPr="007D5BD4">
          <w:rPr>
            <w:rFonts w:ascii="Arial" w:eastAsia="Arial" w:hAnsi="Arial" w:cs="Times New Roman"/>
            <w:i/>
            <w:color w:val="717171"/>
            <w:kern w:val="0"/>
            <w:sz w:val="18"/>
            <w:szCs w:val="18"/>
            <w:lang w:eastAsia="ja-JP"/>
            <w14:ligatures w14:val="none"/>
            <w:rPrChange w:id="3150" w:author="HURR MEHDI" w:date="2025-03-26T16:57:00Z">
              <w:rPr>
                <w:rFonts w:ascii="Arial" w:eastAsia="MS Mincho" w:hAnsi="Arial" w:cs="Arial"/>
                <w:i/>
                <w:color w:val="717171"/>
                <w:kern w:val="0"/>
                <w:sz w:val="18"/>
                <w14:ligatures w14:val="none"/>
              </w:rPr>
            </w:rPrChange>
          </w:rPr>
          <w:t>Start Date</w:t>
        </w:r>
      </w:ins>
    </w:p>
    <w:p w:rsidR="007D5BD4" w:rsidRPr="007D5BD4" w:rsidRDefault="007D5BD4" w:rsidP="007D5BD4">
      <w:pPr>
        <w:numPr>
          <w:ilvl w:val="0"/>
          <w:numId w:val="35"/>
        </w:numPr>
        <w:spacing w:after="180" w:line="360" w:lineRule="auto"/>
        <w:contextualSpacing/>
        <w:rPr>
          <w:ins w:id="3151" w:author="HURR MEHDI" w:date="2025-03-26T16:54:00Z"/>
          <w:rFonts w:ascii="Arial" w:eastAsia="Arial" w:hAnsi="Arial" w:cs="Times New Roman"/>
          <w:i/>
          <w:color w:val="717171"/>
          <w:kern w:val="0"/>
          <w:sz w:val="18"/>
          <w:szCs w:val="18"/>
          <w:lang w:eastAsia="ja-JP"/>
          <w14:ligatures w14:val="none"/>
          <w:rPrChange w:id="3152" w:author="HURR MEHDI" w:date="2025-03-26T16:57:00Z">
            <w:rPr>
              <w:ins w:id="3153" w:author="HURR MEHDI" w:date="2025-03-26T16:54:00Z"/>
              <w:rFonts w:ascii="Arial" w:eastAsia="MS Mincho" w:hAnsi="Arial" w:cs="Arial"/>
              <w:i/>
              <w:color w:val="717171"/>
              <w:kern w:val="0"/>
              <w:sz w:val="18"/>
              <w14:ligatures w14:val="none"/>
            </w:rPr>
          </w:rPrChange>
        </w:rPr>
        <w:pPrChange w:id="3154" w:author="HURR MEHDI" w:date="2025-03-26T16:57:00Z">
          <w:pPr>
            <w:spacing w:after="200" w:line="276" w:lineRule="auto"/>
            <w:contextualSpacing/>
          </w:pPr>
        </w:pPrChange>
      </w:pPr>
      <w:ins w:id="3155" w:author="HURR MEHDI" w:date="2025-03-26T16:54:00Z">
        <w:r w:rsidRPr="007D5BD4">
          <w:rPr>
            <w:rFonts w:ascii="Arial" w:eastAsia="Arial" w:hAnsi="Arial" w:cs="Times New Roman"/>
            <w:i/>
            <w:color w:val="717171"/>
            <w:kern w:val="0"/>
            <w:sz w:val="18"/>
            <w:szCs w:val="18"/>
            <w:lang w:eastAsia="ja-JP"/>
            <w14:ligatures w14:val="none"/>
            <w:rPrChange w:id="3156" w:author="HURR MEHDI" w:date="2025-03-26T16:57:00Z">
              <w:rPr>
                <w:rFonts w:ascii="Arial" w:eastAsia="MS Mincho" w:hAnsi="Arial" w:cs="Arial"/>
                <w:i/>
                <w:color w:val="717171"/>
                <w:kern w:val="0"/>
                <w:sz w:val="18"/>
                <w14:ligatures w14:val="none"/>
              </w:rPr>
            </w:rPrChange>
          </w:rPr>
          <w:t>End Date</w:t>
        </w:r>
      </w:ins>
    </w:p>
    <w:p w:rsidR="007D5BD4" w:rsidRPr="007D5BD4" w:rsidRDefault="007D5BD4" w:rsidP="007D5BD4">
      <w:pPr>
        <w:spacing w:after="200" w:line="276" w:lineRule="auto"/>
        <w:contextualSpacing/>
        <w:rPr>
          <w:ins w:id="3157" w:author="HURR MEHDI" w:date="2025-03-26T16:54:00Z"/>
          <w:rFonts w:ascii="Arial" w:eastAsia="MS Mincho" w:hAnsi="Arial" w:cs="Arial"/>
          <w:i/>
          <w:color w:val="717171"/>
          <w:kern w:val="0"/>
          <w:sz w:val="18"/>
          <w14:ligatures w14:val="none"/>
        </w:rPr>
      </w:pPr>
    </w:p>
    <w:p w:rsidR="007D5BD4" w:rsidRPr="007D5BD4" w:rsidRDefault="007D5BD4" w:rsidP="007D5BD4">
      <w:pPr>
        <w:spacing w:after="180" w:line="360" w:lineRule="auto"/>
        <w:rPr>
          <w:ins w:id="3158" w:author="HURR MEHDI" w:date="2025-03-26T16:54:00Z"/>
          <w:rFonts w:ascii="Arial" w:eastAsia="MS Mincho" w:hAnsi="Arial" w:cs="Arial"/>
          <w:i/>
          <w:color w:val="717171"/>
          <w:kern w:val="0"/>
          <w:sz w:val="18"/>
          <w14:ligatures w14:val="none"/>
        </w:rPr>
        <w:pPrChange w:id="3159" w:author="HURR MEHDI" w:date="2025-03-26T16:57:00Z">
          <w:pPr>
            <w:spacing w:after="200" w:line="276" w:lineRule="auto"/>
            <w:contextualSpacing/>
          </w:pPr>
        </w:pPrChange>
      </w:pPr>
      <w:ins w:id="3160" w:author="HURR MEHDI" w:date="2025-03-26T16:54:00Z">
        <w:r w:rsidRPr="007D5BD4">
          <w:rPr>
            <w:rFonts w:ascii="Arial" w:eastAsia="Arial" w:hAnsi="Arial" w:cs="Times New Roman"/>
            <w:b/>
            <w:color w:val="0070C0"/>
            <w:kern w:val="0"/>
            <w:sz w:val="20"/>
            <w:szCs w:val="18"/>
            <w:lang w:eastAsia="ja-JP"/>
            <w14:ligatures w14:val="none"/>
            <w:rPrChange w:id="3161" w:author="HURR MEHDI" w:date="2025-03-26T16:54:00Z">
              <w:rPr>
                <w:rFonts w:ascii="Arial" w:eastAsia="MS Mincho" w:hAnsi="Arial" w:cs="Arial"/>
                <w:i/>
                <w:color w:val="717171"/>
                <w:kern w:val="0"/>
                <w:sz w:val="18"/>
                <w14:ligatures w14:val="none"/>
              </w:rPr>
            </w:rPrChange>
          </w:rPr>
          <w:t>Outputs:</w:t>
        </w:r>
      </w:ins>
    </w:p>
    <w:p w:rsidR="007D5BD4" w:rsidRPr="007D5BD4" w:rsidRDefault="007D5BD4" w:rsidP="007D5BD4">
      <w:pPr>
        <w:numPr>
          <w:ilvl w:val="0"/>
          <w:numId w:val="35"/>
        </w:numPr>
        <w:spacing w:after="180" w:line="360" w:lineRule="auto"/>
        <w:contextualSpacing/>
        <w:rPr>
          <w:ins w:id="3162" w:author="HURR MEHDI" w:date="2025-03-26T16:54:00Z"/>
          <w:rFonts w:ascii="Arial" w:eastAsia="Arial" w:hAnsi="Arial" w:cs="Times New Roman"/>
          <w:i/>
          <w:color w:val="717171"/>
          <w:kern w:val="0"/>
          <w:sz w:val="18"/>
          <w:szCs w:val="18"/>
          <w:lang w:eastAsia="ja-JP"/>
          <w14:ligatures w14:val="none"/>
          <w:rPrChange w:id="3163" w:author="HURR MEHDI" w:date="2025-03-26T16:57:00Z">
            <w:rPr>
              <w:ins w:id="3164" w:author="HURR MEHDI" w:date="2025-03-26T16:54:00Z"/>
              <w:rFonts w:ascii="Arial" w:eastAsia="MS Mincho" w:hAnsi="Arial" w:cs="Arial"/>
              <w:i/>
              <w:color w:val="717171"/>
              <w:kern w:val="0"/>
              <w:sz w:val="18"/>
              <w14:ligatures w14:val="none"/>
            </w:rPr>
          </w:rPrChange>
        </w:rPr>
        <w:pPrChange w:id="3165" w:author="HURR MEHDI" w:date="2025-03-26T16:57:00Z">
          <w:pPr>
            <w:spacing w:after="200" w:line="276" w:lineRule="auto"/>
            <w:contextualSpacing/>
          </w:pPr>
        </w:pPrChange>
      </w:pPr>
      <w:ins w:id="3166" w:author="HURR MEHDI" w:date="2025-03-26T16:54:00Z">
        <w:r w:rsidRPr="007D5BD4">
          <w:rPr>
            <w:rFonts w:ascii="Arial" w:eastAsia="Arial" w:hAnsi="Arial" w:cs="Times New Roman"/>
            <w:i/>
            <w:color w:val="717171"/>
            <w:kern w:val="0"/>
            <w:sz w:val="18"/>
            <w:szCs w:val="18"/>
            <w:lang w:eastAsia="ja-JP"/>
            <w14:ligatures w14:val="none"/>
            <w:rPrChange w:id="3167" w:author="HURR MEHDI" w:date="2025-03-26T16:57:00Z">
              <w:rPr>
                <w:rFonts w:ascii="Arial" w:eastAsia="MS Mincho" w:hAnsi="Arial" w:cs="Arial"/>
                <w:i/>
                <w:color w:val="717171"/>
                <w:kern w:val="0"/>
                <w:sz w:val="18"/>
                <w14:ligatures w14:val="none"/>
              </w:rPr>
            </w:rPrChange>
          </w:rPr>
          <w:t>Confirmation of Semester Creation</w:t>
        </w:r>
      </w:ins>
    </w:p>
    <w:p w:rsidR="007D5BD4" w:rsidRPr="007D5BD4" w:rsidRDefault="007D5BD4" w:rsidP="007D5BD4">
      <w:pPr>
        <w:numPr>
          <w:ilvl w:val="0"/>
          <w:numId w:val="35"/>
        </w:numPr>
        <w:spacing w:after="180" w:line="360" w:lineRule="auto"/>
        <w:contextualSpacing/>
        <w:rPr>
          <w:ins w:id="3168" w:author="HURR MEHDI" w:date="2025-03-26T16:54:00Z"/>
          <w:rFonts w:ascii="Arial" w:eastAsia="Arial" w:hAnsi="Arial" w:cs="Times New Roman"/>
          <w:i/>
          <w:color w:val="717171"/>
          <w:kern w:val="0"/>
          <w:sz w:val="18"/>
          <w:szCs w:val="18"/>
          <w:lang w:eastAsia="ja-JP"/>
          <w14:ligatures w14:val="none"/>
          <w:rPrChange w:id="3169" w:author="HURR MEHDI" w:date="2025-03-26T16:57:00Z">
            <w:rPr>
              <w:ins w:id="3170" w:author="HURR MEHDI" w:date="2025-03-26T16:54:00Z"/>
              <w:rFonts w:ascii="Arial" w:eastAsia="MS Mincho" w:hAnsi="Arial" w:cs="Arial"/>
              <w:i/>
              <w:color w:val="717171"/>
              <w:kern w:val="0"/>
              <w:sz w:val="18"/>
              <w14:ligatures w14:val="none"/>
            </w:rPr>
          </w:rPrChange>
        </w:rPr>
        <w:pPrChange w:id="3171" w:author="HURR MEHDI" w:date="2025-03-26T16:57:00Z">
          <w:pPr>
            <w:spacing w:after="200" w:line="276" w:lineRule="auto"/>
            <w:contextualSpacing/>
          </w:pPr>
        </w:pPrChange>
      </w:pPr>
      <w:ins w:id="3172" w:author="HURR MEHDI" w:date="2025-03-26T16:54:00Z">
        <w:r w:rsidRPr="007D5BD4">
          <w:rPr>
            <w:rFonts w:ascii="Arial" w:eastAsia="Arial" w:hAnsi="Arial" w:cs="Times New Roman"/>
            <w:i/>
            <w:color w:val="717171"/>
            <w:kern w:val="0"/>
            <w:sz w:val="18"/>
            <w:szCs w:val="18"/>
            <w:lang w:eastAsia="ja-JP"/>
            <w14:ligatures w14:val="none"/>
            <w:rPrChange w:id="3173" w:author="HURR MEHDI" w:date="2025-03-26T16:57:00Z">
              <w:rPr>
                <w:rFonts w:ascii="Arial" w:eastAsia="MS Mincho" w:hAnsi="Arial" w:cs="Arial"/>
                <w:i/>
                <w:color w:val="717171"/>
                <w:kern w:val="0"/>
                <w:sz w:val="18"/>
                <w14:ligatures w14:val="none"/>
              </w:rPr>
            </w:rPrChange>
          </w:rPr>
          <w:t>Error Message (if semester overlaps with an existing one)</w:t>
        </w:r>
      </w:ins>
    </w:p>
    <w:p w:rsidR="007D5BD4" w:rsidRPr="007D5BD4" w:rsidRDefault="007D5BD4" w:rsidP="007D5BD4">
      <w:pPr>
        <w:spacing w:after="200" w:line="276" w:lineRule="auto"/>
        <w:contextualSpacing/>
        <w:rPr>
          <w:ins w:id="3174" w:author="HURR MEHDI" w:date="2025-03-26T16:54:00Z"/>
          <w:rFonts w:ascii="Arial" w:eastAsia="MS Mincho" w:hAnsi="Arial" w:cs="Arial"/>
          <w:i/>
          <w:color w:val="717171"/>
          <w:kern w:val="0"/>
          <w:sz w:val="18"/>
          <w14:ligatures w14:val="none"/>
        </w:rPr>
      </w:pPr>
    </w:p>
    <w:p w:rsidR="007D5BD4" w:rsidRPr="0037311C" w:rsidRDefault="007D5BD4" w:rsidP="0037311C">
      <w:pPr>
        <w:spacing w:after="180" w:line="360" w:lineRule="auto"/>
        <w:rPr>
          <w:ins w:id="3175" w:author="HURR MEHDI" w:date="2025-03-26T16:54:00Z"/>
          <w:rFonts w:ascii="Arial" w:eastAsia="Arial" w:hAnsi="Arial" w:cs="Times New Roman"/>
          <w:b/>
          <w:color w:val="0070C0"/>
          <w:kern w:val="0"/>
          <w:sz w:val="20"/>
          <w:szCs w:val="18"/>
          <w:lang w:eastAsia="ja-JP"/>
          <w14:ligatures w14:val="none"/>
          <w:rPrChange w:id="3176" w:author="HURR MEHDI" w:date="2025-03-26T16:57:00Z">
            <w:rPr>
              <w:ins w:id="3177" w:author="HURR MEHDI" w:date="2025-03-26T16:54:00Z"/>
              <w:rFonts w:ascii="Arial" w:eastAsia="MS Mincho" w:hAnsi="Arial" w:cs="Arial"/>
              <w:i/>
              <w:color w:val="717171"/>
              <w:kern w:val="0"/>
              <w:sz w:val="18"/>
              <w14:ligatures w14:val="none"/>
            </w:rPr>
          </w:rPrChange>
        </w:rPr>
        <w:pPrChange w:id="3178" w:author="HURR MEHDI" w:date="2025-03-26T16:57:00Z">
          <w:pPr>
            <w:spacing w:after="200" w:line="276" w:lineRule="auto"/>
            <w:contextualSpacing/>
          </w:pPr>
        </w:pPrChange>
      </w:pPr>
      <w:ins w:id="3179" w:author="HURR MEHDI" w:date="2025-03-26T16:54:00Z">
        <w:r w:rsidRPr="007D5BD4">
          <w:rPr>
            <w:rFonts w:ascii="Arial" w:eastAsia="Arial" w:hAnsi="Arial" w:cs="Times New Roman"/>
            <w:b/>
            <w:color w:val="0070C0"/>
            <w:kern w:val="0"/>
            <w:sz w:val="20"/>
            <w:szCs w:val="18"/>
            <w:lang w:eastAsia="ja-JP"/>
            <w14:ligatures w14:val="none"/>
            <w:rPrChange w:id="3180" w:author="HURR MEHDI" w:date="2025-03-26T16:55:00Z">
              <w:rPr>
                <w:rFonts w:ascii="Arial" w:eastAsia="MS Mincho" w:hAnsi="Arial" w:cs="Arial"/>
                <w:i/>
                <w:color w:val="717171"/>
                <w:kern w:val="0"/>
                <w:sz w:val="18"/>
                <w14:ligatures w14:val="none"/>
              </w:rPr>
            </w:rPrChange>
          </w:rPr>
          <w:t>Main Success Scenario:</w:t>
        </w:r>
      </w:ins>
    </w:p>
    <w:p w:rsidR="007D5BD4" w:rsidRPr="0037311C" w:rsidRDefault="007D5BD4" w:rsidP="0037311C">
      <w:pPr>
        <w:pStyle w:val="ListParagraph"/>
        <w:numPr>
          <w:ilvl w:val="0"/>
          <w:numId w:val="62"/>
        </w:numPr>
        <w:spacing w:after="200" w:line="360" w:lineRule="auto"/>
        <w:rPr>
          <w:ins w:id="3181" w:author="HURR MEHDI" w:date="2025-03-26T16:54:00Z"/>
          <w:rFonts w:ascii="Arial" w:eastAsia="MS Mincho" w:hAnsi="Arial" w:cs="Arial"/>
          <w:i/>
          <w:color w:val="717171"/>
          <w:kern w:val="0"/>
          <w:sz w:val="18"/>
          <w14:ligatures w14:val="none"/>
          <w:rPrChange w:id="3182" w:author="HURR MEHDI" w:date="2025-03-26T16:57:00Z">
            <w:rPr>
              <w:ins w:id="3183" w:author="HURR MEHDI" w:date="2025-03-26T16:54:00Z"/>
            </w:rPr>
          </w:rPrChange>
        </w:rPr>
        <w:pPrChange w:id="3184" w:author="HURR MEHDI" w:date="2025-03-26T16:57:00Z">
          <w:pPr>
            <w:spacing w:after="200" w:line="276" w:lineRule="auto"/>
            <w:contextualSpacing/>
          </w:pPr>
        </w:pPrChange>
      </w:pPr>
      <w:ins w:id="3185" w:author="HURR MEHDI" w:date="2025-03-26T16:54:00Z">
        <w:r w:rsidRPr="0037311C">
          <w:rPr>
            <w:rFonts w:ascii="Arial" w:eastAsia="MS Mincho" w:hAnsi="Arial" w:cs="Arial"/>
            <w:i/>
            <w:color w:val="717171"/>
            <w:kern w:val="0"/>
            <w:sz w:val="18"/>
            <w14:ligatures w14:val="none"/>
            <w:rPrChange w:id="3186" w:author="HURR MEHDI" w:date="2025-03-26T16:57:00Z">
              <w:rPr/>
            </w:rPrChange>
          </w:rPr>
          <w:t>The Course Coordinator navigates to the "Add Semester" page.</w:t>
        </w:r>
      </w:ins>
    </w:p>
    <w:p w:rsidR="007D5BD4" w:rsidRPr="0037311C" w:rsidRDefault="007D5BD4" w:rsidP="0037311C">
      <w:pPr>
        <w:pStyle w:val="ListParagraph"/>
        <w:numPr>
          <w:ilvl w:val="0"/>
          <w:numId w:val="62"/>
        </w:numPr>
        <w:spacing w:after="200" w:line="360" w:lineRule="auto"/>
        <w:rPr>
          <w:ins w:id="3187" w:author="HURR MEHDI" w:date="2025-03-26T16:54:00Z"/>
          <w:rFonts w:ascii="Arial" w:eastAsia="MS Mincho" w:hAnsi="Arial" w:cs="Arial"/>
          <w:i/>
          <w:color w:val="717171"/>
          <w:kern w:val="0"/>
          <w:sz w:val="18"/>
          <w14:ligatures w14:val="none"/>
          <w:rPrChange w:id="3188" w:author="HURR MEHDI" w:date="2025-03-26T16:57:00Z">
            <w:rPr>
              <w:ins w:id="3189" w:author="HURR MEHDI" w:date="2025-03-26T16:54:00Z"/>
            </w:rPr>
          </w:rPrChange>
        </w:rPr>
        <w:pPrChange w:id="3190" w:author="HURR MEHDI" w:date="2025-03-26T16:57:00Z">
          <w:pPr>
            <w:spacing w:after="200" w:line="276" w:lineRule="auto"/>
            <w:contextualSpacing/>
          </w:pPr>
        </w:pPrChange>
      </w:pPr>
      <w:ins w:id="3191" w:author="HURR MEHDI" w:date="2025-03-26T16:54:00Z">
        <w:r w:rsidRPr="0037311C">
          <w:rPr>
            <w:rFonts w:ascii="Arial" w:eastAsia="MS Mincho" w:hAnsi="Arial" w:cs="Arial"/>
            <w:i/>
            <w:color w:val="717171"/>
            <w:kern w:val="0"/>
            <w:sz w:val="18"/>
            <w14:ligatures w14:val="none"/>
            <w:rPrChange w:id="3192" w:author="HURR MEHDI" w:date="2025-03-26T16:57:00Z">
              <w:rPr/>
            </w:rPrChange>
          </w:rPr>
          <w:t xml:space="preserve">They enter semester details (Semester ID, Start Date, </w:t>
        </w:r>
        <w:proofErr w:type="gramStart"/>
        <w:r w:rsidRPr="0037311C">
          <w:rPr>
            <w:rFonts w:ascii="Arial" w:eastAsia="MS Mincho" w:hAnsi="Arial" w:cs="Arial"/>
            <w:i/>
            <w:color w:val="717171"/>
            <w:kern w:val="0"/>
            <w:sz w:val="18"/>
            <w14:ligatures w14:val="none"/>
            <w:rPrChange w:id="3193" w:author="HURR MEHDI" w:date="2025-03-26T16:57:00Z">
              <w:rPr/>
            </w:rPrChange>
          </w:rPr>
          <w:t>End</w:t>
        </w:r>
        <w:proofErr w:type="gramEnd"/>
        <w:r w:rsidRPr="0037311C">
          <w:rPr>
            <w:rFonts w:ascii="Arial" w:eastAsia="MS Mincho" w:hAnsi="Arial" w:cs="Arial"/>
            <w:i/>
            <w:color w:val="717171"/>
            <w:kern w:val="0"/>
            <w:sz w:val="18"/>
            <w14:ligatures w14:val="none"/>
            <w:rPrChange w:id="3194" w:author="HURR MEHDI" w:date="2025-03-26T16:57:00Z">
              <w:rPr/>
            </w:rPrChange>
          </w:rPr>
          <w:t xml:space="preserve"> Date).</w:t>
        </w:r>
      </w:ins>
    </w:p>
    <w:p w:rsidR="007D5BD4" w:rsidRPr="0037311C" w:rsidRDefault="007D5BD4" w:rsidP="0037311C">
      <w:pPr>
        <w:pStyle w:val="ListParagraph"/>
        <w:numPr>
          <w:ilvl w:val="0"/>
          <w:numId w:val="62"/>
        </w:numPr>
        <w:spacing w:after="200" w:line="360" w:lineRule="auto"/>
        <w:rPr>
          <w:ins w:id="3195" w:author="HURR MEHDI" w:date="2025-03-26T16:54:00Z"/>
          <w:rFonts w:ascii="Arial" w:eastAsia="MS Mincho" w:hAnsi="Arial" w:cs="Arial"/>
          <w:i/>
          <w:color w:val="717171"/>
          <w:kern w:val="0"/>
          <w:sz w:val="18"/>
          <w14:ligatures w14:val="none"/>
          <w:rPrChange w:id="3196" w:author="HURR MEHDI" w:date="2025-03-26T16:57:00Z">
            <w:rPr>
              <w:ins w:id="3197" w:author="HURR MEHDI" w:date="2025-03-26T16:54:00Z"/>
            </w:rPr>
          </w:rPrChange>
        </w:rPr>
        <w:pPrChange w:id="3198" w:author="HURR MEHDI" w:date="2025-03-26T16:57:00Z">
          <w:pPr>
            <w:spacing w:after="200" w:line="276" w:lineRule="auto"/>
            <w:contextualSpacing/>
          </w:pPr>
        </w:pPrChange>
      </w:pPr>
      <w:ins w:id="3199" w:author="HURR MEHDI" w:date="2025-03-26T16:54:00Z">
        <w:r w:rsidRPr="0037311C">
          <w:rPr>
            <w:rFonts w:ascii="Arial" w:eastAsia="MS Mincho" w:hAnsi="Arial" w:cs="Arial"/>
            <w:i/>
            <w:color w:val="717171"/>
            <w:kern w:val="0"/>
            <w:sz w:val="18"/>
            <w14:ligatures w14:val="none"/>
            <w:rPrChange w:id="3200" w:author="HURR MEHDI" w:date="2025-03-26T16:57:00Z">
              <w:rPr/>
            </w:rPrChange>
          </w:rPr>
          <w:t>The system checks if the new semester conflicts with an existing one.</w:t>
        </w:r>
      </w:ins>
    </w:p>
    <w:p w:rsidR="007D5BD4" w:rsidRPr="0037311C" w:rsidRDefault="007D5BD4" w:rsidP="0037311C">
      <w:pPr>
        <w:pStyle w:val="ListParagraph"/>
        <w:numPr>
          <w:ilvl w:val="0"/>
          <w:numId w:val="62"/>
        </w:numPr>
        <w:spacing w:after="200" w:line="360" w:lineRule="auto"/>
        <w:rPr>
          <w:ins w:id="3201" w:author="HURR MEHDI" w:date="2025-03-26T16:54:00Z"/>
          <w:rFonts w:ascii="Arial" w:eastAsia="MS Mincho" w:hAnsi="Arial" w:cs="Arial"/>
          <w:i/>
          <w:color w:val="717171"/>
          <w:kern w:val="0"/>
          <w:sz w:val="18"/>
          <w14:ligatures w14:val="none"/>
          <w:rPrChange w:id="3202" w:author="HURR MEHDI" w:date="2025-03-26T16:57:00Z">
            <w:rPr>
              <w:ins w:id="3203" w:author="HURR MEHDI" w:date="2025-03-26T16:54:00Z"/>
            </w:rPr>
          </w:rPrChange>
        </w:rPr>
        <w:pPrChange w:id="3204" w:author="HURR MEHDI" w:date="2025-03-26T16:57:00Z">
          <w:pPr>
            <w:spacing w:after="200" w:line="276" w:lineRule="auto"/>
            <w:contextualSpacing/>
          </w:pPr>
        </w:pPrChange>
      </w:pPr>
      <w:ins w:id="3205" w:author="HURR MEHDI" w:date="2025-03-26T16:54:00Z">
        <w:r w:rsidRPr="0037311C">
          <w:rPr>
            <w:rFonts w:ascii="Arial" w:eastAsia="MS Mincho" w:hAnsi="Arial" w:cs="Arial"/>
            <w:i/>
            <w:color w:val="717171"/>
            <w:kern w:val="0"/>
            <w:sz w:val="18"/>
            <w14:ligatures w14:val="none"/>
            <w:rPrChange w:id="3206" w:author="HURR MEHDI" w:date="2025-03-26T16:57:00Z">
              <w:rPr/>
            </w:rPrChange>
          </w:rPr>
          <w:t>If valid, the system creates the new semester.</w:t>
        </w:r>
      </w:ins>
    </w:p>
    <w:p w:rsidR="007D5BD4" w:rsidRPr="0037311C" w:rsidRDefault="007D5BD4" w:rsidP="0037311C">
      <w:pPr>
        <w:pStyle w:val="ListParagraph"/>
        <w:numPr>
          <w:ilvl w:val="0"/>
          <w:numId w:val="62"/>
        </w:numPr>
        <w:spacing w:after="200" w:line="360" w:lineRule="auto"/>
        <w:rPr>
          <w:ins w:id="3207" w:author="HURR MEHDI" w:date="2025-03-26T16:54:00Z"/>
          <w:rFonts w:ascii="Arial" w:eastAsia="MS Mincho" w:hAnsi="Arial" w:cs="Arial"/>
          <w:i/>
          <w:color w:val="717171"/>
          <w:kern w:val="0"/>
          <w:sz w:val="18"/>
          <w14:ligatures w14:val="none"/>
          <w:rPrChange w:id="3208" w:author="HURR MEHDI" w:date="2025-03-26T16:57:00Z">
            <w:rPr>
              <w:ins w:id="3209" w:author="HURR MEHDI" w:date="2025-03-26T16:54:00Z"/>
            </w:rPr>
          </w:rPrChange>
        </w:rPr>
        <w:pPrChange w:id="3210" w:author="HURR MEHDI" w:date="2025-03-26T16:57:00Z">
          <w:pPr>
            <w:spacing w:after="200" w:line="276" w:lineRule="auto"/>
            <w:contextualSpacing/>
          </w:pPr>
        </w:pPrChange>
      </w:pPr>
      <w:ins w:id="3211" w:author="HURR MEHDI" w:date="2025-03-26T16:54:00Z">
        <w:r w:rsidRPr="0037311C">
          <w:rPr>
            <w:rFonts w:ascii="Arial" w:eastAsia="MS Mincho" w:hAnsi="Arial" w:cs="Arial"/>
            <w:i/>
            <w:color w:val="717171"/>
            <w:kern w:val="0"/>
            <w:sz w:val="18"/>
            <w14:ligatures w14:val="none"/>
            <w:rPrChange w:id="3212" w:author="HURR MEHDI" w:date="2025-03-26T16:57:00Z">
              <w:rPr/>
            </w:rPrChange>
          </w:rPr>
          <w:t>The system confirms the addition of the semester.</w:t>
        </w:r>
      </w:ins>
    </w:p>
    <w:p w:rsidR="007D5BD4" w:rsidRPr="007D5BD4" w:rsidRDefault="007D5BD4" w:rsidP="007D5BD4">
      <w:pPr>
        <w:spacing w:after="200" w:line="276" w:lineRule="auto"/>
        <w:contextualSpacing/>
        <w:rPr>
          <w:ins w:id="3213" w:author="HURR MEHDI" w:date="2025-03-26T16:54:00Z"/>
          <w:rFonts w:ascii="Arial" w:eastAsia="MS Mincho" w:hAnsi="Arial" w:cs="Arial"/>
          <w:i/>
          <w:color w:val="717171"/>
          <w:kern w:val="0"/>
          <w:sz w:val="18"/>
          <w14:ligatures w14:val="none"/>
        </w:rPr>
      </w:pPr>
    </w:p>
    <w:p w:rsidR="007D5BD4" w:rsidRPr="0037311C" w:rsidRDefault="007D5BD4" w:rsidP="0037311C">
      <w:pPr>
        <w:spacing w:after="180" w:line="360" w:lineRule="auto"/>
        <w:rPr>
          <w:ins w:id="3214" w:author="HURR MEHDI" w:date="2025-03-26T16:54:00Z"/>
          <w:rFonts w:ascii="Arial" w:eastAsia="Arial" w:hAnsi="Arial" w:cs="Times New Roman"/>
          <w:b/>
          <w:color w:val="0070C0"/>
          <w:kern w:val="0"/>
          <w:sz w:val="20"/>
          <w:szCs w:val="18"/>
          <w:lang w:eastAsia="ja-JP"/>
          <w14:ligatures w14:val="none"/>
          <w:rPrChange w:id="3215" w:author="HURR MEHDI" w:date="2025-03-26T16:58:00Z">
            <w:rPr>
              <w:ins w:id="3216" w:author="HURR MEHDI" w:date="2025-03-26T16:54:00Z"/>
              <w:rFonts w:ascii="Arial" w:eastAsia="MS Mincho" w:hAnsi="Arial" w:cs="Arial"/>
              <w:i/>
              <w:color w:val="717171"/>
              <w:kern w:val="0"/>
              <w:sz w:val="18"/>
              <w14:ligatures w14:val="none"/>
            </w:rPr>
          </w:rPrChange>
        </w:rPr>
        <w:pPrChange w:id="3217" w:author="HURR MEHDI" w:date="2025-03-26T16:58:00Z">
          <w:pPr>
            <w:spacing w:after="200" w:line="276" w:lineRule="auto"/>
            <w:contextualSpacing/>
          </w:pPr>
        </w:pPrChange>
      </w:pPr>
      <w:ins w:id="3218" w:author="HURR MEHDI" w:date="2025-03-26T16:54:00Z">
        <w:r w:rsidRPr="007D5BD4">
          <w:rPr>
            <w:rFonts w:ascii="Arial" w:eastAsia="Arial" w:hAnsi="Arial" w:cs="Times New Roman"/>
            <w:b/>
            <w:color w:val="0070C0"/>
            <w:kern w:val="0"/>
            <w:sz w:val="20"/>
            <w:szCs w:val="18"/>
            <w:lang w:eastAsia="ja-JP"/>
            <w14:ligatures w14:val="none"/>
            <w:rPrChange w:id="3219" w:author="HURR MEHDI" w:date="2025-03-26T16:55:00Z">
              <w:rPr>
                <w:rFonts w:ascii="Arial" w:eastAsia="MS Mincho" w:hAnsi="Arial" w:cs="Arial"/>
                <w:i/>
                <w:color w:val="717171"/>
                <w:kern w:val="0"/>
                <w:sz w:val="18"/>
                <w14:ligatures w14:val="none"/>
              </w:rPr>
            </w:rPrChange>
          </w:rPr>
          <w:t>Alternative Scenarios:</w:t>
        </w:r>
      </w:ins>
    </w:p>
    <w:p w:rsidR="0037311C" w:rsidRDefault="007D5BD4" w:rsidP="0037311C">
      <w:pPr>
        <w:pStyle w:val="ListParagraph"/>
        <w:numPr>
          <w:ilvl w:val="0"/>
          <w:numId w:val="63"/>
        </w:numPr>
        <w:spacing w:after="200" w:line="480" w:lineRule="auto"/>
        <w:rPr>
          <w:ins w:id="3220" w:author="HURR MEHDI" w:date="2025-03-26T16:58:00Z"/>
          <w:rFonts w:ascii="Arial" w:eastAsia="MS Mincho" w:hAnsi="Arial" w:cs="Arial"/>
          <w:i/>
          <w:color w:val="717171"/>
          <w:kern w:val="0"/>
          <w:sz w:val="18"/>
          <w14:ligatures w14:val="none"/>
        </w:rPr>
        <w:pPrChange w:id="3221" w:author="HURR MEHDI" w:date="2025-03-26T16:58:00Z">
          <w:pPr>
            <w:spacing w:after="200" w:line="276" w:lineRule="auto"/>
            <w:contextualSpacing/>
          </w:pPr>
        </w:pPrChange>
      </w:pPr>
      <w:ins w:id="3222" w:author="HURR MEHDI" w:date="2025-03-26T16:54:00Z">
        <w:r w:rsidRPr="0037311C">
          <w:rPr>
            <w:rFonts w:ascii="Arial" w:eastAsia="MS Mincho" w:hAnsi="Arial" w:cs="Arial"/>
            <w:i/>
            <w:color w:val="717171"/>
            <w:kern w:val="0"/>
            <w:sz w:val="18"/>
            <w14:ligatures w14:val="none"/>
            <w:rPrChange w:id="3223" w:author="HURR MEHDI" w:date="2025-03-26T16:58:00Z">
              <w:rPr/>
            </w:rPrChange>
          </w:rPr>
          <w:t>Overlapping Semester:</w:t>
        </w:r>
      </w:ins>
    </w:p>
    <w:p w:rsidR="007D5BD4" w:rsidRPr="007D5BD4" w:rsidRDefault="007D5BD4" w:rsidP="0037311C">
      <w:pPr>
        <w:pStyle w:val="ListParagraph"/>
        <w:spacing w:after="200" w:line="480" w:lineRule="auto"/>
        <w:rPr>
          <w:ins w:id="3224" w:author="HURR MEHDI" w:date="2025-03-26T16:54:00Z"/>
          <w:rFonts w:ascii="Arial" w:eastAsia="MS Mincho" w:hAnsi="Arial" w:cs="Arial"/>
          <w:i/>
          <w:color w:val="717171"/>
          <w:kern w:val="0"/>
          <w:sz w:val="18"/>
          <w14:ligatures w14:val="none"/>
        </w:rPr>
        <w:pPrChange w:id="3225" w:author="HURR MEHDI" w:date="2025-03-26T16:58:00Z">
          <w:pPr>
            <w:spacing w:after="200" w:line="276" w:lineRule="auto"/>
            <w:contextualSpacing/>
          </w:pPr>
        </w:pPrChange>
      </w:pPr>
      <w:ins w:id="3226" w:author="HURR MEHDI" w:date="2025-03-26T16:54:00Z">
        <w:r w:rsidRPr="0037311C">
          <w:rPr>
            <w:rFonts w:ascii="Arial" w:eastAsia="MS Mincho" w:hAnsi="Arial" w:cs="Arial"/>
            <w:i/>
            <w:color w:val="717171"/>
            <w:kern w:val="0"/>
            <w:sz w:val="18"/>
            <w14:ligatures w14:val="none"/>
            <w:rPrChange w:id="3227" w:author="HURR MEHDI" w:date="2025-03-26T16:58:00Z">
              <w:rPr/>
            </w:rPrChange>
          </w:rPr>
          <w:t>If the new semester overlaps with an existing one, the system prevents creation and displays an error message.</w:t>
        </w:r>
      </w:ins>
    </w:p>
    <w:p w:rsidR="0037311C" w:rsidRDefault="007D5BD4" w:rsidP="0037311C">
      <w:pPr>
        <w:pStyle w:val="ListParagraph"/>
        <w:numPr>
          <w:ilvl w:val="0"/>
          <w:numId w:val="63"/>
        </w:numPr>
        <w:spacing w:after="200" w:line="480" w:lineRule="auto"/>
        <w:rPr>
          <w:ins w:id="3228" w:author="HURR MEHDI" w:date="2025-03-26T16:58:00Z"/>
          <w:rFonts w:ascii="Arial" w:eastAsia="MS Mincho" w:hAnsi="Arial" w:cs="Arial"/>
          <w:i/>
          <w:color w:val="717171"/>
          <w:kern w:val="0"/>
          <w:sz w:val="18"/>
          <w14:ligatures w14:val="none"/>
        </w:rPr>
        <w:pPrChange w:id="3229" w:author="HURR MEHDI" w:date="2025-03-26T16:58:00Z">
          <w:pPr>
            <w:spacing w:after="200" w:line="276" w:lineRule="auto"/>
            <w:contextualSpacing/>
          </w:pPr>
        </w:pPrChange>
      </w:pPr>
      <w:ins w:id="3230" w:author="HURR MEHDI" w:date="2025-03-26T16:54:00Z">
        <w:r w:rsidRPr="0037311C">
          <w:rPr>
            <w:rFonts w:ascii="Arial" w:eastAsia="MS Mincho" w:hAnsi="Arial" w:cs="Arial"/>
            <w:i/>
            <w:color w:val="717171"/>
            <w:kern w:val="0"/>
            <w:sz w:val="18"/>
            <w14:ligatures w14:val="none"/>
            <w:rPrChange w:id="3231" w:author="HURR MEHDI" w:date="2025-03-26T16:58:00Z">
              <w:rPr/>
            </w:rPrChange>
          </w:rPr>
          <w:t>Missing Required Information:</w:t>
        </w:r>
      </w:ins>
    </w:p>
    <w:p w:rsidR="007D5BD4" w:rsidRPr="0037311C" w:rsidRDefault="007D5BD4" w:rsidP="0037311C">
      <w:pPr>
        <w:pStyle w:val="ListParagraph"/>
        <w:spacing w:after="200" w:line="480" w:lineRule="auto"/>
        <w:rPr>
          <w:ins w:id="3232" w:author="HURR MEHDI" w:date="2025-03-26T16:54:00Z"/>
          <w:rFonts w:ascii="Arial" w:eastAsia="MS Mincho" w:hAnsi="Arial" w:cs="Arial"/>
          <w:i/>
          <w:color w:val="717171"/>
          <w:kern w:val="0"/>
          <w:sz w:val="18"/>
          <w14:ligatures w14:val="none"/>
          <w:rPrChange w:id="3233" w:author="HURR MEHDI" w:date="2025-03-26T16:58:00Z">
            <w:rPr>
              <w:ins w:id="3234" w:author="HURR MEHDI" w:date="2025-03-26T16:54:00Z"/>
            </w:rPr>
          </w:rPrChange>
        </w:rPr>
        <w:pPrChange w:id="3235" w:author="HURR MEHDI" w:date="2025-03-26T16:58:00Z">
          <w:pPr>
            <w:spacing w:after="200" w:line="276" w:lineRule="auto"/>
            <w:contextualSpacing/>
          </w:pPr>
        </w:pPrChange>
      </w:pPr>
      <w:ins w:id="3236" w:author="HURR MEHDI" w:date="2025-03-26T16:54:00Z">
        <w:r w:rsidRPr="0037311C">
          <w:rPr>
            <w:rFonts w:ascii="Arial" w:eastAsia="MS Mincho" w:hAnsi="Arial" w:cs="Arial"/>
            <w:i/>
            <w:color w:val="717171"/>
            <w:kern w:val="0"/>
            <w:sz w:val="18"/>
            <w14:ligatures w14:val="none"/>
            <w:rPrChange w:id="3237" w:author="HURR MEHDI" w:date="2025-03-26T16:58:00Z">
              <w:rPr/>
            </w:rPrChange>
          </w:rPr>
          <w:t xml:space="preserve">If any field </w:t>
        </w:r>
        <w:proofErr w:type="gramStart"/>
        <w:r w:rsidRPr="0037311C">
          <w:rPr>
            <w:rFonts w:ascii="Arial" w:eastAsia="MS Mincho" w:hAnsi="Arial" w:cs="Arial"/>
            <w:i/>
            <w:color w:val="717171"/>
            <w:kern w:val="0"/>
            <w:sz w:val="18"/>
            <w14:ligatures w14:val="none"/>
            <w:rPrChange w:id="3238" w:author="HURR MEHDI" w:date="2025-03-26T16:58:00Z">
              <w:rPr/>
            </w:rPrChange>
          </w:rPr>
          <w:t>is left</w:t>
        </w:r>
        <w:proofErr w:type="gramEnd"/>
        <w:r w:rsidRPr="0037311C">
          <w:rPr>
            <w:rFonts w:ascii="Arial" w:eastAsia="MS Mincho" w:hAnsi="Arial" w:cs="Arial"/>
            <w:i/>
            <w:color w:val="717171"/>
            <w:kern w:val="0"/>
            <w:sz w:val="18"/>
            <w14:ligatures w14:val="none"/>
            <w:rPrChange w:id="3239" w:author="HURR MEHDI" w:date="2025-03-26T16:58:00Z">
              <w:rPr/>
            </w:rPrChange>
          </w:rPr>
          <w:t xml:space="preserve"> blank, the system prompts the user to complete all fields.</w:t>
        </w:r>
      </w:ins>
    </w:p>
    <w:p w:rsidR="007D5BD4" w:rsidRDefault="007D5BD4" w:rsidP="007D5BD4">
      <w:pPr>
        <w:spacing w:after="200" w:line="276" w:lineRule="auto"/>
        <w:contextualSpacing/>
        <w:rPr>
          <w:ins w:id="3240" w:author="HURR MEHDI" w:date="2025-03-26T16:58:00Z"/>
          <w:rFonts w:ascii="Arial" w:eastAsia="MS Mincho" w:hAnsi="Arial" w:cs="Arial"/>
          <w:i/>
          <w:color w:val="717171"/>
          <w:kern w:val="0"/>
          <w:sz w:val="18"/>
          <w14:ligatures w14:val="none"/>
        </w:rPr>
      </w:pPr>
    </w:p>
    <w:p w:rsidR="007D5BD4" w:rsidRDefault="007D5BD4" w:rsidP="0037311C">
      <w:pPr>
        <w:spacing w:after="200" w:line="276" w:lineRule="auto"/>
        <w:contextualSpacing/>
        <w:rPr>
          <w:ins w:id="3241" w:author="HURR MEHDI" w:date="2025-03-26T16:50:00Z"/>
          <w:rFonts w:ascii="Arial" w:eastAsia="MS Mincho" w:hAnsi="Arial" w:cs="Arial"/>
          <w:i/>
          <w:color w:val="717171"/>
          <w:kern w:val="0"/>
          <w:sz w:val="18"/>
          <w14:ligatures w14:val="none"/>
        </w:rPr>
        <w:pPrChange w:id="3242" w:author="HURR MEHDI" w:date="2025-03-26T16:58:00Z">
          <w:pPr>
            <w:spacing w:after="180" w:line="288" w:lineRule="auto"/>
          </w:pPr>
        </w:pPrChange>
      </w:pPr>
    </w:p>
    <w:p w:rsidR="007D5BD4" w:rsidRPr="007D5BD4" w:rsidRDefault="007D5BD4" w:rsidP="007D5BD4">
      <w:pPr>
        <w:keepNext/>
        <w:keepLines/>
        <w:spacing w:before="360" w:after="120" w:line="240" w:lineRule="auto"/>
        <w:outlineLvl w:val="1"/>
        <w:rPr>
          <w:ins w:id="3243" w:author="HURR MEHDI" w:date="2025-03-26T16:50:00Z"/>
          <w:rFonts w:ascii="Arial" w:eastAsia="Arial" w:hAnsi="Arial" w:cs="Times New Roman (Body CS)"/>
          <w:b/>
          <w:bCs/>
          <w:color w:val="0070C0"/>
          <w:spacing w:val="10"/>
          <w:kern w:val="0"/>
          <w:sz w:val="24"/>
          <w:szCs w:val="18"/>
          <w:lang w:eastAsia="ja-JP"/>
          <w14:ligatures w14:val="none"/>
        </w:rPr>
      </w:pPr>
      <w:bookmarkStart w:id="3244" w:name="_Toc193933084"/>
      <w:ins w:id="3245" w:author="HURR MEHDI" w:date="2025-03-26T16:50:00Z">
        <w:r w:rsidRPr="007D5BD4">
          <w:rPr>
            <w:rFonts w:ascii="Arial" w:eastAsia="Arial" w:hAnsi="Arial" w:cs="Times New Roman (Body CS)"/>
            <w:b/>
            <w:bCs/>
            <w:color w:val="0070C0"/>
            <w:spacing w:val="10"/>
            <w:kern w:val="0"/>
            <w:sz w:val="24"/>
            <w:szCs w:val="18"/>
            <w:lang w:eastAsia="ja-JP"/>
            <w14:ligatures w14:val="none"/>
          </w:rPr>
          <w:lastRenderedPageBreak/>
          <w:t>Use Case</w:t>
        </w:r>
        <w:r>
          <w:rPr>
            <w:rFonts w:ascii="Arial" w:eastAsia="Arial" w:hAnsi="Arial" w:cs="Times New Roman (Body CS)"/>
            <w:b/>
            <w:bCs/>
            <w:color w:val="0070C0"/>
            <w:spacing w:val="10"/>
            <w:kern w:val="0"/>
            <w:sz w:val="24"/>
            <w:szCs w:val="18"/>
            <w:lang w:eastAsia="ja-JP"/>
            <w14:ligatures w14:val="none"/>
          </w:rPr>
          <w:t xml:space="preserve"> 6</w:t>
        </w:r>
        <w:r w:rsidRPr="007D5BD4">
          <w:rPr>
            <w:rFonts w:ascii="Arial" w:eastAsia="Arial" w:hAnsi="Arial" w:cs="Times New Roman (Body CS)"/>
            <w:b/>
            <w:bCs/>
            <w:color w:val="0070C0"/>
            <w:spacing w:val="10"/>
            <w:kern w:val="0"/>
            <w:sz w:val="24"/>
            <w:szCs w:val="18"/>
            <w:lang w:eastAsia="ja-JP"/>
            <w14:ligatures w14:val="none"/>
          </w:rPr>
          <w:t>: Offer Course</w:t>
        </w:r>
        <w:bookmarkEnd w:id="3244"/>
        <w:r w:rsidRPr="007D5BD4">
          <w:rPr>
            <w:rFonts w:ascii="Arial" w:eastAsia="Arial" w:hAnsi="Arial" w:cs="Times New Roman (Body CS)"/>
            <w:b/>
            <w:bCs/>
            <w:color w:val="0070C0"/>
            <w:spacing w:val="10"/>
            <w:kern w:val="0"/>
            <w:sz w:val="24"/>
            <w:szCs w:val="18"/>
            <w:lang w:eastAsia="ja-JP"/>
            <w14:ligatures w14:val="none"/>
          </w:rPr>
          <w:br/>
        </w:r>
      </w:ins>
    </w:p>
    <w:p w:rsidR="007D5BD4" w:rsidRPr="007D5BD4" w:rsidRDefault="007D5BD4" w:rsidP="007D5BD4">
      <w:pPr>
        <w:spacing w:after="180" w:line="360" w:lineRule="auto"/>
        <w:rPr>
          <w:ins w:id="3246" w:author="HURR MEHDI" w:date="2025-03-26T16:50:00Z"/>
          <w:rFonts w:ascii="Arial" w:eastAsia="Arial" w:hAnsi="Arial" w:cs="Times New Roman"/>
          <w:b/>
          <w:color w:val="0070C0"/>
          <w:kern w:val="0"/>
          <w:sz w:val="20"/>
          <w:szCs w:val="18"/>
          <w:lang w:eastAsia="ja-JP"/>
          <w14:ligatures w14:val="none"/>
        </w:rPr>
      </w:pPr>
      <w:ins w:id="3247" w:author="HURR MEHDI" w:date="2025-03-26T16:50:00Z">
        <w:r w:rsidRPr="007D5BD4">
          <w:rPr>
            <w:rFonts w:ascii="Arial" w:eastAsia="Arial" w:hAnsi="Arial" w:cs="Times New Roman"/>
            <w:b/>
            <w:color w:val="0070C0"/>
            <w:kern w:val="0"/>
            <w:sz w:val="20"/>
            <w:szCs w:val="18"/>
            <w:lang w:eastAsia="ja-JP"/>
            <w14:ligatures w14:val="none"/>
          </w:rPr>
          <w:t>Primary Actor(s):</w:t>
        </w:r>
      </w:ins>
    </w:p>
    <w:p w:rsidR="007D5BD4" w:rsidRPr="007D5BD4" w:rsidRDefault="007D5BD4" w:rsidP="007D5BD4">
      <w:pPr>
        <w:numPr>
          <w:ilvl w:val="0"/>
          <w:numId w:val="34"/>
        </w:numPr>
        <w:spacing w:after="180" w:line="360" w:lineRule="auto"/>
        <w:contextualSpacing/>
        <w:rPr>
          <w:ins w:id="3248" w:author="HURR MEHDI" w:date="2025-03-26T16:50:00Z"/>
          <w:rFonts w:ascii="Arial" w:eastAsia="Arial" w:hAnsi="Arial" w:cs="Times New Roman"/>
          <w:i/>
          <w:color w:val="717171"/>
          <w:kern w:val="0"/>
          <w:sz w:val="18"/>
          <w:szCs w:val="18"/>
          <w:lang w:eastAsia="ja-JP"/>
          <w14:ligatures w14:val="none"/>
        </w:rPr>
      </w:pPr>
      <w:ins w:id="3249" w:author="HURR MEHDI" w:date="2025-03-26T16:50:00Z">
        <w:r w:rsidRPr="007D5BD4">
          <w:rPr>
            <w:rFonts w:ascii="Arial" w:eastAsia="Arial" w:hAnsi="Arial" w:cs="Times New Roman"/>
            <w:i/>
            <w:color w:val="717171"/>
            <w:kern w:val="0"/>
            <w:sz w:val="18"/>
            <w:szCs w:val="18"/>
            <w:lang w:eastAsia="ja-JP"/>
            <w14:ligatures w14:val="none"/>
          </w:rPr>
          <w:t>Course Coordinator</w:t>
        </w:r>
      </w:ins>
    </w:p>
    <w:p w:rsidR="007D5BD4" w:rsidRPr="007D5BD4" w:rsidRDefault="007D5BD4" w:rsidP="007D5BD4">
      <w:pPr>
        <w:spacing w:after="180" w:line="360" w:lineRule="auto"/>
        <w:rPr>
          <w:ins w:id="3250" w:author="HURR MEHDI" w:date="2025-03-26T16:50:00Z"/>
          <w:rFonts w:ascii="Cambria" w:eastAsia="MS Mincho" w:hAnsi="Cambria" w:cs="Times New Roman"/>
          <w:kern w:val="0"/>
          <w14:ligatures w14:val="none"/>
        </w:rPr>
      </w:pPr>
      <w:ins w:id="3251" w:author="HURR MEHDI" w:date="2025-03-26T16:50:00Z">
        <w:r w:rsidRPr="007D5BD4">
          <w:rPr>
            <w:rFonts w:ascii="Arial" w:eastAsia="Arial" w:hAnsi="Arial" w:cs="Times New Roman"/>
            <w:b/>
            <w:color w:val="0070C0"/>
            <w:kern w:val="0"/>
            <w:sz w:val="20"/>
            <w:szCs w:val="18"/>
            <w:lang w:eastAsia="ja-JP"/>
            <w14:ligatures w14:val="none"/>
          </w:rPr>
          <w:t>Use Case Description:</w:t>
        </w:r>
      </w:ins>
    </w:p>
    <w:p w:rsidR="007D5BD4" w:rsidRPr="007D5BD4" w:rsidRDefault="007D5BD4" w:rsidP="007D5BD4">
      <w:pPr>
        <w:spacing w:after="180" w:line="360" w:lineRule="auto"/>
        <w:rPr>
          <w:ins w:id="3252" w:author="HURR MEHDI" w:date="2025-03-26T16:50:00Z"/>
          <w:rFonts w:ascii="Arial" w:eastAsia="Arial" w:hAnsi="Arial" w:cs="Times New Roman"/>
          <w:i/>
          <w:color w:val="717171"/>
          <w:kern w:val="0"/>
          <w:sz w:val="18"/>
          <w:szCs w:val="18"/>
          <w:lang w:eastAsia="ja-JP"/>
          <w14:ligatures w14:val="none"/>
        </w:rPr>
      </w:pPr>
      <w:ins w:id="3253" w:author="HURR MEHDI" w:date="2025-03-26T16:50:00Z">
        <w:r w:rsidRPr="007D5BD4">
          <w:rPr>
            <w:rFonts w:ascii="Arial" w:eastAsia="Arial" w:hAnsi="Arial" w:cs="Times New Roman"/>
            <w:i/>
            <w:color w:val="717171"/>
            <w:kern w:val="0"/>
            <w:sz w:val="18"/>
            <w:szCs w:val="18"/>
            <w:lang w:eastAsia="ja-JP"/>
            <w14:ligatures w14:val="none"/>
          </w:rPr>
          <w:t xml:space="preserve">This use case allows the Course Coordinator to offer new courses for an academic semester. The system ensures that course details </w:t>
        </w:r>
        <w:proofErr w:type="gramStart"/>
        <w:r w:rsidRPr="007D5BD4">
          <w:rPr>
            <w:rFonts w:ascii="Arial" w:eastAsia="Arial" w:hAnsi="Arial" w:cs="Times New Roman"/>
            <w:i/>
            <w:color w:val="717171"/>
            <w:kern w:val="0"/>
            <w:sz w:val="18"/>
            <w:szCs w:val="18"/>
            <w:lang w:eastAsia="ja-JP"/>
            <w14:ligatures w14:val="none"/>
          </w:rPr>
          <w:t>are validated and stored in the database</w:t>
        </w:r>
        <w:proofErr w:type="gramEnd"/>
        <w:r w:rsidRPr="007D5BD4">
          <w:rPr>
            <w:rFonts w:ascii="Arial" w:eastAsia="Arial" w:hAnsi="Arial" w:cs="Times New Roman"/>
            <w:i/>
            <w:color w:val="717171"/>
            <w:kern w:val="0"/>
            <w:sz w:val="18"/>
            <w:szCs w:val="18"/>
            <w:lang w:eastAsia="ja-JP"/>
            <w14:ligatures w14:val="none"/>
          </w:rPr>
          <w:t>.</w:t>
        </w:r>
      </w:ins>
    </w:p>
    <w:p w:rsidR="007D5BD4" w:rsidRPr="007D5BD4" w:rsidRDefault="007D5BD4" w:rsidP="007D5BD4">
      <w:pPr>
        <w:spacing w:after="180" w:line="360" w:lineRule="auto"/>
        <w:rPr>
          <w:ins w:id="3254" w:author="HURR MEHDI" w:date="2025-03-26T16:50:00Z"/>
          <w:rFonts w:ascii="Arial" w:eastAsia="Arial" w:hAnsi="Arial" w:cs="Times New Roman"/>
          <w:b/>
          <w:color w:val="0070C0"/>
          <w:kern w:val="0"/>
          <w:sz w:val="20"/>
          <w:szCs w:val="18"/>
          <w:lang w:eastAsia="ja-JP"/>
          <w14:ligatures w14:val="none"/>
        </w:rPr>
      </w:pPr>
      <w:ins w:id="3255" w:author="HURR MEHDI" w:date="2025-03-26T16:50:00Z">
        <w:r w:rsidRPr="007D5BD4">
          <w:rPr>
            <w:rFonts w:ascii="Arial" w:eastAsia="Arial" w:hAnsi="Arial" w:cs="Times New Roman"/>
            <w:b/>
            <w:color w:val="0070C0"/>
            <w:kern w:val="0"/>
            <w:sz w:val="20"/>
            <w:szCs w:val="18"/>
            <w:lang w:eastAsia="ja-JP"/>
            <w14:ligatures w14:val="none"/>
          </w:rPr>
          <w:t>Stakeholders and Interests:</w:t>
        </w:r>
      </w:ins>
    </w:p>
    <w:p w:rsidR="007D5BD4" w:rsidRPr="007D5BD4" w:rsidRDefault="007D5BD4" w:rsidP="007D5BD4">
      <w:pPr>
        <w:numPr>
          <w:ilvl w:val="0"/>
          <w:numId w:val="36"/>
        </w:numPr>
        <w:spacing w:after="180" w:line="288" w:lineRule="auto"/>
        <w:contextualSpacing/>
        <w:rPr>
          <w:ins w:id="3256" w:author="HURR MEHDI" w:date="2025-03-26T16:50:00Z"/>
          <w:rFonts w:ascii="Arial" w:eastAsia="Arial" w:hAnsi="Arial" w:cs="Times New Roman"/>
          <w:i/>
          <w:color w:val="717171"/>
          <w:kern w:val="0"/>
          <w:sz w:val="18"/>
          <w:szCs w:val="18"/>
          <w:lang w:eastAsia="ja-JP"/>
          <w14:ligatures w14:val="none"/>
        </w:rPr>
      </w:pPr>
      <w:ins w:id="3257" w:author="HURR MEHDI" w:date="2025-03-26T16:50:00Z">
        <w:r w:rsidRPr="007D5BD4">
          <w:rPr>
            <w:rFonts w:ascii="Arial" w:eastAsia="Arial" w:hAnsi="Arial" w:cs="Times New Roman"/>
            <w:i/>
            <w:color w:val="717171"/>
            <w:kern w:val="0"/>
            <w:sz w:val="18"/>
            <w:szCs w:val="18"/>
            <w:u w:val="single"/>
            <w:lang w:eastAsia="ja-JP"/>
            <w14:ligatures w14:val="none"/>
          </w:rPr>
          <w:t>Course Coordinator</w:t>
        </w:r>
        <w:r w:rsidRPr="007D5BD4">
          <w:rPr>
            <w:rFonts w:ascii="Arial" w:eastAsia="Arial" w:hAnsi="Arial" w:cs="Times New Roman"/>
            <w:i/>
            <w:color w:val="717171"/>
            <w:kern w:val="0"/>
            <w:sz w:val="18"/>
            <w:szCs w:val="18"/>
            <w:lang w:eastAsia="ja-JP"/>
            <w14:ligatures w14:val="none"/>
          </w:rPr>
          <w:t>: Wants to offer new courses for students.</w:t>
        </w:r>
      </w:ins>
    </w:p>
    <w:p w:rsidR="007D5BD4" w:rsidRPr="007D5BD4" w:rsidRDefault="007D5BD4" w:rsidP="007D5BD4">
      <w:pPr>
        <w:numPr>
          <w:ilvl w:val="0"/>
          <w:numId w:val="36"/>
        </w:numPr>
        <w:spacing w:after="180" w:line="288" w:lineRule="auto"/>
        <w:contextualSpacing/>
        <w:rPr>
          <w:ins w:id="3258" w:author="HURR MEHDI" w:date="2025-03-26T16:50:00Z"/>
          <w:rFonts w:ascii="Arial" w:eastAsia="Arial" w:hAnsi="Arial" w:cs="Times New Roman"/>
          <w:i/>
          <w:color w:val="717171"/>
          <w:kern w:val="0"/>
          <w:sz w:val="18"/>
          <w:szCs w:val="18"/>
          <w:lang w:eastAsia="ja-JP"/>
          <w14:ligatures w14:val="none"/>
        </w:rPr>
      </w:pPr>
      <w:ins w:id="3259" w:author="HURR MEHDI" w:date="2025-03-26T16:50:00Z">
        <w:r w:rsidRPr="007D5BD4">
          <w:rPr>
            <w:rFonts w:ascii="Arial" w:eastAsia="Arial" w:hAnsi="Arial" w:cs="Times New Roman"/>
            <w:i/>
            <w:color w:val="717171"/>
            <w:kern w:val="0"/>
            <w:sz w:val="18"/>
            <w:szCs w:val="18"/>
            <w:u w:val="single"/>
            <w:lang w:eastAsia="ja-JP"/>
            <w14:ligatures w14:val="none"/>
          </w:rPr>
          <w:t>Students</w:t>
        </w:r>
        <w:r w:rsidRPr="007D5BD4">
          <w:rPr>
            <w:rFonts w:ascii="Arial" w:eastAsia="Arial" w:hAnsi="Arial" w:cs="Times New Roman"/>
            <w:i/>
            <w:color w:val="717171"/>
            <w:kern w:val="0"/>
            <w:sz w:val="18"/>
            <w:szCs w:val="18"/>
            <w:lang w:eastAsia="ja-JP"/>
            <w14:ligatures w14:val="none"/>
          </w:rPr>
          <w:t>: Need courses to be available for registration.</w:t>
        </w:r>
      </w:ins>
    </w:p>
    <w:p w:rsidR="007D5BD4" w:rsidRPr="007D5BD4" w:rsidRDefault="007D5BD4" w:rsidP="007D5BD4">
      <w:pPr>
        <w:numPr>
          <w:ilvl w:val="0"/>
          <w:numId w:val="36"/>
        </w:numPr>
        <w:spacing w:after="180" w:line="288" w:lineRule="auto"/>
        <w:contextualSpacing/>
        <w:rPr>
          <w:ins w:id="3260" w:author="HURR MEHDI" w:date="2025-03-26T16:50:00Z"/>
          <w:rFonts w:ascii="Arial" w:eastAsia="Arial" w:hAnsi="Arial" w:cs="Times New Roman"/>
          <w:i/>
          <w:color w:val="717171"/>
          <w:kern w:val="0"/>
          <w:sz w:val="18"/>
          <w:szCs w:val="18"/>
          <w:u w:val="single"/>
          <w:lang w:eastAsia="ja-JP"/>
          <w14:ligatures w14:val="none"/>
        </w:rPr>
      </w:pPr>
      <w:ins w:id="3261" w:author="HURR MEHDI" w:date="2025-03-26T16:50:00Z">
        <w:r w:rsidRPr="007D5BD4">
          <w:rPr>
            <w:rFonts w:ascii="Arial" w:eastAsia="Arial" w:hAnsi="Arial" w:cs="Times New Roman"/>
            <w:i/>
            <w:color w:val="717171"/>
            <w:kern w:val="0"/>
            <w:sz w:val="18"/>
            <w:szCs w:val="18"/>
            <w:u w:val="single"/>
            <w:lang w:eastAsia="ja-JP"/>
            <w14:ligatures w14:val="none"/>
          </w:rPr>
          <w:t>University Administration</w:t>
        </w:r>
        <w:r w:rsidRPr="007D5BD4">
          <w:rPr>
            <w:rFonts w:ascii="Arial" w:eastAsia="Arial" w:hAnsi="Arial" w:cs="Times New Roman"/>
            <w:i/>
            <w:color w:val="717171"/>
            <w:kern w:val="0"/>
            <w:sz w:val="18"/>
            <w:szCs w:val="18"/>
            <w:lang w:eastAsia="ja-JP"/>
            <w14:ligatures w14:val="none"/>
          </w:rPr>
          <w:t>: Ensures proper academic offerings.</w:t>
        </w:r>
      </w:ins>
    </w:p>
    <w:p w:rsidR="007D5BD4" w:rsidRPr="007D5BD4" w:rsidRDefault="007D5BD4" w:rsidP="007D5BD4">
      <w:pPr>
        <w:spacing w:after="180" w:line="360" w:lineRule="auto"/>
        <w:rPr>
          <w:ins w:id="3262" w:author="HURR MEHDI" w:date="2025-03-26T16:50:00Z"/>
          <w:rFonts w:ascii="Arial" w:eastAsia="Arial" w:hAnsi="Arial" w:cs="Times New Roman"/>
          <w:b/>
          <w:color w:val="0070C0"/>
          <w:kern w:val="0"/>
          <w:sz w:val="20"/>
          <w:szCs w:val="18"/>
          <w:lang w:eastAsia="ja-JP"/>
          <w14:ligatures w14:val="none"/>
        </w:rPr>
      </w:pPr>
      <w:ins w:id="3263" w:author="HURR MEHDI" w:date="2025-03-26T16:50:00Z">
        <w:r w:rsidRPr="007D5BD4">
          <w:rPr>
            <w:rFonts w:ascii="Arial" w:eastAsia="Arial" w:hAnsi="Arial" w:cs="Times New Roman"/>
            <w:b/>
            <w:color w:val="0070C0"/>
            <w:kern w:val="0"/>
            <w:sz w:val="20"/>
            <w:szCs w:val="18"/>
            <w:lang w:eastAsia="ja-JP"/>
            <w14:ligatures w14:val="none"/>
          </w:rPr>
          <w:t>Preconditions:</w:t>
        </w:r>
      </w:ins>
    </w:p>
    <w:p w:rsidR="007D5BD4" w:rsidRPr="007D5BD4" w:rsidRDefault="007D5BD4" w:rsidP="007D5BD4">
      <w:pPr>
        <w:numPr>
          <w:ilvl w:val="0"/>
          <w:numId w:val="34"/>
        </w:numPr>
        <w:spacing w:after="180" w:line="360" w:lineRule="auto"/>
        <w:contextualSpacing/>
        <w:rPr>
          <w:ins w:id="3264" w:author="HURR MEHDI" w:date="2025-03-26T16:50:00Z"/>
          <w:rFonts w:ascii="Arial" w:eastAsia="Arial" w:hAnsi="Arial" w:cs="Times New Roman"/>
          <w:i/>
          <w:color w:val="717171"/>
          <w:kern w:val="0"/>
          <w:sz w:val="18"/>
          <w:szCs w:val="18"/>
          <w:lang w:eastAsia="ja-JP"/>
          <w14:ligatures w14:val="none"/>
        </w:rPr>
      </w:pPr>
      <w:ins w:id="3265" w:author="HURR MEHDI" w:date="2025-03-26T16:50:00Z">
        <w:r w:rsidRPr="007D5BD4">
          <w:rPr>
            <w:rFonts w:ascii="Arial" w:eastAsia="Arial" w:hAnsi="Arial" w:cs="Times New Roman"/>
            <w:i/>
            <w:color w:val="717171"/>
            <w:kern w:val="0"/>
            <w:sz w:val="18"/>
            <w:szCs w:val="18"/>
            <w:lang w:eastAsia="ja-JP"/>
            <w14:ligatures w14:val="none"/>
          </w:rPr>
          <w:t xml:space="preserve">The Course Coordinator </w:t>
        </w:r>
        <w:proofErr w:type="gramStart"/>
        <w:r w:rsidRPr="007D5BD4">
          <w:rPr>
            <w:rFonts w:ascii="Arial" w:eastAsia="Arial" w:hAnsi="Arial" w:cs="Times New Roman"/>
            <w:i/>
            <w:color w:val="717171"/>
            <w:kern w:val="0"/>
            <w:sz w:val="18"/>
            <w:szCs w:val="18"/>
            <w:lang w:eastAsia="ja-JP"/>
            <w14:ligatures w14:val="none"/>
          </w:rPr>
          <w:t>must be logged</w:t>
        </w:r>
        <w:proofErr w:type="gramEnd"/>
        <w:r w:rsidRPr="007D5BD4">
          <w:rPr>
            <w:rFonts w:ascii="Arial" w:eastAsia="Arial" w:hAnsi="Arial" w:cs="Times New Roman"/>
            <w:i/>
            <w:color w:val="717171"/>
            <w:kern w:val="0"/>
            <w:sz w:val="18"/>
            <w:szCs w:val="18"/>
            <w:lang w:eastAsia="ja-JP"/>
            <w14:ligatures w14:val="none"/>
          </w:rPr>
          <w:t xml:space="preserve"> into the system.</w:t>
        </w:r>
      </w:ins>
    </w:p>
    <w:p w:rsidR="007D5BD4" w:rsidRPr="007D5BD4" w:rsidRDefault="007D5BD4" w:rsidP="007D5BD4">
      <w:pPr>
        <w:numPr>
          <w:ilvl w:val="0"/>
          <w:numId w:val="34"/>
        </w:numPr>
        <w:spacing w:after="180" w:line="360" w:lineRule="auto"/>
        <w:contextualSpacing/>
        <w:rPr>
          <w:ins w:id="3266" w:author="HURR MEHDI" w:date="2025-03-26T16:50:00Z"/>
          <w:rFonts w:ascii="Arial" w:eastAsia="Arial" w:hAnsi="Arial" w:cs="Times New Roman"/>
          <w:i/>
          <w:color w:val="717171"/>
          <w:kern w:val="0"/>
          <w:sz w:val="18"/>
          <w:szCs w:val="18"/>
          <w:lang w:eastAsia="ja-JP"/>
          <w14:ligatures w14:val="none"/>
        </w:rPr>
      </w:pPr>
      <w:ins w:id="3267" w:author="HURR MEHDI" w:date="2025-03-26T16:50:00Z">
        <w:r w:rsidRPr="007D5BD4">
          <w:rPr>
            <w:rFonts w:ascii="Arial" w:eastAsia="Arial" w:hAnsi="Arial" w:cs="Times New Roman"/>
            <w:i/>
            <w:color w:val="717171"/>
            <w:kern w:val="0"/>
            <w:sz w:val="18"/>
            <w:szCs w:val="18"/>
            <w:lang w:eastAsia="ja-JP"/>
            <w14:ligatures w14:val="none"/>
          </w:rPr>
          <w:t xml:space="preserve">The new course details (name, code, credits, </w:t>
        </w:r>
        <w:proofErr w:type="gramStart"/>
        <w:r w:rsidRPr="007D5BD4">
          <w:rPr>
            <w:rFonts w:ascii="Arial" w:eastAsia="Arial" w:hAnsi="Arial" w:cs="Times New Roman"/>
            <w:i/>
            <w:color w:val="717171"/>
            <w:kern w:val="0"/>
            <w:sz w:val="18"/>
            <w:szCs w:val="18"/>
            <w:lang w:eastAsia="ja-JP"/>
            <w14:ligatures w14:val="none"/>
          </w:rPr>
          <w:t>prerequisites</w:t>
        </w:r>
        <w:proofErr w:type="gramEnd"/>
        <w:r w:rsidRPr="007D5BD4">
          <w:rPr>
            <w:rFonts w:ascii="Arial" w:eastAsia="Arial" w:hAnsi="Arial" w:cs="Times New Roman"/>
            <w:i/>
            <w:color w:val="717171"/>
            <w:kern w:val="0"/>
            <w:sz w:val="18"/>
            <w:szCs w:val="18"/>
            <w:lang w:eastAsia="ja-JP"/>
            <w14:ligatures w14:val="none"/>
          </w:rPr>
          <w:t>) must be available.</w:t>
        </w:r>
      </w:ins>
    </w:p>
    <w:p w:rsidR="007D5BD4" w:rsidRPr="007D5BD4" w:rsidRDefault="007D5BD4" w:rsidP="007D5BD4">
      <w:pPr>
        <w:spacing w:after="180" w:line="360" w:lineRule="auto"/>
        <w:rPr>
          <w:ins w:id="3268" w:author="HURR MEHDI" w:date="2025-03-26T16:50:00Z"/>
          <w:rFonts w:ascii="Arial" w:eastAsia="Arial" w:hAnsi="Arial" w:cs="Times New Roman"/>
          <w:b/>
          <w:color w:val="0070C0"/>
          <w:kern w:val="0"/>
          <w:sz w:val="20"/>
          <w:szCs w:val="18"/>
          <w:lang w:eastAsia="ja-JP"/>
          <w14:ligatures w14:val="none"/>
        </w:rPr>
      </w:pPr>
      <w:proofErr w:type="spellStart"/>
      <w:ins w:id="3269" w:author="HURR MEHDI" w:date="2025-03-26T16:50:00Z">
        <w:r w:rsidRPr="007D5BD4">
          <w:rPr>
            <w:rFonts w:ascii="Arial" w:eastAsia="Arial" w:hAnsi="Arial" w:cs="Times New Roman"/>
            <w:b/>
            <w:color w:val="0070C0"/>
            <w:kern w:val="0"/>
            <w:sz w:val="20"/>
            <w:szCs w:val="18"/>
            <w:lang w:eastAsia="ja-JP"/>
            <w14:ligatures w14:val="none"/>
          </w:rPr>
          <w:t>Postconditions</w:t>
        </w:r>
        <w:proofErr w:type="spellEnd"/>
        <w:r w:rsidRPr="007D5BD4">
          <w:rPr>
            <w:rFonts w:ascii="Arial" w:eastAsia="Arial" w:hAnsi="Arial" w:cs="Times New Roman"/>
            <w:b/>
            <w:color w:val="0070C0"/>
            <w:kern w:val="0"/>
            <w:sz w:val="20"/>
            <w:szCs w:val="18"/>
            <w:lang w:eastAsia="ja-JP"/>
            <w14:ligatures w14:val="none"/>
          </w:rPr>
          <w:t>:</w:t>
        </w:r>
      </w:ins>
    </w:p>
    <w:p w:rsidR="007D5BD4" w:rsidRPr="007D5BD4" w:rsidRDefault="007D5BD4" w:rsidP="007D5BD4">
      <w:pPr>
        <w:numPr>
          <w:ilvl w:val="0"/>
          <w:numId w:val="34"/>
        </w:numPr>
        <w:spacing w:after="180" w:line="360" w:lineRule="auto"/>
        <w:contextualSpacing/>
        <w:rPr>
          <w:ins w:id="3270" w:author="HURR MEHDI" w:date="2025-03-26T16:50:00Z"/>
          <w:rFonts w:ascii="Arial" w:eastAsia="Arial" w:hAnsi="Arial" w:cs="Times New Roman"/>
          <w:i/>
          <w:color w:val="717171"/>
          <w:kern w:val="0"/>
          <w:sz w:val="18"/>
          <w:szCs w:val="18"/>
          <w:lang w:eastAsia="ja-JP"/>
          <w14:ligatures w14:val="none"/>
        </w:rPr>
      </w:pPr>
      <w:ins w:id="3271" w:author="HURR MEHDI" w:date="2025-03-26T16:50:00Z">
        <w:r w:rsidRPr="007D5BD4">
          <w:rPr>
            <w:rFonts w:ascii="Arial" w:eastAsia="Arial" w:hAnsi="Arial" w:cs="Times New Roman"/>
            <w:i/>
            <w:color w:val="717171"/>
            <w:kern w:val="0"/>
            <w:sz w:val="18"/>
            <w:szCs w:val="18"/>
            <w:lang w:eastAsia="ja-JP"/>
            <w14:ligatures w14:val="none"/>
          </w:rPr>
          <w:t>•</w:t>
        </w:r>
        <w:r w:rsidRPr="007D5BD4">
          <w:rPr>
            <w:rFonts w:ascii="Arial" w:eastAsia="Arial" w:hAnsi="Arial" w:cs="Times New Roman"/>
            <w:i/>
            <w:color w:val="717171"/>
            <w:kern w:val="0"/>
            <w:sz w:val="18"/>
            <w:szCs w:val="18"/>
            <w:lang w:eastAsia="ja-JP"/>
            <w14:ligatures w14:val="none"/>
          </w:rPr>
          <w:tab/>
          <w:t xml:space="preserve">The new course </w:t>
        </w:r>
        <w:proofErr w:type="gramStart"/>
        <w:r w:rsidRPr="007D5BD4">
          <w:rPr>
            <w:rFonts w:ascii="Arial" w:eastAsia="Arial" w:hAnsi="Arial" w:cs="Times New Roman"/>
            <w:i/>
            <w:color w:val="717171"/>
            <w:kern w:val="0"/>
            <w:sz w:val="18"/>
            <w:szCs w:val="18"/>
            <w:lang w:eastAsia="ja-JP"/>
            <w14:ligatures w14:val="none"/>
          </w:rPr>
          <w:t>is added</w:t>
        </w:r>
        <w:proofErr w:type="gramEnd"/>
        <w:r w:rsidRPr="007D5BD4">
          <w:rPr>
            <w:rFonts w:ascii="Arial" w:eastAsia="Arial" w:hAnsi="Arial" w:cs="Times New Roman"/>
            <w:i/>
            <w:color w:val="717171"/>
            <w:kern w:val="0"/>
            <w:sz w:val="18"/>
            <w:szCs w:val="18"/>
            <w:lang w:eastAsia="ja-JP"/>
            <w14:ligatures w14:val="none"/>
          </w:rPr>
          <w:t>.</w:t>
        </w:r>
      </w:ins>
    </w:p>
    <w:p w:rsidR="007D5BD4" w:rsidRPr="007D5BD4" w:rsidRDefault="007D5BD4" w:rsidP="007D5BD4">
      <w:pPr>
        <w:numPr>
          <w:ilvl w:val="0"/>
          <w:numId w:val="34"/>
        </w:numPr>
        <w:spacing w:after="180" w:line="360" w:lineRule="auto"/>
        <w:contextualSpacing/>
        <w:rPr>
          <w:ins w:id="3272" w:author="HURR MEHDI" w:date="2025-03-26T16:50:00Z"/>
          <w:rFonts w:ascii="Arial" w:eastAsia="Arial" w:hAnsi="Arial" w:cs="Times New Roman"/>
          <w:i/>
          <w:color w:val="717171"/>
          <w:kern w:val="0"/>
          <w:sz w:val="18"/>
          <w:szCs w:val="18"/>
          <w:lang w:eastAsia="ja-JP"/>
          <w14:ligatures w14:val="none"/>
        </w:rPr>
      </w:pPr>
      <w:ins w:id="3273" w:author="HURR MEHDI" w:date="2025-03-26T16:50:00Z">
        <w:r w:rsidRPr="007D5BD4">
          <w:rPr>
            <w:rFonts w:ascii="Arial" w:eastAsia="Arial" w:hAnsi="Arial" w:cs="Times New Roman"/>
            <w:i/>
            <w:color w:val="717171"/>
            <w:kern w:val="0"/>
            <w:sz w:val="18"/>
            <w:szCs w:val="18"/>
            <w:lang w:eastAsia="ja-JP"/>
            <w14:ligatures w14:val="none"/>
          </w:rPr>
          <w:t>•</w:t>
        </w:r>
        <w:r w:rsidRPr="007D5BD4">
          <w:rPr>
            <w:rFonts w:ascii="Arial" w:eastAsia="Arial" w:hAnsi="Arial" w:cs="Times New Roman"/>
            <w:i/>
            <w:color w:val="717171"/>
            <w:kern w:val="0"/>
            <w:sz w:val="18"/>
            <w:szCs w:val="18"/>
            <w:lang w:eastAsia="ja-JP"/>
            <w14:ligatures w14:val="none"/>
          </w:rPr>
          <w:tab/>
          <w:t>The course becomes available for student registration.</w:t>
        </w:r>
      </w:ins>
    </w:p>
    <w:p w:rsidR="007D5BD4" w:rsidRPr="007D5BD4" w:rsidRDefault="007D5BD4" w:rsidP="007D5BD4">
      <w:pPr>
        <w:spacing w:after="180" w:line="360" w:lineRule="auto"/>
        <w:rPr>
          <w:ins w:id="3274" w:author="HURR MEHDI" w:date="2025-03-26T16:50:00Z"/>
          <w:rFonts w:ascii="Arial" w:eastAsia="Arial" w:hAnsi="Arial" w:cs="Times New Roman"/>
          <w:b/>
          <w:color w:val="0070C0"/>
          <w:kern w:val="0"/>
          <w:sz w:val="20"/>
          <w:szCs w:val="18"/>
          <w:lang w:eastAsia="ja-JP"/>
          <w14:ligatures w14:val="none"/>
        </w:rPr>
      </w:pPr>
      <w:ins w:id="3275" w:author="HURR MEHDI" w:date="2025-03-26T16:50:00Z">
        <w:r w:rsidRPr="007D5BD4">
          <w:rPr>
            <w:rFonts w:ascii="Arial" w:eastAsia="Arial" w:hAnsi="Arial" w:cs="Times New Roman"/>
            <w:b/>
            <w:color w:val="0070C0"/>
            <w:kern w:val="0"/>
            <w:sz w:val="20"/>
            <w:szCs w:val="18"/>
            <w:lang w:eastAsia="ja-JP"/>
            <w14:ligatures w14:val="none"/>
          </w:rPr>
          <w:t>Inputs:</w:t>
        </w:r>
      </w:ins>
    </w:p>
    <w:p w:rsidR="007D5BD4" w:rsidRPr="007D5BD4" w:rsidRDefault="007D5BD4" w:rsidP="007D5BD4">
      <w:pPr>
        <w:numPr>
          <w:ilvl w:val="0"/>
          <w:numId w:val="34"/>
        </w:numPr>
        <w:spacing w:after="180" w:line="360" w:lineRule="auto"/>
        <w:contextualSpacing/>
        <w:rPr>
          <w:ins w:id="3276" w:author="HURR MEHDI" w:date="2025-03-26T16:50:00Z"/>
          <w:rFonts w:ascii="Arial" w:eastAsia="Arial" w:hAnsi="Arial" w:cs="Times New Roman"/>
          <w:i/>
          <w:color w:val="717171"/>
          <w:kern w:val="0"/>
          <w:sz w:val="18"/>
          <w:szCs w:val="18"/>
          <w:lang w:eastAsia="ja-JP"/>
          <w14:ligatures w14:val="none"/>
        </w:rPr>
      </w:pPr>
      <w:ins w:id="3277" w:author="HURR MEHDI" w:date="2025-03-26T16:50:00Z">
        <w:r w:rsidRPr="007D5BD4">
          <w:rPr>
            <w:rFonts w:ascii="Arial" w:eastAsia="Arial" w:hAnsi="Arial" w:cs="Times New Roman"/>
            <w:i/>
            <w:color w:val="717171"/>
            <w:kern w:val="0"/>
            <w:sz w:val="18"/>
            <w:szCs w:val="18"/>
            <w:lang w:eastAsia="ja-JP"/>
            <w14:ligatures w14:val="none"/>
          </w:rPr>
          <w:t>Course Name</w:t>
        </w:r>
      </w:ins>
    </w:p>
    <w:p w:rsidR="007D5BD4" w:rsidRPr="007D5BD4" w:rsidRDefault="007D5BD4" w:rsidP="007D5BD4">
      <w:pPr>
        <w:numPr>
          <w:ilvl w:val="0"/>
          <w:numId w:val="34"/>
        </w:numPr>
        <w:spacing w:after="180" w:line="360" w:lineRule="auto"/>
        <w:contextualSpacing/>
        <w:rPr>
          <w:ins w:id="3278" w:author="HURR MEHDI" w:date="2025-03-26T16:50:00Z"/>
          <w:rFonts w:ascii="Arial" w:eastAsia="Arial" w:hAnsi="Arial" w:cs="Times New Roman"/>
          <w:i/>
          <w:color w:val="717171"/>
          <w:kern w:val="0"/>
          <w:sz w:val="18"/>
          <w:szCs w:val="18"/>
          <w:lang w:eastAsia="ja-JP"/>
          <w14:ligatures w14:val="none"/>
        </w:rPr>
      </w:pPr>
      <w:ins w:id="3279" w:author="HURR MEHDI" w:date="2025-03-26T16:50:00Z">
        <w:r w:rsidRPr="007D5BD4">
          <w:rPr>
            <w:rFonts w:ascii="Arial" w:eastAsia="Arial" w:hAnsi="Arial" w:cs="Times New Roman"/>
            <w:i/>
            <w:color w:val="717171"/>
            <w:kern w:val="0"/>
            <w:sz w:val="18"/>
            <w:szCs w:val="18"/>
            <w:lang w:eastAsia="ja-JP"/>
            <w14:ligatures w14:val="none"/>
          </w:rPr>
          <w:t>Course Code</w:t>
        </w:r>
      </w:ins>
    </w:p>
    <w:p w:rsidR="007D5BD4" w:rsidRPr="007D5BD4" w:rsidRDefault="007D5BD4" w:rsidP="007D5BD4">
      <w:pPr>
        <w:numPr>
          <w:ilvl w:val="0"/>
          <w:numId w:val="34"/>
        </w:numPr>
        <w:spacing w:after="180" w:line="360" w:lineRule="auto"/>
        <w:contextualSpacing/>
        <w:rPr>
          <w:ins w:id="3280" w:author="HURR MEHDI" w:date="2025-03-26T16:50:00Z"/>
          <w:rFonts w:ascii="Arial" w:eastAsia="Arial" w:hAnsi="Arial" w:cs="Times New Roman"/>
          <w:i/>
          <w:color w:val="717171"/>
          <w:kern w:val="0"/>
          <w:sz w:val="18"/>
          <w:szCs w:val="18"/>
          <w:lang w:eastAsia="ja-JP"/>
          <w14:ligatures w14:val="none"/>
        </w:rPr>
      </w:pPr>
      <w:ins w:id="3281" w:author="HURR MEHDI" w:date="2025-03-26T16:50:00Z">
        <w:r w:rsidRPr="007D5BD4">
          <w:rPr>
            <w:rFonts w:ascii="Arial" w:eastAsia="Arial" w:hAnsi="Arial" w:cs="Times New Roman"/>
            <w:i/>
            <w:color w:val="717171"/>
            <w:kern w:val="0"/>
            <w:sz w:val="18"/>
            <w:szCs w:val="18"/>
            <w:lang w:eastAsia="ja-JP"/>
            <w14:ligatures w14:val="none"/>
          </w:rPr>
          <w:t>Credit Hours</w:t>
        </w:r>
      </w:ins>
    </w:p>
    <w:p w:rsidR="007D5BD4" w:rsidRPr="007D5BD4" w:rsidRDefault="007D5BD4" w:rsidP="007D5BD4">
      <w:pPr>
        <w:numPr>
          <w:ilvl w:val="0"/>
          <w:numId w:val="34"/>
        </w:numPr>
        <w:spacing w:after="180" w:line="360" w:lineRule="auto"/>
        <w:contextualSpacing/>
        <w:rPr>
          <w:ins w:id="3282" w:author="HURR MEHDI" w:date="2025-03-26T16:50:00Z"/>
          <w:rFonts w:ascii="Arial" w:eastAsia="Arial" w:hAnsi="Arial" w:cs="Times New Roman"/>
          <w:i/>
          <w:color w:val="717171"/>
          <w:kern w:val="0"/>
          <w:sz w:val="18"/>
          <w:szCs w:val="18"/>
          <w:lang w:eastAsia="ja-JP"/>
          <w14:ligatures w14:val="none"/>
        </w:rPr>
      </w:pPr>
      <w:ins w:id="3283" w:author="HURR MEHDI" w:date="2025-03-26T16:50:00Z">
        <w:r w:rsidRPr="007D5BD4">
          <w:rPr>
            <w:rFonts w:ascii="Arial" w:eastAsia="Arial" w:hAnsi="Arial" w:cs="Times New Roman"/>
            <w:i/>
            <w:color w:val="717171"/>
            <w:kern w:val="0"/>
            <w:sz w:val="18"/>
            <w:szCs w:val="18"/>
            <w:lang w:eastAsia="ja-JP"/>
            <w14:ligatures w14:val="none"/>
          </w:rPr>
          <w:t>Prerequisites (if any)</w:t>
        </w:r>
      </w:ins>
    </w:p>
    <w:p w:rsidR="007D5BD4" w:rsidRPr="007D5BD4" w:rsidRDefault="007D5BD4" w:rsidP="007D5BD4">
      <w:pPr>
        <w:spacing w:after="180" w:line="360" w:lineRule="auto"/>
        <w:rPr>
          <w:ins w:id="3284" w:author="HURR MEHDI" w:date="2025-03-26T16:50:00Z"/>
          <w:rFonts w:ascii="Arial" w:eastAsia="Arial" w:hAnsi="Arial" w:cs="Times New Roman"/>
          <w:b/>
          <w:color w:val="0070C0"/>
          <w:kern w:val="0"/>
          <w:sz w:val="20"/>
          <w:szCs w:val="18"/>
          <w:lang w:eastAsia="ja-JP"/>
          <w14:ligatures w14:val="none"/>
        </w:rPr>
      </w:pPr>
      <w:ins w:id="3285" w:author="HURR MEHDI" w:date="2025-03-26T16:50:00Z">
        <w:r w:rsidRPr="007D5BD4">
          <w:rPr>
            <w:rFonts w:ascii="Arial" w:eastAsia="Arial" w:hAnsi="Arial" w:cs="Times New Roman"/>
            <w:b/>
            <w:color w:val="0070C0"/>
            <w:kern w:val="0"/>
            <w:sz w:val="20"/>
            <w:szCs w:val="18"/>
            <w:lang w:eastAsia="ja-JP"/>
            <w14:ligatures w14:val="none"/>
          </w:rPr>
          <w:t>Outputs:</w:t>
        </w:r>
      </w:ins>
    </w:p>
    <w:p w:rsidR="007D5BD4" w:rsidRPr="007D5BD4" w:rsidRDefault="007D5BD4" w:rsidP="007D5BD4">
      <w:pPr>
        <w:spacing w:after="180" w:line="360" w:lineRule="auto"/>
        <w:ind w:left="720"/>
        <w:contextualSpacing/>
        <w:rPr>
          <w:ins w:id="3286" w:author="HURR MEHDI" w:date="2025-03-26T16:50:00Z"/>
          <w:rFonts w:ascii="Arial" w:eastAsia="Arial" w:hAnsi="Arial" w:cs="Times New Roman"/>
          <w:i/>
          <w:color w:val="717171"/>
          <w:kern w:val="0"/>
          <w:sz w:val="18"/>
          <w:szCs w:val="18"/>
          <w:lang w:eastAsia="ja-JP"/>
          <w14:ligatures w14:val="none"/>
        </w:rPr>
      </w:pPr>
      <w:ins w:id="3287" w:author="HURR MEHDI" w:date="2025-03-26T16:50:00Z">
        <w:r w:rsidRPr="007D5BD4">
          <w:rPr>
            <w:rFonts w:ascii="Arial" w:eastAsia="Arial" w:hAnsi="Arial" w:cs="Times New Roman"/>
            <w:i/>
            <w:color w:val="717171"/>
            <w:kern w:val="0"/>
            <w:sz w:val="18"/>
            <w:szCs w:val="18"/>
            <w:lang w:eastAsia="ja-JP"/>
            <w14:ligatures w14:val="none"/>
          </w:rPr>
          <w:t>Course Offering Status (Success or Failure)</w:t>
        </w:r>
      </w:ins>
    </w:p>
    <w:p w:rsidR="007D5BD4" w:rsidRPr="007D5BD4" w:rsidRDefault="007D5BD4" w:rsidP="007D5BD4">
      <w:pPr>
        <w:spacing w:after="180" w:line="360" w:lineRule="auto"/>
        <w:rPr>
          <w:ins w:id="3288" w:author="HURR MEHDI" w:date="2025-03-26T16:50:00Z"/>
          <w:rFonts w:ascii="Arial" w:eastAsia="Arial" w:hAnsi="Arial" w:cs="Times New Roman"/>
          <w:b/>
          <w:color w:val="0070C0"/>
          <w:kern w:val="0"/>
          <w:sz w:val="20"/>
          <w:szCs w:val="18"/>
          <w:lang w:eastAsia="ja-JP"/>
          <w14:ligatures w14:val="none"/>
        </w:rPr>
      </w:pPr>
      <w:ins w:id="3289" w:author="HURR MEHDI" w:date="2025-03-26T16:50:00Z">
        <w:r w:rsidRPr="007D5BD4">
          <w:rPr>
            <w:rFonts w:ascii="Arial" w:eastAsia="Arial" w:hAnsi="Arial" w:cs="Times New Roman"/>
            <w:b/>
            <w:color w:val="0070C0"/>
            <w:kern w:val="0"/>
            <w:sz w:val="20"/>
            <w:szCs w:val="18"/>
            <w:lang w:eastAsia="ja-JP"/>
            <w14:ligatures w14:val="none"/>
          </w:rPr>
          <w:t>Main Success Scenario:</w:t>
        </w:r>
      </w:ins>
    </w:p>
    <w:p w:rsidR="007D5BD4" w:rsidRPr="007D5BD4" w:rsidRDefault="007D5BD4" w:rsidP="007D5BD4">
      <w:pPr>
        <w:numPr>
          <w:ilvl w:val="0"/>
          <w:numId w:val="57"/>
        </w:numPr>
        <w:spacing w:after="200" w:line="360" w:lineRule="auto"/>
        <w:contextualSpacing/>
        <w:rPr>
          <w:ins w:id="3290" w:author="HURR MEHDI" w:date="2025-03-26T16:50:00Z"/>
          <w:rFonts w:ascii="Arial" w:eastAsia="MS Mincho" w:hAnsi="Arial" w:cs="Arial"/>
          <w:i/>
          <w:color w:val="717171"/>
          <w:kern w:val="0"/>
          <w:sz w:val="18"/>
          <w14:ligatures w14:val="none"/>
        </w:rPr>
      </w:pPr>
      <w:ins w:id="3291" w:author="HURR MEHDI" w:date="2025-03-26T16:50:00Z">
        <w:r w:rsidRPr="007D5BD4">
          <w:rPr>
            <w:rFonts w:ascii="Arial" w:eastAsia="MS Mincho" w:hAnsi="Arial" w:cs="Arial"/>
            <w:i/>
            <w:color w:val="717171"/>
            <w:kern w:val="0"/>
            <w:sz w:val="18"/>
            <w14:ligatures w14:val="none"/>
          </w:rPr>
          <w:t>The Course Coordinator navigates to the "Offer Course" section.</w:t>
        </w:r>
      </w:ins>
    </w:p>
    <w:p w:rsidR="007D5BD4" w:rsidRPr="007D5BD4" w:rsidRDefault="007D5BD4" w:rsidP="007D5BD4">
      <w:pPr>
        <w:numPr>
          <w:ilvl w:val="0"/>
          <w:numId w:val="57"/>
        </w:numPr>
        <w:spacing w:after="200" w:line="360" w:lineRule="auto"/>
        <w:contextualSpacing/>
        <w:rPr>
          <w:ins w:id="3292" w:author="HURR MEHDI" w:date="2025-03-26T16:50:00Z"/>
          <w:rFonts w:ascii="Arial" w:eastAsia="MS Mincho" w:hAnsi="Arial" w:cs="Arial"/>
          <w:i/>
          <w:color w:val="717171"/>
          <w:kern w:val="0"/>
          <w:sz w:val="18"/>
          <w14:ligatures w14:val="none"/>
        </w:rPr>
      </w:pPr>
      <w:ins w:id="3293" w:author="HURR MEHDI" w:date="2025-03-26T16:50:00Z">
        <w:r w:rsidRPr="007D5BD4">
          <w:rPr>
            <w:rFonts w:ascii="Arial" w:eastAsia="MS Mincho" w:hAnsi="Arial" w:cs="Arial"/>
            <w:i/>
            <w:color w:val="717171"/>
            <w:kern w:val="0"/>
            <w:sz w:val="18"/>
            <w14:ligatures w14:val="none"/>
          </w:rPr>
          <w:t>The Course Coordinator enters the course details.</w:t>
        </w:r>
      </w:ins>
    </w:p>
    <w:p w:rsidR="007D5BD4" w:rsidRPr="007D5BD4" w:rsidRDefault="007D5BD4" w:rsidP="007D5BD4">
      <w:pPr>
        <w:numPr>
          <w:ilvl w:val="0"/>
          <w:numId w:val="57"/>
        </w:numPr>
        <w:spacing w:after="200" w:line="360" w:lineRule="auto"/>
        <w:contextualSpacing/>
        <w:rPr>
          <w:ins w:id="3294" w:author="HURR MEHDI" w:date="2025-03-26T16:50:00Z"/>
          <w:rFonts w:ascii="Arial" w:eastAsia="MS Mincho" w:hAnsi="Arial" w:cs="Arial"/>
          <w:i/>
          <w:color w:val="717171"/>
          <w:kern w:val="0"/>
          <w:sz w:val="18"/>
          <w14:ligatures w14:val="none"/>
        </w:rPr>
      </w:pPr>
      <w:ins w:id="3295" w:author="HURR MEHDI" w:date="2025-03-26T16:50:00Z">
        <w:r w:rsidRPr="007D5BD4">
          <w:rPr>
            <w:rFonts w:ascii="Arial" w:eastAsia="MS Mincho" w:hAnsi="Arial" w:cs="Arial"/>
            <w:i/>
            <w:color w:val="717171"/>
            <w:kern w:val="0"/>
            <w:sz w:val="18"/>
            <w14:ligatures w14:val="none"/>
          </w:rPr>
          <w:t>The system validates the details (e.g., unique course code, credit hour limits).</w:t>
        </w:r>
      </w:ins>
    </w:p>
    <w:p w:rsidR="007D5BD4" w:rsidRPr="007D5BD4" w:rsidRDefault="007D5BD4" w:rsidP="007D5BD4">
      <w:pPr>
        <w:numPr>
          <w:ilvl w:val="0"/>
          <w:numId w:val="57"/>
        </w:numPr>
        <w:spacing w:after="200" w:line="360" w:lineRule="auto"/>
        <w:contextualSpacing/>
        <w:rPr>
          <w:ins w:id="3296" w:author="HURR MEHDI" w:date="2025-03-26T16:50:00Z"/>
          <w:rFonts w:ascii="Arial" w:eastAsia="MS Mincho" w:hAnsi="Arial" w:cs="Arial"/>
          <w:i/>
          <w:color w:val="717171"/>
          <w:kern w:val="0"/>
          <w:sz w:val="18"/>
          <w14:ligatures w14:val="none"/>
        </w:rPr>
      </w:pPr>
      <w:ins w:id="3297" w:author="HURR MEHDI" w:date="2025-03-26T16:50:00Z">
        <w:r w:rsidRPr="007D5BD4">
          <w:rPr>
            <w:rFonts w:ascii="Arial" w:eastAsia="MS Mincho" w:hAnsi="Arial" w:cs="Arial"/>
            <w:i/>
            <w:color w:val="717171"/>
            <w:kern w:val="0"/>
            <w:sz w:val="18"/>
            <w14:ligatures w14:val="none"/>
          </w:rPr>
          <w:t>If valid, the system stores the course.</w:t>
        </w:r>
      </w:ins>
    </w:p>
    <w:p w:rsidR="007D5BD4" w:rsidRPr="007D5BD4" w:rsidRDefault="007D5BD4" w:rsidP="007D5BD4">
      <w:pPr>
        <w:numPr>
          <w:ilvl w:val="0"/>
          <w:numId w:val="57"/>
        </w:numPr>
        <w:spacing w:after="200" w:line="360" w:lineRule="auto"/>
        <w:contextualSpacing/>
        <w:rPr>
          <w:ins w:id="3298" w:author="HURR MEHDI" w:date="2025-03-26T16:50:00Z"/>
          <w:rFonts w:ascii="Arial" w:eastAsia="MS Mincho" w:hAnsi="Arial" w:cs="Arial"/>
          <w:i/>
          <w:color w:val="717171"/>
          <w:kern w:val="0"/>
          <w:sz w:val="18"/>
          <w14:ligatures w14:val="none"/>
        </w:rPr>
      </w:pPr>
      <w:ins w:id="3299" w:author="HURR MEHDI" w:date="2025-03-26T16:50:00Z">
        <w:r w:rsidRPr="007D5BD4">
          <w:rPr>
            <w:rFonts w:ascii="Arial" w:eastAsia="MS Mincho" w:hAnsi="Arial" w:cs="Arial"/>
            <w:i/>
            <w:color w:val="717171"/>
            <w:kern w:val="0"/>
            <w:sz w:val="18"/>
            <w14:ligatures w14:val="none"/>
          </w:rPr>
          <w:t xml:space="preserve">The system confirms the course </w:t>
        </w:r>
        <w:proofErr w:type="gramStart"/>
        <w:r w:rsidRPr="007D5BD4">
          <w:rPr>
            <w:rFonts w:ascii="Arial" w:eastAsia="MS Mincho" w:hAnsi="Arial" w:cs="Arial"/>
            <w:i/>
            <w:color w:val="717171"/>
            <w:kern w:val="0"/>
            <w:sz w:val="18"/>
            <w14:ligatures w14:val="none"/>
          </w:rPr>
          <w:t>has been successfully added</w:t>
        </w:r>
        <w:proofErr w:type="gramEnd"/>
        <w:r w:rsidRPr="007D5BD4">
          <w:rPr>
            <w:rFonts w:ascii="Arial" w:eastAsia="MS Mincho" w:hAnsi="Arial" w:cs="Arial"/>
            <w:i/>
            <w:color w:val="717171"/>
            <w:kern w:val="0"/>
            <w:sz w:val="18"/>
            <w14:ligatures w14:val="none"/>
          </w:rPr>
          <w:t>.</w:t>
        </w:r>
      </w:ins>
    </w:p>
    <w:p w:rsidR="007D5BD4" w:rsidRPr="007D5BD4" w:rsidRDefault="007D5BD4" w:rsidP="007D5BD4">
      <w:pPr>
        <w:spacing w:after="180" w:line="360" w:lineRule="auto"/>
        <w:rPr>
          <w:ins w:id="3300" w:author="HURR MEHDI" w:date="2025-03-26T16:50:00Z"/>
          <w:rFonts w:ascii="Arial" w:eastAsia="Arial" w:hAnsi="Arial" w:cs="Times New Roman"/>
          <w:b/>
          <w:color w:val="0070C0"/>
          <w:kern w:val="0"/>
          <w:sz w:val="20"/>
          <w:szCs w:val="18"/>
          <w:lang w:eastAsia="ja-JP"/>
          <w14:ligatures w14:val="none"/>
        </w:rPr>
      </w:pPr>
    </w:p>
    <w:p w:rsidR="007D5BD4" w:rsidRPr="007D5BD4" w:rsidRDefault="007D5BD4" w:rsidP="007D5BD4">
      <w:pPr>
        <w:spacing w:after="180" w:line="360" w:lineRule="auto"/>
        <w:rPr>
          <w:ins w:id="3301" w:author="HURR MEHDI" w:date="2025-03-26T16:50:00Z"/>
          <w:rFonts w:ascii="Arial" w:eastAsia="Arial" w:hAnsi="Arial" w:cs="Times New Roman"/>
          <w:b/>
          <w:color w:val="0070C0"/>
          <w:kern w:val="0"/>
          <w:sz w:val="20"/>
          <w:szCs w:val="18"/>
          <w:lang w:eastAsia="ja-JP"/>
          <w14:ligatures w14:val="none"/>
        </w:rPr>
      </w:pPr>
      <w:ins w:id="3302" w:author="HURR MEHDI" w:date="2025-03-26T16:50:00Z">
        <w:r w:rsidRPr="007D5BD4">
          <w:rPr>
            <w:rFonts w:ascii="Arial" w:eastAsia="Arial" w:hAnsi="Arial" w:cs="Times New Roman"/>
            <w:b/>
            <w:color w:val="0070C0"/>
            <w:kern w:val="0"/>
            <w:sz w:val="20"/>
            <w:szCs w:val="18"/>
            <w:lang w:eastAsia="ja-JP"/>
            <w14:ligatures w14:val="none"/>
          </w:rPr>
          <w:t>Alternative Scenarios:</w:t>
        </w:r>
      </w:ins>
    </w:p>
    <w:p w:rsidR="007D5BD4" w:rsidRPr="007D5BD4" w:rsidRDefault="007D5BD4" w:rsidP="007D5BD4">
      <w:pPr>
        <w:numPr>
          <w:ilvl w:val="0"/>
          <w:numId w:val="58"/>
        </w:numPr>
        <w:spacing w:after="200" w:line="480" w:lineRule="auto"/>
        <w:contextualSpacing/>
        <w:rPr>
          <w:ins w:id="3303" w:author="HURR MEHDI" w:date="2025-03-26T16:50:00Z"/>
          <w:rFonts w:ascii="Arial" w:eastAsia="MS Mincho" w:hAnsi="Arial" w:cs="Arial"/>
          <w:i/>
          <w:color w:val="717171"/>
          <w:kern w:val="0"/>
          <w:sz w:val="18"/>
          <w14:ligatures w14:val="none"/>
          <w:rPrChange w:id="3304" w:author="HURR MEHDI" w:date="2025-03-26T16:50:00Z">
            <w:rPr>
              <w:ins w:id="3305" w:author="HURR MEHDI" w:date="2025-03-26T16:50:00Z"/>
              <w:rFonts w:ascii="Arial" w:eastAsia="Arial" w:hAnsi="Arial" w:cs="Times New Roman"/>
              <w:i/>
              <w:color w:val="717171"/>
              <w:kern w:val="0"/>
              <w:sz w:val="18"/>
              <w:szCs w:val="18"/>
              <w:lang w:eastAsia="ja-JP"/>
              <w14:ligatures w14:val="none"/>
            </w:rPr>
          </w:rPrChange>
        </w:rPr>
        <w:pPrChange w:id="3306" w:author="HURR MEHDI" w:date="2025-03-26T16:51:00Z">
          <w:pPr>
            <w:numPr>
              <w:numId w:val="40"/>
            </w:numPr>
            <w:spacing w:after="180" w:line="480" w:lineRule="auto"/>
            <w:ind w:left="720" w:hanging="360"/>
            <w:contextualSpacing/>
          </w:pPr>
        </w:pPrChange>
      </w:pPr>
      <w:ins w:id="3307" w:author="HURR MEHDI" w:date="2025-03-26T16:50:00Z">
        <w:r w:rsidRPr="007D5BD4">
          <w:rPr>
            <w:rFonts w:ascii="Arial" w:eastAsia="MS Mincho" w:hAnsi="Arial" w:cs="Arial"/>
            <w:i/>
            <w:color w:val="717171"/>
            <w:kern w:val="0"/>
            <w:sz w:val="18"/>
            <w14:ligatures w14:val="none"/>
            <w:rPrChange w:id="3308" w:author="HURR MEHDI" w:date="2025-03-26T16:50:00Z">
              <w:rPr>
                <w:rFonts w:ascii="Arial" w:eastAsia="Arial" w:hAnsi="Arial" w:cs="Times New Roman"/>
                <w:i/>
                <w:color w:val="717171"/>
                <w:kern w:val="0"/>
                <w:sz w:val="18"/>
                <w:szCs w:val="18"/>
                <w:lang w:eastAsia="ja-JP"/>
                <w14:ligatures w14:val="none"/>
              </w:rPr>
            </w:rPrChange>
          </w:rPr>
          <w:t xml:space="preserve">Validation Failure: </w:t>
        </w:r>
      </w:ins>
    </w:p>
    <w:p w:rsidR="007D5BD4" w:rsidRPr="007D5BD4" w:rsidRDefault="007D5BD4" w:rsidP="007D5BD4">
      <w:pPr>
        <w:spacing w:after="200" w:line="480" w:lineRule="auto"/>
        <w:ind w:left="540"/>
        <w:contextualSpacing/>
        <w:rPr>
          <w:ins w:id="3309" w:author="HURR MEHDI" w:date="2025-03-26T16:50:00Z"/>
          <w:rFonts w:ascii="Arial" w:eastAsia="MS Mincho" w:hAnsi="Arial" w:cs="Arial"/>
          <w:i/>
          <w:color w:val="717171"/>
          <w:kern w:val="0"/>
          <w:sz w:val="18"/>
          <w14:ligatures w14:val="none"/>
          <w:rPrChange w:id="3310" w:author="HURR MEHDI" w:date="2025-03-26T16:50:00Z">
            <w:rPr>
              <w:ins w:id="3311" w:author="HURR MEHDI" w:date="2025-03-26T16:50:00Z"/>
              <w:rFonts w:ascii="Arial" w:eastAsia="Arial" w:hAnsi="Arial" w:cs="Times New Roman"/>
              <w:i/>
              <w:color w:val="717171"/>
              <w:kern w:val="0"/>
              <w:sz w:val="18"/>
              <w:szCs w:val="18"/>
              <w:lang w:eastAsia="ja-JP"/>
              <w14:ligatures w14:val="none"/>
            </w:rPr>
          </w:rPrChange>
        </w:rPr>
        <w:pPrChange w:id="3312" w:author="HURR MEHDI" w:date="2025-03-26T16:51:00Z">
          <w:pPr>
            <w:spacing w:after="180" w:line="480" w:lineRule="auto"/>
            <w:contextualSpacing/>
          </w:pPr>
        </w:pPrChange>
      </w:pPr>
      <w:ins w:id="3313" w:author="HURR MEHDI" w:date="2025-03-26T16:50:00Z">
        <w:r w:rsidRPr="007D5BD4">
          <w:rPr>
            <w:rFonts w:ascii="Arial" w:eastAsia="MS Mincho" w:hAnsi="Arial" w:cs="Arial"/>
            <w:i/>
            <w:color w:val="717171"/>
            <w:kern w:val="0"/>
            <w:sz w:val="18"/>
            <w14:ligatures w14:val="none"/>
            <w:rPrChange w:id="3314" w:author="HURR MEHDI" w:date="2025-03-26T16:50:00Z">
              <w:rPr>
                <w:rFonts w:ascii="Arial" w:eastAsia="Arial" w:hAnsi="Arial" w:cs="Times New Roman"/>
                <w:i/>
                <w:color w:val="717171"/>
                <w:kern w:val="0"/>
                <w:sz w:val="18"/>
                <w:szCs w:val="18"/>
                <w:lang w:eastAsia="ja-JP"/>
                <w14:ligatures w14:val="none"/>
              </w:rPr>
            </w:rPrChange>
          </w:rPr>
          <w:t>If course details are incorrect, the system prompts for corrections.</w:t>
        </w:r>
      </w:ins>
    </w:p>
    <w:p w:rsidR="007D5BD4" w:rsidRPr="007D5BD4" w:rsidRDefault="007D5BD4" w:rsidP="007D5BD4">
      <w:pPr>
        <w:numPr>
          <w:ilvl w:val="0"/>
          <w:numId w:val="58"/>
        </w:numPr>
        <w:spacing w:after="200" w:line="480" w:lineRule="auto"/>
        <w:contextualSpacing/>
        <w:rPr>
          <w:ins w:id="3315" w:author="HURR MEHDI" w:date="2025-03-26T16:50:00Z"/>
          <w:rFonts w:ascii="Arial" w:eastAsia="MS Mincho" w:hAnsi="Arial" w:cs="Arial"/>
          <w:i/>
          <w:color w:val="717171"/>
          <w:kern w:val="0"/>
          <w:sz w:val="18"/>
          <w14:ligatures w14:val="none"/>
          <w:rPrChange w:id="3316" w:author="HURR MEHDI" w:date="2025-03-26T16:50:00Z">
            <w:rPr>
              <w:ins w:id="3317" w:author="HURR MEHDI" w:date="2025-03-26T16:50:00Z"/>
              <w:rFonts w:ascii="Arial" w:eastAsia="Arial" w:hAnsi="Arial" w:cs="Times New Roman"/>
              <w:i/>
              <w:color w:val="717171"/>
              <w:kern w:val="0"/>
              <w:sz w:val="18"/>
              <w:szCs w:val="18"/>
              <w:lang w:eastAsia="ja-JP"/>
              <w14:ligatures w14:val="none"/>
            </w:rPr>
          </w:rPrChange>
        </w:rPr>
        <w:pPrChange w:id="3318" w:author="HURR MEHDI" w:date="2025-03-26T16:51:00Z">
          <w:pPr>
            <w:numPr>
              <w:numId w:val="40"/>
            </w:numPr>
            <w:spacing w:after="180" w:line="480" w:lineRule="auto"/>
            <w:ind w:left="720" w:hanging="360"/>
            <w:contextualSpacing/>
          </w:pPr>
        </w:pPrChange>
      </w:pPr>
      <w:ins w:id="3319" w:author="HURR MEHDI" w:date="2025-03-26T16:50:00Z">
        <w:r w:rsidRPr="007D5BD4">
          <w:rPr>
            <w:rFonts w:ascii="Arial" w:eastAsia="MS Mincho" w:hAnsi="Arial" w:cs="Arial"/>
            <w:i/>
            <w:color w:val="717171"/>
            <w:kern w:val="0"/>
            <w:sz w:val="18"/>
            <w14:ligatures w14:val="none"/>
            <w:rPrChange w:id="3320" w:author="HURR MEHDI" w:date="2025-03-26T16:50:00Z">
              <w:rPr>
                <w:rFonts w:ascii="Arial" w:eastAsia="Arial" w:hAnsi="Arial" w:cs="Times New Roman"/>
                <w:i/>
                <w:color w:val="717171"/>
                <w:kern w:val="0"/>
                <w:sz w:val="18"/>
                <w:szCs w:val="18"/>
                <w:lang w:eastAsia="ja-JP"/>
                <w14:ligatures w14:val="none"/>
              </w:rPr>
            </w:rPrChange>
          </w:rPr>
          <w:lastRenderedPageBreak/>
          <w:t>Technical Failure:</w:t>
        </w:r>
      </w:ins>
    </w:p>
    <w:p w:rsidR="007D5BD4" w:rsidRDefault="007D5BD4" w:rsidP="007D5BD4">
      <w:pPr>
        <w:spacing w:after="200" w:line="480" w:lineRule="auto"/>
        <w:ind w:left="540"/>
        <w:contextualSpacing/>
        <w:rPr>
          <w:ins w:id="3321" w:author="HURR MEHDI" w:date="2025-03-26T16:48:00Z"/>
          <w:rFonts w:ascii="Arial" w:eastAsia="MS Mincho" w:hAnsi="Arial" w:cs="Arial"/>
          <w:i/>
          <w:color w:val="717171"/>
          <w:kern w:val="0"/>
          <w:sz w:val="18"/>
          <w14:ligatures w14:val="none"/>
        </w:rPr>
        <w:pPrChange w:id="3322" w:author="HURR MEHDI" w:date="2025-03-26T16:51:00Z">
          <w:pPr>
            <w:spacing w:after="180" w:line="288" w:lineRule="auto"/>
          </w:pPr>
        </w:pPrChange>
      </w:pPr>
      <w:ins w:id="3323" w:author="HURR MEHDI" w:date="2025-03-26T16:50:00Z">
        <w:r w:rsidRPr="007D5BD4">
          <w:rPr>
            <w:rFonts w:ascii="Arial" w:eastAsia="MS Mincho" w:hAnsi="Arial" w:cs="Arial"/>
            <w:i/>
            <w:color w:val="717171"/>
            <w:kern w:val="0"/>
            <w:sz w:val="18"/>
            <w14:ligatures w14:val="none"/>
            <w:rPrChange w:id="3324" w:author="HURR MEHDI" w:date="2025-03-26T16:50:00Z">
              <w:rPr>
                <w:rFonts w:ascii="Arial" w:eastAsia="Arial" w:hAnsi="Arial" w:cs="Times New Roman"/>
                <w:i/>
                <w:color w:val="717171"/>
                <w:kern w:val="0"/>
                <w:sz w:val="18"/>
                <w:szCs w:val="18"/>
                <w:lang w:eastAsia="ja-JP"/>
                <w14:ligatures w14:val="none"/>
              </w:rPr>
            </w:rPrChange>
          </w:rPr>
          <w:t xml:space="preserve"> If the system crashes, the course </w:t>
        </w:r>
        <w:proofErr w:type="gramStart"/>
        <w:r w:rsidRPr="007D5BD4">
          <w:rPr>
            <w:rFonts w:ascii="Arial" w:eastAsia="MS Mincho" w:hAnsi="Arial" w:cs="Arial"/>
            <w:i/>
            <w:color w:val="717171"/>
            <w:kern w:val="0"/>
            <w:sz w:val="18"/>
            <w14:ligatures w14:val="none"/>
            <w:rPrChange w:id="3325" w:author="HURR MEHDI" w:date="2025-03-26T16:50:00Z">
              <w:rPr>
                <w:rFonts w:ascii="Arial" w:eastAsia="Arial" w:hAnsi="Arial" w:cs="Times New Roman"/>
                <w:i/>
                <w:color w:val="717171"/>
                <w:kern w:val="0"/>
                <w:sz w:val="18"/>
                <w:szCs w:val="18"/>
                <w:lang w:eastAsia="ja-JP"/>
                <w14:ligatures w14:val="none"/>
              </w:rPr>
            </w:rPrChange>
          </w:rPr>
          <w:t>cannot be added</w:t>
        </w:r>
        <w:proofErr w:type="gramEnd"/>
        <w:r w:rsidRPr="007D5BD4">
          <w:rPr>
            <w:rFonts w:ascii="Arial" w:eastAsia="MS Mincho" w:hAnsi="Arial" w:cs="Arial"/>
            <w:i/>
            <w:color w:val="717171"/>
            <w:kern w:val="0"/>
            <w:sz w:val="18"/>
            <w14:ligatures w14:val="none"/>
            <w:rPrChange w:id="3326" w:author="HURR MEHDI" w:date="2025-03-26T16:50:00Z">
              <w:rPr>
                <w:rFonts w:ascii="Arial" w:eastAsia="Arial" w:hAnsi="Arial" w:cs="Times New Roman"/>
                <w:i/>
                <w:color w:val="717171"/>
                <w:kern w:val="0"/>
                <w:sz w:val="18"/>
                <w:szCs w:val="18"/>
                <w:lang w:eastAsia="ja-JP"/>
                <w14:ligatures w14:val="none"/>
              </w:rPr>
            </w:rPrChange>
          </w:rPr>
          <w:t>, and the Coordinator is advised to try later.</w:t>
        </w:r>
      </w:ins>
    </w:p>
    <w:p w:rsidR="007D5BD4" w:rsidRPr="007D5BD4" w:rsidRDefault="007D5BD4" w:rsidP="007D5BD4">
      <w:pPr>
        <w:spacing w:after="200" w:line="276" w:lineRule="auto"/>
        <w:ind w:left="540"/>
        <w:contextualSpacing/>
        <w:rPr>
          <w:ins w:id="3327" w:author="HURR MEHDI" w:date="2025-03-26T16:46:00Z"/>
          <w:rFonts w:ascii="Arial" w:eastAsia="MS Mincho" w:hAnsi="Arial" w:cs="Arial"/>
          <w:i/>
          <w:color w:val="717171"/>
          <w:kern w:val="0"/>
          <w:sz w:val="18"/>
          <w14:ligatures w14:val="none"/>
          <w:rPrChange w:id="3328" w:author="HURR MEHDI" w:date="2025-03-26T16:48:00Z">
            <w:rPr>
              <w:ins w:id="3329" w:author="HURR MEHDI" w:date="2025-03-26T16:46:00Z"/>
              <w:rFonts w:ascii="Arial" w:eastAsia="Arial" w:hAnsi="Arial" w:cs="Times New Roman"/>
              <w:i/>
              <w:color w:val="717171"/>
              <w:kern w:val="0"/>
              <w:sz w:val="18"/>
              <w:szCs w:val="18"/>
              <w:lang w:eastAsia="ja-JP"/>
              <w14:ligatures w14:val="none"/>
            </w:rPr>
          </w:rPrChange>
        </w:rPr>
        <w:pPrChange w:id="3330" w:author="HURR MEHDI" w:date="2025-03-26T16:48:00Z">
          <w:pPr>
            <w:spacing w:after="180" w:line="288" w:lineRule="auto"/>
          </w:pPr>
        </w:pPrChange>
      </w:pPr>
    </w:p>
    <w:p w:rsidR="007D5BD4" w:rsidRPr="007D5BD4" w:rsidRDefault="007D5BD4" w:rsidP="007D5BD4">
      <w:pPr>
        <w:keepNext/>
        <w:keepLines/>
        <w:spacing w:before="360" w:after="120" w:line="240" w:lineRule="auto"/>
        <w:outlineLvl w:val="1"/>
        <w:rPr>
          <w:ins w:id="3331" w:author="HURR MEHDI" w:date="2025-03-26T16:52:00Z"/>
          <w:rFonts w:ascii="Arial" w:eastAsia="Arial" w:hAnsi="Arial" w:cs="Times New Roman (Body CS)"/>
          <w:b/>
          <w:bCs/>
          <w:color w:val="0070C0"/>
          <w:spacing w:val="10"/>
          <w:kern w:val="0"/>
          <w:sz w:val="24"/>
          <w:szCs w:val="18"/>
          <w:lang w:eastAsia="ja-JP"/>
          <w14:ligatures w14:val="none"/>
        </w:rPr>
      </w:pPr>
      <w:bookmarkStart w:id="3332" w:name="_Toc193933085"/>
      <w:ins w:id="3333" w:author="HURR MEHDI" w:date="2025-03-26T16:52:00Z">
        <w:r w:rsidRPr="007D5BD4">
          <w:rPr>
            <w:rFonts w:ascii="Arial" w:eastAsia="Arial" w:hAnsi="Arial" w:cs="Times New Roman (Body CS)"/>
            <w:b/>
            <w:bCs/>
            <w:color w:val="0070C0"/>
            <w:spacing w:val="10"/>
            <w:kern w:val="0"/>
            <w:sz w:val="24"/>
            <w:szCs w:val="18"/>
            <w:lang w:eastAsia="ja-JP"/>
            <w14:ligatures w14:val="none"/>
          </w:rPr>
          <w:t>Use Case</w:t>
        </w:r>
        <w:r>
          <w:rPr>
            <w:rFonts w:ascii="Arial" w:eastAsia="Arial" w:hAnsi="Arial" w:cs="Times New Roman (Body CS)"/>
            <w:b/>
            <w:bCs/>
            <w:color w:val="0070C0"/>
            <w:spacing w:val="10"/>
            <w:kern w:val="0"/>
            <w:sz w:val="24"/>
            <w:szCs w:val="18"/>
            <w:lang w:eastAsia="ja-JP"/>
            <w14:ligatures w14:val="none"/>
          </w:rPr>
          <w:t xml:space="preserve"> 7</w:t>
        </w:r>
        <w:r w:rsidRPr="007D5BD4">
          <w:rPr>
            <w:rFonts w:ascii="Arial" w:eastAsia="Arial" w:hAnsi="Arial" w:cs="Times New Roman (Body CS)"/>
            <w:b/>
            <w:bCs/>
            <w:color w:val="0070C0"/>
            <w:spacing w:val="10"/>
            <w:kern w:val="0"/>
            <w:sz w:val="24"/>
            <w:szCs w:val="18"/>
            <w:lang w:eastAsia="ja-JP"/>
            <w14:ligatures w14:val="none"/>
          </w:rPr>
          <w:t>: Upload Scheme of Study</w:t>
        </w:r>
        <w:bookmarkEnd w:id="3332"/>
      </w:ins>
    </w:p>
    <w:p w:rsidR="007D5BD4" w:rsidRPr="007D5BD4" w:rsidRDefault="007D5BD4" w:rsidP="007D5BD4">
      <w:pPr>
        <w:spacing w:after="180" w:line="288" w:lineRule="auto"/>
        <w:rPr>
          <w:ins w:id="3334" w:author="HURR MEHDI" w:date="2025-03-26T16:52:00Z"/>
          <w:rFonts w:ascii="Arial" w:eastAsia="Arial" w:hAnsi="Arial" w:cs="Times New Roman"/>
          <w:color w:val="262626"/>
          <w:kern w:val="0"/>
          <w:sz w:val="18"/>
          <w:szCs w:val="18"/>
          <w:lang w:eastAsia="ja-JP"/>
          <w14:ligatures w14:val="none"/>
        </w:rPr>
      </w:pPr>
    </w:p>
    <w:p w:rsidR="007D5BD4" w:rsidRPr="007D5BD4" w:rsidRDefault="007D5BD4" w:rsidP="007D5BD4">
      <w:pPr>
        <w:spacing w:after="180" w:line="360" w:lineRule="auto"/>
        <w:rPr>
          <w:ins w:id="3335" w:author="HURR MEHDI" w:date="2025-03-26T16:52:00Z"/>
          <w:rFonts w:ascii="Arial" w:eastAsia="Arial" w:hAnsi="Arial" w:cs="Times New Roman"/>
          <w:b/>
          <w:color w:val="0070C0"/>
          <w:kern w:val="0"/>
          <w:sz w:val="20"/>
          <w:szCs w:val="18"/>
          <w:lang w:eastAsia="ja-JP"/>
          <w14:ligatures w14:val="none"/>
        </w:rPr>
      </w:pPr>
      <w:ins w:id="3336" w:author="HURR MEHDI" w:date="2025-03-26T16:52:00Z">
        <w:r w:rsidRPr="007D5BD4">
          <w:rPr>
            <w:rFonts w:ascii="Arial" w:eastAsia="Arial" w:hAnsi="Arial" w:cs="Times New Roman"/>
            <w:b/>
            <w:color w:val="0070C0"/>
            <w:kern w:val="0"/>
            <w:sz w:val="20"/>
            <w:szCs w:val="18"/>
            <w:lang w:eastAsia="ja-JP"/>
            <w14:ligatures w14:val="none"/>
          </w:rPr>
          <w:t>Primary Actor(s):</w:t>
        </w:r>
      </w:ins>
    </w:p>
    <w:p w:rsidR="007D5BD4" w:rsidRPr="007D5BD4" w:rsidRDefault="007D5BD4" w:rsidP="007D5BD4">
      <w:pPr>
        <w:numPr>
          <w:ilvl w:val="0"/>
          <w:numId w:val="34"/>
        </w:numPr>
        <w:spacing w:after="180" w:line="360" w:lineRule="auto"/>
        <w:contextualSpacing/>
        <w:rPr>
          <w:ins w:id="3337" w:author="HURR MEHDI" w:date="2025-03-26T16:52:00Z"/>
          <w:rFonts w:ascii="Arial" w:eastAsia="Arial" w:hAnsi="Arial" w:cs="Times New Roman"/>
          <w:i/>
          <w:color w:val="717171"/>
          <w:kern w:val="0"/>
          <w:sz w:val="18"/>
          <w:szCs w:val="18"/>
          <w:lang w:eastAsia="ja-JP"/>
          <w14:ligatures w14:val="none"/>
        </w:rPr>
      </w:pPr>
      <w:ins w:id="3338" w:author="HURR MEHDI" w:date="2025-03-26T16:52:00Z">
        <w:r w:rsidRPr="007D5BD4">
          <w:rPr>
            <w:rFonts w:ascii="Arial" w:eastAsia="Arial" w:hAnsi="Arial" w:cs="Times New Roman"/>
            <w:i/>
            <w:color w:val="717171"/>
            <w:kern w:val="0"/>
            <w:sz w:val="18"/>
            <w:szCs w:val="18"/>
            <w:lang w:eastAsia="ja-JP"/>
            <w14:ligatures w14:val="none"/>
          </w:rPr>
          <w:t>Course Coordinator</w:t>
        </w:r>
      </w:ins>
    </w:p>
    <w:p w:rsidR="007D5BD4" w:rsidRPr="007D5BD4" w:rsidRDefault="007D5BD4" w:rsidP="007D5BD4">
      <w:pPr>
        <w:spacing w:after="180" w:line="360" w:lineRule="auto"/>
        <w:rPr>
          <w:ins w:id="3339" w:author="HURR MEHDI" w:date="2025-03-26T16:52:00Z"/>
          <w:rFonts w:ascii="Arial" w:eastAsia="Arial" w:hAnsi="Arial" w:cs="Times New Roman"/>
          <w:b/>
          <w:color w:val="0070C0"/>
          <w:kern w:val="0"/>
          <w:sz w:val="20"/>
          <w:szCs w:val="18"/>
          <w:lang w:eastAsia="ja-JP"/>
          <w14:ligatures w14:val="none"/>
        </w:rPr>
      </w:pPr>
      <w:ins w:id="3340" w:author="HURR MEHDI" w:date="2025-03-26T16:52:00Z">
        <w:r w:rsidRPr="007D5BD4">
          <w:rPr>
            <w:rFonts w:ascii="Arial" w:eastAsia="Arial" w:hAnsi="Arial" w:cs="Times New Roman"/>
            <w:b/>
            <w:color w:val="0070C0"/>
            <w:kern w:val="0"/>
            <w:sz w:val="20"/>
            <w:szCs w:val="18"/>
            <w:lang w:eastAsia="ja-JP"/>
            <w14:ligatures w14:val="none"/>
          </w:rPr>
          <w:t>Use Case Description:</w:t>
        </w:r>
      </w:ins>
    </w:p>
    <w:p w:rsidR="007D5BD4" w:rsidRPr="007D5BD4" w:rsidRDefault="007D5BD4" w:rsidP="007D5BD4">
      <w:pPr>
        <w:spacing w:line="278" w:lineRule="auto"/>
        <w:rPr>
          <w:ins w:id="3341" w:author="HURR MEHDI" w:date="2025-03-26T16:52:00Z"/>
          <w:rFonts w:ascii="Arial" w:eastAsia="Arial" w:hAnsi="Arial" w:cs="Times New Roman"/>
          <w:i/>
          <w:color w:val="717171"/>
          <w:kern w:val="0"/>
          <w:sz w:val="18"/>
          <w:szCs w:val="18"/>
          <w:lang w:eastAsia="ja-JP"/>
          <w14:ligatures w14:val="none"/>
        </w:rPr>
      </w:pPr>
      <w:ins w:id="3342" w:author="HURR MEHDI" w:date="2025-03-26T16:52:00Z">
        <w:r w:rsidRPr="007D5BD4">
          <w:rPr>
            <w:rFonts w:ascii="Arial" w:eastAsia="Arial" w:hAnsi="Arial" w:cs="Times New Roman"/>
            <w:i/>
            <w:color w:val="717171"/>
            <w:kern w:val="0"/>
            <w:sz w:val="18"/>
            <w:szCs w:val="18"/>
            <w:lang w:eastAsia="ja-JP"/>
            <w14:ligatures w14:val="none"/>
          </w:rPr>
          <w:t>This use case allows the Course Coordinator to upload a Scheme of Study, defining course weightage and prerequisites for different student batches.</w:t>
        </w:r>
      </w:ins>
    </w:p>
    <w:p w:rsidR="007D5BD4" w:rsidRPr="007D5BD4" w:rsidRDefault="007D5BD4" w:rsidP="007D5BD4">
      <w:pPr>
        <w:spacing w:after="180" w:line="360" w:lineRule="auto"/>
        <w:rPr>
          <w:ins w:id="3343" w:author="HURR MEHDI" w:date="2025-03-26T16:52:00Z"/>
          <w:rFonts w:ascii="Arial" w:eastAsia="Arial" w:hAnsi="Arial" w:cs="Times New Roman"/>
          <w:b/>
          <w:color w:val="0070C0"/>
          <w:kern w:val="0"/>
          <w:sz w:val="20"/>
          <w:szCs w:val="18"/>
          <w:lang w:eastAsia="ja-JP"/>
          <w14:ligatures w14:val="none"/>
        </w:rPr>
      </w:pPr>
      <w:ins w:id="3344" w:author="HURR MEHDI" w:date="2025-03-26T16:52:00Z">
        <w:r w:rsidRPr="007D5BD4">
          <w:rPr>
            <w:rFonts w:ascii="Arial" w:eastAsia="Arial" w:hAnsi="Arial" w:cs="Times New Roman"/>
            <w:b/>
            <w:color w:val="0070C0"/>
            <w:kern w:val="0"/>
            <w:sz w:val="20"/>
            <w:szCs w:val="18"/>
            <w:lang w:eastAsia="ja-JP"/>
            <w14:ligatures w14:val="none"/>
          </w:rPr>
          <w:t>Stakeholders and Interests:</w:t>
        </w:r>
      </w:ins>
    </w:p>
    <w:p w:rsidR="007D5BD4" w:rsidRPr="007D5BD4" w:rsidRDefault="007D5BD4" w:rsidP="007D5BD4">
      <w:pPr>
        <w:numPr>
          <w:ilvl w:val="0"/>
          <w:numId w:val="36"/>
        </w:numPr>
        <w:spacing w:after="180" w:line="360" w:lineRule="auto"/>
        <w:contextualSpacing/>
        <w:rPr>
          <w:ins w:id="3345" w:author="HURR MEHDI" w:date="2025-03-26T16:52:00Z"/>
          <w:rFonts w:ascii="Arial" w:eastAsia="Arial" w:hAnsi="Arial" w:cs="Times New Roman"/>
          <w:i/>
          <w:color w:val="717171"/>
          <w:kern w:val="0"/>
          <w:sz w:val="18"/>
          <w:szCs w:val="18"/>
          <w:u w:val="single"/>
          <w:lang w:eastAsia="ja-JP"/>
          <w14:ligatures w14:val="none"/>
        </w:rPr>
      </w:pPr>
      <w:ins w:id="3346" w:author="HURR MEHDI" w:date="2025-03-26T16:52:00Z">
        <w:r w:rsidRPr="007D5BD4">
          <w:rPr>
            <w:rFonts w:ascii="Arial" w:eastAsia="Arial" w:hAnsi="Arial" w:cs="Times New Roman"/>
            <w:i/>
            <w:color w:val="717171"/>
            <w:kern w:val="0"/>
            <w:sz w:val="18"/>
            <w:szCs w:val="18"/>
            <w:u w:val="single"/>
            <w:lang w:eastAsia="ja-JP"/>
            <w14:ligatures w14:val="none"/>
          </w:rPr>
          <w:t>Course Coordinator</w:t>
        </w:r>
        <w:r w:rsidRPr="007D5BD4">
          <w:rPr>
            <w:rFonts w:ascii="Arial" w:eastAsia="Arial" w:hAnsi="Arial" w:cs="Times New Roman"/>
            <w:i/>
            <w:color w:val="717171"/>
            <w:kern w:val="0"/>
            <w:sz w:val="18"/>
            <w:szCs w:val="18"/>
            <w:lang w:eastAsia="ja-JP"/>
            <w14:ligatures w14:val="none"/>
          </w:rPr>
          <w:t xml:space="preserve">: Ensures course structure </w:t>
        </w:r>
        <w:proofErr w:type="gramStart"/>
        <w:r w:rsidRPr="007D5BD4">
          <w:rPr>
            <w:rFonts w:ascii="Arial" w:eastAsia="Arial" w:hAnsi="Arial" w:cs="Times New Roman"/>
            <w:i/>
            <w:color w:val="717171"/>
            <w:kern w:val="0"/>
            <w:sz w:val="18"/>
            <w:szCs w:val="18"/>
            <w:lang w:eastAsia="ja-JP"/>
            <w14:ligatures w14:val="none"/>
          </w:rPr>
          <w:t>is correctly defined</w:t>
        </w:r>
        <w:proofErr w:type="gramEnd"/>
        <w:r w:rsidRPr="007D5BD4">
          <w:rPr>
            <w:rFonts w:ascii="Arial" w:eastAsia="Arial" w:hAnsi="Arial" w:cs="Times New Roman"/>
            <w:i/>
            <w:color w:val="717171"/>
            <w:kern w:val="0"/>
            <w:sz w:val="18"/>
            <w:szCs w:val="18"/>
            <w:lang w:eastAsia="ja-JP"/>
            <w14:ligatures w14:val="none"/>
          </w:rPr>
          <w:t>.</w:t>
        </w:r>
      </w:ins>
    </w:p>
    <w:p w:rsidR="007D5BD4" w:rsidRPr="007D5BD4" w:rsidRDefault="007D5BD4" w:rsidP="007D5BD4">
      <w:pPr>
        <w:numPr>
          <w:ilvl w:val="0"/>
          <w:numId w:val="36"/>
        </w:numPr>
        <w:spacing w:after="180" w:line="360" w:lineRule="auto"/>
        <w:contextualSpacing/>
        <w:rPr>
          <w:ins w:id="3347" w:author="HURR MEHDI" w:date="2025-03-26T16:52:00Z"/>
          <w:rFonts w:ascii="Arial" w:eastAsia="Arial" w:hAnsi="Arial" w:cs="Times New Roman"/>
          <w:i/>
          <w:color w:val="717171"/>
          <w:kern w:val="0"/>
          <w:sz w:val="18"/>
          <w:szCs w:val="18"/>
          <w:lang w:eastAsia="ja-JP"/>
          <w14:ligatures w14:val="none"/>
        </w:rPr>
      </w:pPr>
      <w:ins w:id="3348" w:author="HURR MEHDI" w:date="2025-03-26T16:52:00Z">
        <w:r w:rsidRPr="007D5BD4">
          <w:rPr>
            <w:rFonts w:ascii="Arial" w:eastAsia="Arial" w:hAnsi="Arial" w:cs="Times New Roman"/>
            <w:i/>
            <w:color w:val="717171"/>
            <w:kern w:val="0"/>
            <w:sz w:val="18"/>
            <w:szCs w:val="18"/>
            <w:u w:val="single"/>
            <w:lang w:eastAsia="ja-JP"/>
            <w14:ligatures w14:val="none"/>
          </w:rPr>
          <w:t>Students</w:t>
        </w:r>
        <w:r w:rsidRPr="007D5BD4">
          <w:rPr>
            <w:rFonts w:ascii="Arial" w:eastAsia="Arial" w:hAnsi="Arial" w:cs="Times New Roman"/>
            <w:i/>
            <w:color w:val="717171"/>
            <w:kern w:val="0"/>
            <w:sz w:val="18"/>
            <w:szCs w:val="18"/>
            <w:lang w:eastAsia="ja-JP"/>
            <w14:ligatures w14:val="none"/>
          </w:rPr>
          <w:t>: Depend on an accurate scheme of study for academic planning.</w:t>
        </w:r>
      </w:ins>
    </w:p>
    <w:p w:rsidR="007D5BD4" w:rsidRPr="007D5BD4" w:rsidRDefault="007D5BD4" w:rsidP="007D5BD4">
      <w:pPr>
        <w:numPr>
          <w:ilvl w:val="0"/>
          <w:numId w:val="36"/>
        </w:numPr>
        <w:spacing w:after="180" w:line="360" w:lineRule="auto"/>
        <w:contextualSpacing/>
        <w:rPr>
          <w:ins w:id="3349" w:author="HURR MEHDI" w:date="2025-03-26T16:52:00Z"/>
          <w:rFonts w:ascii="Arial" w:eastAsia="Arial" w:hAnsi="Arial" w:cs="Times New Roman"/>
          <w:i/>
          <w:color w:val="717171"/>
          <w:kern w:val="0"/>
          <w:sz w:val="18"/>
          <w:szCs w:val="18"/>
          <w:lang w:eastAsia="ja-JP"/>
          <w14:ligatures w14:val="none"/>
        </w:rPr>
      </w:pPr>
      <w:ins w:id="3350" w:author="HURR MEHDI" w:date="2025-03-26T16:52:00Z">
        <w:r w:rsidRPr="007D5BD4">
          <w:rPr>
            <w:rFonts w:ascii="Arial" w:eastAsia="Arial" w:hAnsi="Arial" w:cs="Times New Roman"/>
            <w:i/>
            <w:color w:val="717171"/>
            <w:kern w:val="0"/>
            <w:sz w:val="18"/>
            <w:szCs w:val="18"/>
            <w:u w:val="single"/>
            <w:lang w:eastAsia="ja-JP"/>
            <w14:ligatures w14:val="none"/>
          </w:rPr>
          <w:t>University Administration</w:t>
        </w:r>
        <w:r w:rsidRPr="007D5BD4">
          <w:rPr>
            <w:rFonts w:ascii="Arial" w:eastAsia="Arial" w:hAnsi="Arial" w:cs="Times New Roman"/>
            <w:i/>
            <w:color w:val="717171"/>
            <w:kern w:val="0"/>
            <w:sz w:val="18"/>
            <w:szCs w:val="18"/>
            <w:lang w:eastAsia="ja-JP"/>
            <w14:ligatures w14:val="none"/>
          </w:rPr>
          <w:t>: Requires updated curriculum information.</w:t>
        </w:r>
      </w:ins>
    </w:p>
    <w:p w:rsidR="007D5BD4" w:rsidRPr="007D5BD4" w:rsidRDefault="007D5BD4" w:rsidP="007D5BD4">
      <w:pPr>
        <w:spacing w:after="180" w:line="360" w:lineRule="auto"/>
        <w:rPr>
          <w:ins w:id="3351" w:author="HURR MEHDI" w:date="2025-03-26T16:52:00Z"/>
          <w:rFonts w:ascii="Arial" w:eastAsia="Arial" w:hAnsi="Arial" w:cs="Times New Roman"/>
          <w:b/>
          <w:color w:val="0070C0"/>
          <w:kern w:val="0"/>
          <w:sz w:val="20"/>
          <w:szCs w:val="18"/>
          <w:lang w:eastAsia="ja-JP"/>
          <w14:ligatures w14:val="none"/>
        </w:rPr>
      </w:pPr>
      <w:ins w:id="3352" w:author="HURR MEHDI" w:date="2025-03-26T16:52:00Z">
        <w:r w:rsidRPr="007D5BD4">
          <w:rPr>
            <w:rFonts w:ascii="Arial" w:eastAsia="Arial" w:hAnsi="Arial" w:cs="Times New Roman"/>
            <w:b/>
            <w:color w:val="0070C0"/>
            <w:kern w:val="0"/>
            <w:sz w:val="20"/>
            <w:szCs w:val="18"/>
            <w:lang w:eastAsia="ja-JP"/>
            <w14:ligatures w14:val="none"/>
          </w:rPr>
          <w:t>Preconditions:</w:t>
        </w:r>
      </w:ins>
    </w:p>
    <w:p w:rsidR="007D5BD4" w:rsidRPr="007D5BD4" w:rsidRDefault="007D5BD4" w:rsidP="007D5BD4">
      <w:pPr>
        <w:numPr>
          <w:ilvl w:val="0"/>
          <w:numId w:val="34"/>
        </w:numPr>
        <w:spacing w:after="180" w:line="360" w:lineRule="auto"/>
        <w:contextualSpacing/>
        <w:rPr>
          <w:ins w:id="3353" w:author="HURR MEHDI" w:date="2025-03-26T16:52:00Z"/>
          <w:rFonts w:ascii="Arial" w:eastAsia="Arial" w:hAnsi="Arial" w:cs="Times New Roman"/>
          <w:i/>
          <w:color w:val="717171"/>
          <w:kern w:val="0"/>
          <w:sz w:val="18"/>
          <w:szCs w:val="18"/>
          <w:lang w:eastAsia="ja-JP"/>
          <w14:ligatures w14:val="none"/>
        </w:rPr>
      </w:pPr>
      <w:ins w:id="3354" w:author="HURR MEHDI" w:date="2025-03-26T16:52:00Z">
        <w:r w:rsidRPr="007D5BD4">
          <w:rPr>
            <w:rFonts w:ascii="Arial" w:eastAsia="Arial" w:hAnsi="Arial" w:cs="Times New Roman"/>
            <w:i/>
            <w:color w:val="717171"/>
            <w:kern w:val="0"/>
            <w:sz w:val="18"/>
            <w:szCs w:val="18"/>
            <w:lang w:eastAsia="ja-JP"/>
            <w14:ligatures w14:val="none"/>
          </w:rPr>
          <w:t xml:space="preserve">The Course Coordinator </w:t>
        </w:r>
        <w:proofErr w:type="gramStart"/>
        <w:r w:rsidRPr="007D5BD4">
          <w:rPr>
            <w:rFonts w:ascii="Arial" w:eastAsia="Arial" w:hAnsi="Arial" w:cs="Times New Roman"/>
            <w:i/>
            <w:color w:val="717171"/>
            <w:kern w:val="0"/>
            <w:sz w:val="18"/>
            <w:szCs w:val="18"/>
            <w:lang w:eastAsia="ja-JP"/>
            <w14:ligatures w14:val="none"/>
          </w:rPr>
          <w:t>must be logged</w:t>
        </w:r>
        <w:proofErr w:type="gramEnd"/>
        <w:r w:rsidRPr="007D5BD4">
          <w:rPr>
            <w:rFonts w:ascii="Arial" w:eastAsia="Arial" w:hAnsi="Arial" w:cs="Times New Roman"/>
            <w:i/>
            <w:color w:val="717171"/>
            <w:kern w:val="0"/>
            <w:sz w:val="18"/>
            <w:szCs w:val="18"/>
            <w:lang w:eastAsia="ja-JP"/>
            <w14:ligatures w14:val="none"/>
          </w:rPr>
          <w:t xml:space="preserve"> into the system.</w:t>
        </w:r>
      </w:ins>
    </w:p>
    <w:p w:rsidR="007D5BD4" w:rsidRPr="007D5BD4" w:rsidRDefault="007D5BD4" w:rsidP="007D5BD4">
      <w:pPr>
        <w:spacing w:after="180" w:line="360" w:lineRule="auto"/>
        <w:rPr>
          <w:ins w:id="3355" w:author="HURR MEHDI" w:date="2025-03-26T16:52:00Z"/>
          <w:rFonts w:ascii="Arial" w:eastAsia="Arial" w:hAnsi="Arial" w:cs="Times New Roman"/>
          <w:b/>
          <w:color w:val="0070C0"/>
          <w:kern w:val="0"/>
          <w:sz w:val="20"/>
          <w:szCs w:val="18"/>
          <w:lang w:eastAsia="ja-JP"/>
          <w14:ligatures w14:val="none"/>
        </w:rPr>
      </w:pPr>
      <w:proofErr w:type="spellStart"/>
      <w:ins w:id="3356" w:author="HURR MEHDI" w:date="2025-03-26T16:52:00Z">
        <w:r w:rsidRPr="007D5BD4">
          <w:rPr>
            <w:rFonts w:ascii="Arial" w:eastAsia="Arial" w:hAnsi="Arial" w:cs="Times New Roman"/>
            <w:b/>
            <w:color w:val="0070C0"/>
            <w:kern w:val="0"/>
            <w:sz w:val="20"/>
            <w:szCs w:val="18"/>
            <w:lang w:eastAsia="ja-JP"/>
            <w14:ligatures w14:val="none"/>
          </w:rPr>
          <w:t>Postconditions</w:t>
        </w:r>
        <w:proofErr w:type="spellEnd"/>
        <w:r w:rsidRPr="007D5BD4">
          <w:rPr>
            <w:rFonts w:ascii="Arial" w:eastAsia="Arial" w:hAnsi="Arial" w:cs="Times New Roman"/>
            <w:b/>
            <w:color w:val="0070C0"/>
            <w:kern w:val="0"/>
            <w:sz w:val="20"/>
            <w:szCs w:val="18"/>
            <w:lang w:eastAsia="ja-JP"/>
            <w14:ligatures w14:val="none"/>
          </w:rPr>
          <w:t>:</w:t>
        </w:r>
      </w:ins>
    </w:p>
    <w:p w:rsidR="007D5BD4" w:rsidRPr="007D5BD4" w:rsidRDefault="007D5BD4" w:rsidP="007D5BD4">
      <w:pPr>
        <w:numPr>
          <w:ilvl w:val="0"/>
          <w:numId w:val="34"/>
        </w:numPr>
        <w:spacing w:after="180" w:line="360" w:lineRule="auto"/>
        <w:contextualSpacing/>
        <w:rPr>
          <w:ins w:id="3357" w:author="HURR MEHDI" w:date="2025-03-26T16:52:00Z"/>
          <w:rFonts w:ascii="Arial" w:eastAsia="Arial" w:hAnsi="Arial" w:cs="Times New Roman"/>
          <w:i/>
          <w:color w:val="717171"/>
          <w:kern w:val="0"/>
          <w:sz w:val="18"/>
          <w:szCs w:val="18"/>
          <w:lang w:eastAsia="ja-JP"/>
          <w14:ligatures w14:val="none"/>
        </w:rPr>
      </w:pPr>
      <w:ins w:id="3358" w:author="HURR MEHDI" w:date="2025-03-26T16:52:00Z">
        <w:r w:rsidRPr="007D5BD4">
          <w:rPr>
            <w:rFonts w:ascii="Arial" w:eastAsia="Arial" w:hAnsi="Arial" w:cs="Times New Roman"/>
            <w:i/>
            <w:color w:val="717171"/>
            <w:kern w:val="0"/>
            <w:sz w:val="18"/>
            <w:szCs w:val="18"/>
            <w:lang w:eastAsia="ja-JP"/>
            <w14:ligatures w14:val="none"/>
          </w:rPr>
          <w:t xml:space="preserve">The Scheme of Study </w:t>
        </w:r>
        <w:proofErr w:type="gramStart"/>
        <w:r w:rsidRPr="007D5BD4">
          <w:rPr>
            <w:rFonts w:ascii="Arial" w:eastAsia="Arial" w:hAnsi="Arial" w:cs="Times New Roman"/>
            <w:i/>
            <w:color w:val="717171"/>
            <w:kern w:val="0"/>
            <w:sz w:val="18"/>
            <w:szCs w:val="18"/>
            <w:lang w:eastAsia="ja-JP"/>
            <w14:ligatures w14:val="none"/>
          </w:rPr>
          <w:t>is recorded</w:t>
        </w:r>
        <w:proofErr w:type="gramEnd"/>
        <w:r w:rsidRPr="007D5BD4">
          <w:rPr>
            <w:rFonts w:ascii="Arial" w:eastAsia="Arial" w:hAnsi="Arial" w:cs="Times New Roman"/>
            <w:i/>
            <w:color w:val="717171"/>
            <w:kern w:val="0"/>
            <w:sz w:val="18"/>
            <w:szCs w:val="18"/>
            <w:lang w:eastAsia="ja-JP"/>
            <w14:ligatures w14:val="none"/>
          </w:rPr>
          <w:t xml:space="preserve"> in the system.</w:t>
        </w:r>
      </w:ins>
    </w:p>
    <w:p w:rsidR="007D5BD4" w:rsidRPr="007D5BD4" w:rsidRDefault="007D5BD4" w:rsidP="007D5BD4">
      <w:pPr>
        <w:numPr>
          <w:ilvl w:val="0"/>
          <w:numId w:val="34"/>
        </w:numPr>
        <w:spacing w:after="180" w:line="360" w:lineRule="auto"/>
        <w:contextualSpacing/>
        <w:rPr>
          <w:ins w:id="3359" w:author="HURR MEHDI" w:date="2025-03-26T16:52:00Z"/>
          <w:rFonts w:ascii="Arial" w:eastAsia="Arial" w:hAnsi="Arial" w:cs="Times New Roman"/>
          <w:i/>
          <w:color w:val="717171"/>
          <w:kern w:val="0"/>
          <w:sz w:val="18"/>
          <w:szCs w:val="18"/>
          <w:lang w:eastAsia="ja-JP"/>
          <w14:ligatures w14:val="none"/>
        </w:rPr>
      </w:pPr>
      <w:ins w:id="3360" w:author="HURR MEHDI" w:date="2025-03-26T16:52:00Z">
        <w:r w:rsidRPr="007D5BD4">
          <w:rPr>
            <w:rFonts w:ascii="Arial" w:eastAsia="Arial" w:hAnsi="Arial" w:cs="Times New Roman"/>
            <w:i/>
            <w:color w:val="717171"/>
            <w:kern w:val="0"/>
            <w:sz w:val="18"/>
            <w:szCs w:val="18"/>
            <w:lang w:eastAsia="ja-JP"/>
            <w14:ligatures w14:val="none"/>
          </w:rPr>
          <w:t>Students can view updated course prerequisites and weightage.</w:t>
        </w:r>
      </w:ins>
    </w:p>
    <w:p w:rsidR="007D5BD4" w:rsidRPr="007D5BD4" w:rsidRDefault="007D5BD4" w:rsidP="007D5BD4">
      <w:pPr>
        <w:spacing w:after="180" w:line="360" w:lineRule="auto"/>
        <w:rPr>
          <w:ins w:id="3361" w:author="HURR MEHDI" w:date="2025-03-26T16:52:00Z"/>
          <w:rFonts w:ascii="Arial" w:eastAsia="Arial" w:hAnsi="Arial" w:cs="Times New Roman"/>
          <w:b/>
          <w:color w:val="0070C0"/>
          <w:kern w:val="0"/>
          <w:sz w:val="20"/>
          <w:szCs w:val="18"/>
          <w:lang w:eastAsia="ja-JP"/>
          <w14:ligatures w14:val="none"/>
        </w:rPr>
      </w:pPr>
      <w:ins w:id="3362" w:author="HURR MEHDI" w:date="2025-03-26T16:52:00Z">
        <w:r w:rsidRPr="007D5BD4">
          <w:rPr>
            <w:rFonts w:ascii="Arial" w:eastAsia="Arial" w:hAnsi="Arial" w:cs="Times New Roman"/>
            <w:b/>
            <w:color w:val="0070C0"/>
            <w:kern w:val="0"/>
            <w:sz w:val="20"/>
            <w:szCs w:val="18"/>
            <w:lang w:eastAsia="ja-JP"/>
            <w14:ligatures w14:val="none"/>
          </w:rPr>
          <w:t>Inputs:</w:t>
        </w:r>
      </w:ins>
    </w:p>
    <w:p w:rsidR="007D5BD4" w:rsidRPr="007D5BD4" w:rsidRDefault="007D5BD4" w:rsidP="007D5BD4">
      <w:pPr>
        <w:numPr>
          <w:ilvl w:val="0"/>
          <w:numId w:val="34"/>
        </w:numPr>
        <w:spacing w:after="180" w:line="360" w:lineRule="auto"/>
        <w:contextualSpacing/>
        <w:rPr>
          <w:ins w:id="3363" w:author="HURR MEHDI" w:date="2025-03-26T16:52:00Z"/>
          <w:rFonts w:ascii="Arial" w:eastAsia="Arial" w:hAnsi="Arial" w:cs="Times New Roman"/>
          <w:i/>
          <w:color w:val="717171"/>
          <w:kern w:val="0"/>
          <w:sz w:val="18"/>
          <w:szCs w:val="18"/>
          <w:lang w:eastAsia="ja-JP"/>
          <w14:ligatures w14:val="none"/>
        </w:rPr>
      </w:pPr>
      <w:proofErr w:type="spellStart"/>
      <w:ins w:id="3364" w:author="HURR MEHDI" w:date="2025-03-26T16:52:00Z">
        <w:r w:rsidRPr="007D5BD4">
          <w:rPr>
            <w:rFonts w:ascii="Arial" w:eastAsia="Arial" w:hAnsi="Arial" w:cs="Times New Roman"/>
            <w:i/>
            <w:color w:val="717171"/>
            <w:kern w:val="0"/>
            <w:sz w:val="18"/>
            <w:szCs w:val="18"/>
            <w:lang w:eastAsia="ja-JP"/>
            <w14:ligatures w14:val="none"/>
          </w:rPr>
          <w:t>SchemeOfStudyFile</w:t>
        </w:r>
        <w:proofErr w:type="spellEnd"/>
      </w:ins>
    </w:p>
    <w:p w:rsidR="007D5BD4" w:rsidRPr="007D5BD4" w:rsidRDefault="007D5BD4" w:rsidP="007D5BD4">
      <w:pPr>
        <w:spacing w:after="180" w:line="360" w:lineRule="auto"/>
        <w:rPr>
          <w:ins w:id="3365" w:author="HURR MEHDI" w:date="2025-03-26T16:52:00Z"/>
          <w:rFonts w:ascii="Arial" w:eastAsia="Arial" w:hAnsi="Arial" w:cs="Times New Roman"/>
          <w:b/>
          <w:color w:val="0070C0"/>
          <w:kern w:val="0"/>
          <w:sz w:val="20"/>
          <w:szCs w:val="18"/>
          <w:lang w:eastAsia="ja-JP"/>
          <w14:ligatures w14:val="none"/>
        </w:rPr>
      </w:pPr>
      <w:ins w:id="3366" w:author="HURR MEHDI" w:date="2025-03-26T16:52:00Z">
        <w:r w:rsidRPr="007D5BD4">
          <w:rPr>
            <w:rFonts w:ascii="Arial" w:eastAsia="Arial" w:hAnsi="Arial" w:cs="Times New Roman"/>
            <w:b/>
            <w:color w:val="0070C0"/>
            <w:kern w:val="0"/>
            <w:sz w:val="20"/>
            <w:szCs w:val="18"/>
            <w:lang w:eastAsia="ja-JP"/>
            <w14:ligatures w14:val="none"/>
          </w:rPr>
          <w:t>Outputs:</w:t>
        </w:r>
      </w:ins>
    </w:p>
    <w:p w:rsidR="007D5BD4" w:rsidRPr="007D5BD4" w:rsidRDefault="007D5BD4" w:rsidP="007D5BD4">
      <w:pPr>
        <w:numPr>
          <w:ilvl w:val="0"/>
          <w:numId w:val="34"/>
        </w:numPr>
        <w:spacing w:after="180" w:line="360" w:lineRule="auto"/>
        <w:contextualSpacing/>
        <w:rPr>
          <w:ins w:id="3367" w:author="HURR MEHDI" w:date="2025-03-26T16:52:00Z"/>
          <w:rFonts w:ascii="Arial" w:eastAsia="Arial" w:hAnsi="Arial" w:cs="Times New Roman"/>
          <w:i/>
          <w:color w:val="717171"/>
          <w:kern w:val="0"/>
          <w:sz w:val="18"/>
          <w:szCs w:val="18"/>
          <w:lang w:eastAsia="ja-JP"/>
          <w14:ligatures w14:val="none"/>
        </w:rPr>
      </w:pPr>
      <w:proofErr w:type="spellStart"/>
      <w:ins w:id="3368" w:author="HURR MEHDI" w:date="2025-03-26T16:52:00Z">
        <w:r w:rsidRPr="007D5BD4">
          <w:rPr>
            <w:rFonts w:ascii="Arial" w:eastAsia="Arial" w:hAnsi="Arial" w:cs="Times New Roman"/>
            <w:i/>
            <w:color w:val="717171"/>
            <w:kern w:val="0"/>
            <w:sz w:val="18"/>
            <w:szCs w:val="18"/>
            <w:lang w:eastAsia="ja-JP"/>
            <w14:ligatures w14:val="none"/>
          </w:rPr>
          <w:t>UploadStatus</w:t>
        </w:r>
        <w:proofErr w:type="spellEnd"/>
        <w:r w:rsidRPr="007D5BD4">
          <w:rPr>
            <w:rFonts w:ascii="Arial" w:eastAsia="Arial" w:hAnsi="Arial" w:cs="Times New Roman"/>
            <w:i/>
            <w:color w:val="717171"/>
            <w:kern w:val="0"/>
            <w:sz w:val="18"/>
            <w:szCs w:val="18"/>
            <w:lang w:eastAsia="ja-JP"/>
            <w14:ligatures w14:val="none"/>
          </w:rPr>
          <w:t xml:space="preserve"> (Successful / Failed)</w:t>
        </w:r>
      </w:ins>
    </w:p>
    <w:p w:rsidR="007D5BD4" w:rsidRPr="007D5BD4" w:rsidRDefault="007D5BD4" w:rsidP="007D5BD4">
      <w:pPr>
        <w:spacing w:after="180" w:line="360" w:lineRule="auto"/>
        <w:rPr>
          <w:ins w:id="3369" w:author="HURR MEHDI" w:date="2025-03-26T16:52:00Z"/>
          <w:rFonts w:ascii="Arial" w:eastAsia="Arial" w:hAnsi="Arial" w:cs="Times New Roman"/>
          <w:b/>
          <w:color w:val="0070C0"/>
          <w:kern w:val="0"/>
          <w:sz w:val="20"/>
          <w:szCs w:val="18"/>
          <w:lang w:eastAsia="ja-JP"/>
          <w14:ligatures w14:val="none"/>
        </w:rPr>
      </w:pPr>
      <w:ins w:id="3370" w:author="HURR MEHDI" w:date="2025-03-26T16:52:00Z">
        <w:r w:rsidRPr="007D5BD4">
          <w:rPr>
            <w:rFonts w:ascii="Arial" w:eastAsia="Arial" w:hAnsi="Arial" w:cs="Times New Roman"/>
            <w:b/>
            <w:color w:val="0070C0"/>
            <w:kern w:val="0"/>
            <w:sz w:val="20"/>
            <w:szCs w:val="18"/>
            <w:lang w:eastAsia="ja-JP"/>
            <w14:ligatures w14:val="none"/>
          </w:rPr>
          <w:t>Main Success Scenario:</w:t>
        </w:r>
      </w:ins>
    </w:p>
    <w:p w:rsidR="007D5BD4" w:rsidRPr="007D5BD4" w:rsidRDefault="007D5BD4" w:rsidP="007D5BD4">
      <w:pPr>
        <w:numPr>
          <w:ilvl w:val="0"/>
          <w:numId w:val="59"/>
        </w:numPr>
        <w:spacing w:after="180" w:line="480" w:lineRule="auto"/>
        <w:contextualSpacing/>
        <w:rPr>
          <w:ins w:id="3371" w:author="HURR MEHDI" w:date="2025-03-26T16:52:00Z"/>
          <w:rFonts w:ascii="Arial" w:eastAsia="Arial" w:hAnsi="Arial" w:cs="Times New Roman"/>
          <w:i/>
          <w:color w:val="717171"/>
          <w:kern w:val="0"/>
          <w:sz w:val="18"/>
          <w:szCs w:val="18"/>
          <w:lang w:eastAsia="ja-JP"/>
          <w14:ligatures w14:val="none"/>
        </w:rPr>
      </w:pPr>
      <w:ins w:id="3372" w:author="HURR MEHDI" w:date="2025-03-26T16:52:00Z">
        <w:r w:rsidRPr="007D5BD4">
          <w:rPr>
            <w:rFonts w:ascii="Arial" w:eastAsia="Arial" w:hAnsi="Arial" w:cs="Times New Roman"/>
            <w:i/>
            <w:color w:val="717171"/>
            <w:kern w:val="0"/>
            <w:sz w:val="18"/>
            <w:szCs w:val="18"/>
            <w:lang w:eastAsia="ja-JP"/>
            <w14:ligatures w14:val="none"/>
          </w:rPr>
          <w:t>The Course Coordinator navigates to the "Upload Scheme of Study" section.</w:t>
        </w:r>
      </w:ins>
    </w:p>
    <w:p w:rsidR="007D5BD4" w:rsidRPr="007D5BD4" w:rsidRDefault="007D5BD4" w:rsidP="007D5BD4">
      <w:pPr>
        <w:numPr>
          <w:ilvl w:val="0"/>
          <w:numId w:val="59"/>
        </w:numPr>
        <w:spacing w:after="180" w:line="480" w:lineRule="auto"/>
        <w:contextualSpacing/>
        <w:rPr>
          <w:ins w:id="3373" w:author="HURR MEHDI" w:date="2025-03-26T16:52:00Z"/>
          <w:rFonts w:ascii="Arial" w:eastAsia="Arial" w:hAnsi="Arial" w:cs="Times New Roman"/>
          <w:i/>
          <w:color w:val="717171"/>
          <w:kern w:val="0"/>
          <w:sz w:val="18"/>
          <w:szCs w:val="18"/>
          <w:lang w:eastAsia="ja-JP"/>
          <w14:ligatures w14:val="none"/>
        </w:rPr>
      </w:pPr>
      <w:ins w:id="3374" w:author="HURR MEHDI" w:date="2025-03-26T16:52:00Z">
        <w:r w:rsidRPr="007D5BD4">
          <w:rPr>
            <w:rFonts w:ascii="Arial" w:eastAsia="Arial" w:hAnsi="Arial" w:cs="Times New Roman"/>
            <w:i/>
            <w:color w:val="717171"/>
            <w:kern w:val="0"/>
            <w:sz w:val="18"/>
            <w:szCs w:val="18"/>
            <w:lang w:eastAsia="ja-JP"/>
            <w14:ligatures w14:val="none"/>
          </w:rPr>
          <w:t>The Course Coordinator selects and uploads the Scheme of Study file.</w:t>
        </w:r>
      </w:ins>
    </w:p>
    <w:p w:rsidR="007D5BD4" w:rsidRPr="007D5BD4" w:rsidRDefault="007D5BD4" w:rsidP="007D5BD4">
      <w:pPr>
        <w:numPr>
          <w:ilvl w:val="0"/>
          <w:numId w:val="59"/>
        </w:numPr>
        <w:spacing w:after="180" w:line="480" w:lineRule="auto"/>
        <w:contextualSpacing/>
        <w:rPr>
          <w:ins w:id="3375" w:author="HURR MEHDI" w:date="2025-03-26T16:52:00Z"/>
          <w:rFonts w:ascii="Arial" w:eastAsia="Arial" w:hAnsi="Arial" w:cs="Times New Roman"/>
          <w:i/>
          <w:color w:val="717171"/>
          <w:kern w:val="0"/>
          <w:sz w:val="18"/>
          <w:szCs w:val="18"/>
          <w:lang w:eastAsia="ja-JP"/>
          <w14:ligatures w14:val="none"/>
        </w:rPr>
      </w:pPr>
      <w:ins w:id="3376" w:author="HURR MEHDI" w:date="2025-03-26T16:52:00Z">
        <w:r w:rsidRPr="007D5BD4">
          <w:rPr>
            <w:rFonts w:ascii="Arial" w:eastAsia="Arial" w:hAnsi="Arial" w:cs="Times New Roman"/>
            <w:i/>
            <w:color w:val="717171"/>
            <w:kern w:val="0"/>
            <w:sz w:val="18"/>
            <w:szCs w:val="18"/>
            <w:lang w:eastAsia="ja-JP"/>
            <w14:ligatures w14:val="none"/>
          </w:rPr>
          <w:t>The system validates the file format and content.</w:t>
        </w:r>
      </w:ins>
    </w:p>
    <w:p w:rsidR="007D5BD4" w:rsidRPr="007D5BD4" w:rsidRDefault="007D5BD4" w:rsidP="007D5BD4">
      <w:pPr>
        <w:numPr>
          <w:ilvl w:val="0"/>
          <w:numId w:val="59"/>
        </w:numPr>
        <w:spacing w:after="180" w:line="480" w:lineRule="auto"/>
        <w:contextualSpacing/>
        <w:rPr>
          <w:ins w:id="3377" w:author="HURR MEHDI" w:date="2025-03-26T16:52:00Z"/>
          <w:rFonts w:ascii="Arial" w:eastAsia="Arial" w:hAnsi="Arial" w:cs="Times New Roman"/>
          <w:i/>
          <w:color w:val="717171"/>
          <w:kern w:val="0"/>
          <w:sz w:val="18"/>
          <w:szCs w:val="18"/>
          <w:lang w:eastAsia="ja-JP"/>
          <w14:ligatures w14:val="none"/>
        </w:rPr>
      </w:pPr>
      <w:ins w:id="3378" w:author="HURR MEHDI" w:date="2025-03-26T16:52:00Z">
        <w:r w:rsidRPr="007D5BD4">
          <w:rPr>
            <w:rFonts w:ascii="Arial" w:eastAsia="Arial" w:hAnsi="Arial" w:cs="Times New Roman"/>
            <w:i/>
            <w:color w:val="717171"/>
            <w:kern w:val="0"/>
            <w:sz w:val="18"/>
            <w:szCs w:val="18"/>
            <w:lang w:eastAsia="ja-JP"/>
            <w14:ligatures w14:val="none"/>
          </w:rPr>
          <w:t>If the file is valid, the system records it.</w:t>
        </w:r>
      </w:ins>
    </w:p>
    <w:p w:rsidR="007D5BD4" w:rsidRPr="007D5BD4" w:rsidRDefault="007D5BD4" w:rsidP="007D5BD4">
      <w:pPr>
        <w:numPr>
          <w:ilvl w:val="0"/>
          <w:numId w:val="59"/>
        </w:numPr>
        <w:spacing w:after="180" w:line="480" w:lineRule="auto"/>
        <w:contextualSpacing/>
        <w:rPr>
          <w:ins w:id="3379" w:author="HURR MEHDI" w:date="2025-03-26T16:52:00Z"/>
          <w:rFonts w:ascii="Arial" w:eastAsia="Arial" w:hAnsi="Arial" w:cs="Times New Roman"/>
          <w:i/>
          <w:color w:val="717171"/>
          <w:kern w:val="0"/>
          <w:sz w:val="18"/>
          <w:szCs w:val="18"/>
          <w:lang w:eastAsia="ja-JP"/>
          <w14:ligatures w14:val="none"/>
        </w:rPr>
      </w:pPr>
      <w:ins w:id="3380" w:author="HURR MEHDI" w:date="2025-03-26T16:52:00Z">
        <w:r w:rsidRPr="007D5BD4">
          <w:rPr>
            <w:rFonts w:ascii="Arial" w:eastAsia="Arial" w:hAnsi="Arial" w:cs="Times New Roman"/>
            <w:i/>
            <w:color w:val="717171"/>
            <w:kern w:val="0"/>
            <w:sz w:val="18"/>
            <w:szCs w:val="18"/>
            <w:lang w:eastAsia="ja-JP"/>
            <w14:ligatures w14:val="none"/>
          </w:rPr>
          <w:t>The system updates course prerequisites and weightage.</w:t>
        </w:r>
      </w:ins>
    </w:p>
    <w:p w:rsidR="007D5BD4" w:rsidRPr="007D5BD4" w:rsidRDefault="007D5BD4" w:rsidP="007D5BD4">
      <w:pPr>
        <w:numPr>
          <w:ilvl w:val="0"/>
          <w:numId w:val="59"/>
        </w:numPr>
        <w:spacing w:after="180" w:line="480" w:lineRule="auto"/>
        <w:contextualSpacing/>
        <w:rPr>
          <w:ins w:id="3381" w:author="HURR MEHDI" w:date="2025-03-26T16:52:00Z"/>
          <w:rFonts w:ascii="Arial" w:eastAsia="Arial" w:hAnsi="Arial" w:cs="Times New Roman"/>
          <w:i/>
          <w:color w:val="717171"/>
          <w:kern w:val="0"/>
          <w:sz w:val="18"/>
          <w:szCs w:val="18"/>
          <w:lang w:eastAsia="ja-JP"/>
          <w14:ligatures w14:val="none"/>
        </w:rPr>
      </w:pPr>
      <w:ins w:id="3382" w:author="HURR MEHDI" w:date="2025-03-26T16:52:00Z">
        <w:r w:rsidRPr="007D5BD4">
          <w:rPr>
            <w:rFonts w:ascii="Arial" w:eastAsia="Arial" w:hAnsi="Arial" w:cs="Times New Roman"/>
            <w:i/>
            <w:color w:val="717171"/>
            <w:kern w:val="0"/>
            <w:sz w:val="18"/>
            <w:szCs w:val="18"/>
            <w:lang w:eastAsia="ja-JP"/>
            <w14:ligatures w14:val="none"/>
          </w:rPr>
          <w:t>The system confirms the successful upload.</w:t>
        </w:r>
      </w:ins>
    </w:p>
    <w:p w:rsidR="007D5BD4" w:rsidRPr="007D5BD4" w:rsidRDefault="007D5BD4" w:rsidP="007D5BD4">
      <w:pPr>
        <w:spacing w:after="180" w:line="480" w:lineRule="auto"/>
        <w:rPr>
          <w:ins w:id="3383" w:author="HURR MEHDI" w:date="2025-03-26T16:52:00Z"/>
          <w:rFonts w:ascii="Arial" w:eastAsia="Arial" w:hAnsi="Arial" w:cs="Times New Roman"/>
          <w:i/>
          <w:color w:val="717171"/>
          <w:kern w:val="0"/>
          <w:sz w:val="18"/>
          <w:szCs w:val="18"/>
          <w:lang w:eastAsia="ja-JP"/>
          <w14:ligatures w14:val="none"/>
        </w:rPr>
      </w:pPr>
    </w:p>
    <w:p w:rsidR="007D5BD4" w:rsidRPr="007D5BD4" w:rsidRDefault="007D5BD4" w:rsidP="007D5BD4">
      <w:pPr>
        <w:spacing w:after="180" w:line="360" w:lineRule="auto"/>
        <w:rPr>
          <w:ins w:id="3384" w:author="HURR MEHDI" w:date="2025-03-26T16:52:00Z"/>
          <w:rFonts w:ascii="Arial" w:eastAsia="Arial" w:hAnsi="Arial" w:cs="Times New Roman"/>
          <w:b/>
          <w:color w:val="0070C0"/>
          <w:kern w:val="0"/>
          <w:sz w:val="20"/>
          <w:szCs w:val="18"/>
          <w:lang w:eastAsia="ja-JP"/>
          <w14:ligatures w14:val="none"/>
        </w:rPr>
      </w:pPr>
      <w:ins w:id="3385" w:author="HURR MEHDI" w:date="2025-03-26T16:52:00Z">
        <w:r w:rsidRPr="007D5BD4">
          <w:rPr>
            <w:rFonts w:ascii="Arial" w:eastAsia="Arial" w:hAnsi="Arial" w:cs="Times New Roman"/>
            <w:b/>
            <w:color w:val="0070C0"/>
            <w:kern w:val="0"/>
            <w:sz w:val="20"/>
            <w:szCs w:val="18"/>
            <w:lang w:eastAsia="ja-JP"/>
            <w14:ligatures w14:val="none"/>
          </w:rPr>
          <w:lastRenderedPageBreak/>
          <w:t>Alternative Scenarios:</w:t>
        </w:r>
      </w:ins>
    </w:p>
    <w:p w:rsidR="007D5BD4" w:rsidRPr="007D5BD4" w:rsidRDefault="007D5BD4" w:rsidP="007D5BD4">
      <w:pPr>
        <w:numPr>
          <w:ilvl w:val="0"/>
          <w:numId w:val="60"/>
        </w:numPr>
        <w:spacing w:after="180" w:line="480" w:lineRule="auto"/>
        <w:contextualSpacing/>
        <w:rPr>
          <w:ins w:id="3386" w:author="HURR MEHDI" w:date="2025-03-26T16:52:00Z"/>
          <w:rFonts w:ascii="Arial" w:eastAsia="Arial" w:hAnsi="Arial" w:cs="Times New Roman"/>
          <w:i/>
          <w:color w:val="717171"/>
          <w:kern w:val="0"/>
          <w:sz w:val="18"/>
          <w:szCs w:val="18"/>
          <w:lang w:eastAsia="ja-JP"/>
          <w14:ligatures w14:val="none"/>
        </w:rPr>
        <w:pPrChange w:id="3387" w:author="HURR MEHDI" w:date="2025-03-26T16:53:00Z">
          <w:pPr>
            <w:numPr>
              <w:numId w:val="34"/>
            </w:numPr>
            <w:spacing w:after="180" w:line="480" w:lineRule="auto"/>
            <w:ind w:left="720" w:hanging="360"/>
            <w:contextualSpacing/>
          </w:pPr>
        </w:pPrChange>
      </w:pPr>
      <w:ins w:id="3388" w:author="HURR MEHDI" w:date="2025-03-26T16:52:00Z">
        <w:r w:rsidRPr="007D5BD4">
          <w:rPr>
            <w:rFonts w:ascii="Arial" w:eastAsia="Arial" w:hAnsi="Arial" w:cs="Times New Roman"/>
            <w:i/>
            <w:color w:val="717171"/>
            <w:kern w:val="0"/>
            <w:sz w:val="18"/>
            <w:szCs w:val="18"/>
            <w:lang w:eastAsia="ja-JP"/>
            <w14:ligatures w14:val="none"/>
          </w:rPr>
          <w:t xml:space="preserve"> File Validation Failed:</w:t>
        </w:r>
      </w:ins>
    </w:p>
    <w:p w:rsidR="007D5BD4" w:rsidRPr="007D5BD4" w:rsidRDefault="007D5BD4" w:rsidP="007D5BD4">
      <w:pPr>
        <w:spacing w:after="180" w:line="480" w:lineRule="auto"/>
        <w:ind w:left="720"/>
        <w:contextualSpacing/>
        <w:rPr>
          <w:ins w:id="3389" w:author="HURR MEHDI" w:date="2025-03-26T16:52:00Z"/>
          <w:rFonts w:ascii="Arial" w:eastAsia="Arial" w:hAnsi="Arial" w:cs="Times New Roman"/>
          <w:i/>
          <w:color w:val="717171"/>
          <w:kern w:val="0"/>
          <w:sz w:val="18"/>
          <w:szCs w:val="18"/>
          <w:lang w:eastAsia="ja-JP"/>
          <w14:ligatures w14:val="none"/>
        </w:rPr>
        <w:pPrChange w:id="3390" w:author="HURR MEHDI" w:date="2025-03-26T16:52:00Z">
          <w:pPr>
            <w:spacing w:after="180" w:line="360" w:lineRule="auto"/>
            <w:contextualSpacing/>
          </w:pPr>
        </w:pPrChange>
      </w:pPr>
      <w:ins w:id="3391" w:author="HURR MEHDI" w:date="2025-03-26T16:52:00Z">
        <w:r w:rsidRPr="007D5BD4">
          <w:rPr>
            <w:rFonts w:ascii="Arial" w:eastAsia="Arial" w:hAnsi="Arial" w:cs="Times New Roman"/>
            <w:i/>
            <w:color w:val="717171"/>
            <w:kern w:val="0"/>
            <w:sz w:val="18"/>
            <w:szCs w:val="18"/>
            <w:lang w:eastAsia="ja-JP"/>
            <w14:ligatures w14:val="none"/>
          </w:rPr>
          <w:t xml:space="preserve">The uploaded file format is </w:t>
        </w:r>
        <w:proofErr w:type="spellStart"/>
        <w:r w:rsidRPr="007D5BD4">
          <w:rPr>
            <w:rFonts w:ascii="Arial" w:eastAsia="Arial" w:hAnsi="Arial" w:cs="Times New Roman"/>
            <w:i/>
            <w:color w:val="717171"/>
            <w:kern w:val="0"/>
            <w:sz w:val="18"/>
            <w:szCs w:val="18"/>
            <w:lang w:eastAsia="ja-JP"/>
            <w14:ligatures w14:val="none"/>
          </w:rPr>
          <w:t>invalid.The</w:t>
        </w:r>
        <w:proofErr w:type="spellEnd"/>
        <w:r w:rsidRPr="007D5BD4">
          <w:rPr>
            <w:rFonts w:ascii="Arial" w:eastAsia="Arial" w:hAnsi="Arial" w:cs="Times New Roman"/>
            <w:i/>
            <w:color w:val="717171"/>
            <w:kern w:val="0"/>
            <w:sz w:val="18"/>
            <w:szCs w:val="18"/>
            <w:lang w:eastAsia="ja-JP"/>
            <w14:ligatures w14:val="none"/>
          </w:rPr>
          <w:t xml:space="preserve"> system informs the Course Coordina</w:t>
        </w:r>
        <w:r>
          <w:rPr>
            <w:rFonts w:ascii="Arial" w:eastAsia="Arial" w:hAnsi="Arial" w:cs="Times New Roman"/>
            <w:i/>
            <w:color w:val="717171"/>
            <w:kern w:val="0"/>
            <w:sz w:val="18"/>
            <w:szCs w:val="18"/>
            <w:lang w:eastAsia="ja-JP"/>
            <w14:ligatures w14:val="none"/>
          </w:rPr>
          <w:t xml:space="preserve">tor to upload a valid Scheme of </w:t>
        </w:r>
        <w:r w:rsidRPr="007D5BD4">
          <w:rPr>
            <w:rFonts w:ascii="Arial" w:eastAsia="Arial" w:hAnsi="Arial" w:cs="Times New Roman"/>
            <w:i/>
            <w:color w:val="717171"/>
            <w:kern w:val="0"/>
            <w:sz w:val="18"/>
            <w:szCs w:val="18"/>
            <w:lang w:eastAsia="ja-JP"/>
            <w14:ligatures w14:val="none"/>
          </w:rPr>
          <w:t>Study.</w:t>
        </w:r>
      </w:ins>
    </w:p>
    <w:p w:rsidR="007D5BD4" w:rsidRPr="007D5BD4" w:rsidRDefault="007D5BD4" w:rsidP="007D5BD4">
      <w:pPr>
        <w:numPr>
          <w:ilvl w:val="0"/>
          <w:numId w:val="61"/>
        </w:numPr>
        <w:spacing w:after="180" w:line="480" w:lineRule="auto"/>
        <w:contextualSpacing/>
        <w:rPr>
          <w:ins w:id="3392" w:author="HURR MEHDI" w:date="2025-03-26T16:52:00Z"/>
          <w:rFonts w:ascii="Arial" w:eastAsia="Arial" w:hAnsi="Arial" w:cs="Times New Roman"/>
          <w:i/>
          <w:color w:val="717171"/>
          <w:kern w:val="0"/>
          <w:sz w:val="18"/>
          <w:szCs w:val="18"/>
          <w:lang w:eastAsia="ja-JP"/>
          <w14:ligatures w14:val="none"/>
        </w:rPr>
        <w:pPrChange w:id="3393" w:author="HURR MEHDI" w:date="2025-03-26T16:53:00Z">
          <w:pPr>
            <w:numPr>
              <w:numId w:val="34"/>
            </w:numPr>
            <w:spacing w:after="180" w:line="480" w:lineRule="auto"/>
            <w:ind w:left="720" w:hanging="360"/>
            <w:contextualSpacing/>
          </w:pPr>
        </w:pPrChange>
      </w:pPr>
      <w:ins w:id="3394" w:author="HURR MEHDI" w:date="2025-03-26T16:52:00Z">
        <w:r w:rsidRPr="007D5BD4">
          <w:rPr>
            <w:rFonts w:ascii="Arial" w:eastAsia="Arial" w:hAnsi="Arial" w:cs="Times New Roman"/>
            <w:i/>
            <w:color w:val="717171"/>
            <w:kern w:val="0"/>
            <w:sz w:val="18"/>
            <w:szCs w:val="18"/>
            <w:lang w:eastAsia="ja-JP"/>
            <w14:ligatures w14:val="none"/>
          </w:rPr>
          <w:t>Technical Failure:</w:t>
        </w:r>
      </w:ins>
    </w:p>
    <w:p w:rsidR="007D5BD4" w:rsidRPr="007D5BD4" w:rsidRDefault="007D5BD4" w:rsidP="007D5BD4">
      <w:pPr>
        <w:spacing w:after="180" w:line="480" w:lineRule="auto"/>
        <w:ind w:left="720"/>
        <w:contextualSpacing/>
        <w:rPr>
          <w:ins w:id="3395" w:author="HURR MEHDI" w:date="2025-03-26T16:52:00Z"/>
          <w:rFonts w:ascii="Arial" w:eastAsia="Arial" w:hAnsi="Arial" w:cs="Times New Roman"/>
          <w:i/>
          <w:color w:val="717171"/>
          <w:kern w:val="0"/>
          <w:sz w:val="18"/>
          <w:szCs w:val="18"/>
          <w:lang w:eastAsia="ja-JP"/>
          <w14:ligatures w14:val="none"/>
        </w:rPr>
        <w:pPrChange w:id="3396" w:author="HURR MEHDI" w:date="2025-03-26T16:53:00Z">
          <w:pPr>
            <w:spacing w:after="180" w:line="360" w:lineRule="auto"/>
            <w:contextualSpacing/>
          </w:pPr>
        </w:pPrChange>
      </w:pPr>
      <w:ins w:id="3397" w:author="HURR MEHDI" w:date="2025-03-26T16:52:00Z">
        <w:r w:rsidRPr="007D5BD4">
          <w:rPr>
            <w:rFonts w:ascii="Arial" w:eastAsia="Arial" w:hAnsi="Arial" w:cs="Times New Roman"/>
            <w:i/>
            <w:color w:val="717171"/>
            <w:kern w:val="0"/>
            <w:sz w:val="18"/>
            <w:szCs w:val="18"/>
            <w:lang w:eastAsia="ja-JP"/>
            <w14:ligatures w14:val="none"/>
          </w:rPr>
          <w:t xml:space="preserve">A system error occurs while processing the </w:t>
        </w:r>
        <w:proofErr w:type="spellStart"/>
        <w:r w:rsidRPr="007D5BD4">
          <w:rPr>
            <w:rFonts w:ascii="Arial" w:eastAsia="Arial" w:hAnsi="Arial" w:cs="Times New Roman"/>
            <w:i/>
            <w:color w:val="717171"/>
            <w:kern w:val="0"/>
            <w:sz w:val="18"/>
            <w:szCs w:val="18"/>
            <w:lang w:eastAsia="ja-JP"/>
            <w14:ligatures w14:val="none"/>
          </w:rPr>
          <w:t>upload.The</w:t>
        </w:r>
        <w:proofErr w:type="spellEnd"/>
        <w:r w:rsidRPr="007D5BD4">
          <w:rPr>
            <w:rFonts w:ascii="Arial" w:eastAsia="Arial" w:hAnsi="Arial" w:cs="Times New Roman"/>
            <w:i/>
            <w:color w:val="717171"/>
            <w:kern w:val="0"/>
            <w:sz w:val="18"/>
            <w:szCs w:val="18"/>
            <w:lang w:eastAsia="ja-JP"/>
            <w14:ligatures w14:val="none"/>
          </w:rPr>
          <w:t xml:space="preserve"> system informs the </w:t>
        </w:r>
        <w:r>
          <w:rPr>
            <w:rFonts w:ascii="Arial" w:eastAsia="Arial" w:hAnsi="Arial" w:cs="Times New Roman"/>
            <w:i/>
            <w:color w:val="717171"/>
            <w:kern w:val="0"/>
            <w:sz w:val="18"/>
            <w:szCs w:val="18"/>
            <w:lang w:eastAsia="ja-JP"/>
            <w14:ligatures w14:val="none"/>
          </w:rPr>
          <w:t xml:space="preserve">Course Coordinator to try again </w:t>
        </w:r>
        <w:r w:rsidRPr="007D5BD4">
          <w:rPr>
            <w:rFonts w:ascii="Arial" w:eastAsia="Arial" w:hAnsi="Arial" w:cs="Times New Roman"/>
            <w:i/>
            <w:color w:val="717171"/>
            <w:kern w:val="0"/>
            <w:sz w:val="18"/>
            <w:szCs w:val="18"/>
            <w:lang w:eastAsia="ja-JP"/>
            <w14:ligatures w14:val="none"/>
          </w:rPr>
          <w:t>later.</w:t>
        </w:r>
      </w:ins>
    </w:p>
    <w:p w:rsidR="0037311C" w:rsidRPr="0037311C" w:rsidRDefault="0037311C" w:rsidP="0037311C">
      <w:pPr>
        <w:keepNext/>
        <w:keepLines/>
        <w:spacing w:before="360" w:after="120" w:line="240" w:lineRule="auto"/>
        <w:outlineLvl w:val="1"/>
        <w:rPr>
          <w:ins w:id="3398" w:author="HURR MEHDI" w:date="2025-03-26T16:59:00Z"/>
          <w:rFonts w:ascii="Arial" w:eastAsia="Arial" w:hAnsi="Arial" w:cs="Times New Roman (Body CS)"/>
          <w:b/>
          <w:bCs/>
          <w:color w:val="0070C0"/>
          <w:spacing w:val="10"/>
          <w:kern w:val="0"/>
          <w:sz w:val="24"/>
          <w:szCs w:val="18"/>
          <w:lang w:eastAsia="ja-JP"/>
          <w14:ligatures w14:val="none"/>
        </w:rPr>
      </w:pPr>
      <w:bookmarkStart w:id="3399" w:name="_Toc193933086"/>
      <w:ins w:id="3400" w:author="HURR MEHDI" w:date="2025-03-26T16:59:00Z">
        <w:r w:rsidRPr="0037311C">
          <w:rPr>
            <w:rFonts w:ascii="Arial" w:eastAsia="Arial" w:hAnsi="Arial" w:cs="Times New Roman (Body CS)"/>
            <w:b/>
            <w:bCs/>
            <w:color w:val="0070C0"/>
            <w:spacing w:val="10"/>
            <w:kern w:val="0"/>
            <w:sz w:val="24"/>
            <w:szCs w:val="18"/>
            <w:lang w:eastAsia="ja-JP"/>
            <w14:ligatures w14:val="none"/>
          </w:rPr>
          <w:t>Use Case</w:t>
        </w:r>
        <w:r>
          <w:rPr>
            <w:rFonts w:ascii="Arial" w:eastAsia="Arial" w:hAnsi="Arial" w:cs="Times New Roman (Body CS)"/>
            <w:b/>
            <w:bCs/>
            <w:color w:val="0070C0"/>
            <w:spacing w:val="10"/>
            <w:kern w:val="0"/>
            <w:sz w:val="24"/>
            <w:szCs w:val="18"/>
            <w:lang w:eastAsia="ja-JP"/>
            <w14:ligatures w14:val="none"/>
          </w:rPr>
          <w:t xml:space="preserve"> 8</w:t>
        </w:r>
        <w:r w:rsidRPr="0037311C">
          <w:rPr>
            <w:rFonts w:ascii="Arial" w:eastAsia="Arial" w:hAnsi="Arial" w:cs="Times New Roman (Body CS)"/>
            <w:b/>
            <w:bCs/>
            <w:color w:val="0070C0"/>
            <w:spacing w:val="10"/>
            <w:kern w:val="0"/>
            <w:sz w:val="24"/>
            <w:szCs w:val="18"/>
            <w:lang w:eastAsia="ja-JP"/>
            <w14:ligatures w14:val="none"/>
          </w:rPr>
          <w:t>: Edit Courses</w:t>
        </w:r>
        <w:bookmarkEnd w:id="3399"/>
      </w:ins>
    </w:p>
    <w:p w:rsidR="0037311C" w:rsidRPr="0037311C" w:rsidRDefault="0037311C" w:rsidP="0037311C">
      <w:pPr>
        <w:spacing w:after="180" w:line="288" w:lineRule="auto"/>
        <w:rPr>
          <w:ins w:id="3401" w:author="HURR MEHDI" w:date="2025-03-26T16:59:00Z"/>
          <w:rFonts w:ascii="Arial" w:eastAsia="Arial" w:hAnsi="Arial" w:cs="Times New Roman"/>
          <w:color w:val="262626"/>
          <w:kern w:val="0"/>
          <w:sz w:val="18"/>
          <w:szCs w:val="18"/>
          <w:lang w:eastAsia="ja-JP"/>
          <w14:ligatures w14:val="none"/>
        </w:rPr>
      </w:pPr>
    </w:p>
    <w:p w:rsidR="0037311C" w:rsidRPr="0037311C" w:rsidRDefault="0037311C" w:rsidP="0037311C">
      <w:pPr>
        <w:spacing w:after="180" w:line="360" w:lineRule="auto"/>
        <w:rPr>
          <w:ins w:id="3402" w:author="HURR MEHDI" w:date="2025-03-26T16:59:00Z"/>
          <w:rFonts w:ascii="Arial" w:eastAsia="Arial" w:hAnsi="Arial" w:cs="Times New Roman"/>
          <w:b/>
          <w:color w:val="0070C0"/>
          <w:kern w:val="0"/>
          <w:sz w:val="20"/>
          <w:szCs w:val="18"/>
          <w:lang w:eastAsia="ja-JP"/>
          <w14:ligatures w14:val="none"/>
        </w:rPr>
      </w:pPr>
      <w:ins w:id="3403" w:author="HURR MEHDI" w:date="2025-03-26T16:59:00Z">
        <w:r w:rsidRPr="0037311C">
          <w:rPr>
            <w:rFonts w:ascii="Arial" w:eastAsia="Arial" w:hAnsi="Arial" w:cs="Times New Roman"/>
            <w:b/>
            <w:color w:val="0070C0"/>
            <w:kern w:val="0"/>
            <w:sz w:val="20"/>
            <w:szCs w:val="18"/>
            <w:lang w:eastAsia="ja-JP"/>
            <w14:ligatures w14:val="none"/>
          </w:rPr>
          <w:t>Primary Actor(s):</w:t>
        </w:r>
      </w:ins>
    </w:p>
    <w:p w:rsidR="0037311C" w:rsidRPr="0037311C" w:rsidRDefault="0037311C" w:rsidP="0037311C">
      <w:pPr>
        <w:numPr>
          <w:ilvl w:val="0"/>
          <w:numId w:val="34"/>
        </w:numPr>
        <w:spacing w:after="180" w:line="360" w:lineRule="auto"/>
        <w:contextualSpacing/>
        <w:rPr>
          <w:ins w:id="3404" w:author="HURR MEHDI" w:date="2025-03-26T16:59:00Z"/>
          <w:rFonts w:ascii="Arial" w:eastAsia="Arial" w:hAnsi="Arial" w:cs="Times New Roman"/>
          <w:i/>
          <w:color w:val="717171"/>
          <w:kern w:val="0"/>
          <w:sz w:val="18"/>
          <w:szCs w:val="18"/>
          <w:lang w:eastAsia="ja-JP"/>
          <w14:ligatures w14:val="none"/>
        </w:rPr>
      </w:pPr>
      <w:ins w:id="3405" w:author="HURR MEHDI" w:date="2025-03-26T16:59:00Z">
        <w:r w:rsidRPr="0037311C">
          <w:rPr>
            <w:rFonts w:ascii="Arial" w:eastAsia="Arial" w:hAnsi="Arial" w:cs="Times New Roman"/>
            <w:i/>
            <w:color w:val="717171"/>
            <w:kern w:val="0"/>
            <w:sz w:val="18"/>
            <w:szCs w:val="18"/>
            <w:lang w:eastAsia="ja-JP"/>
            <w14:ligatures w14:val="none"/>
          </w:rPr>
          <w:t>Course Coordinator</w:t>
        </w:r>
      </w:ins>
    </w:p>
    <w:p w:rsidR="0037311C" w:rsidRPr="0037311C" w:rsidRDefault="0037311C" w:rsidP="0037311C">
      <w:pPr>
        <w:spacing w:after="180" w:line="360" w:lineRule="auto"/>
        <w:rPr>
          <w:ins w:id="3406" w:author="HURR MEHDI" w:date="2025-03-26T16:59:00Z"/>
          <w:rFonts w:ascii="Arial" w:eastAsia="Arial" w:hAnsi="Arial" w:cs="Times New Roman"/>
          <w:b/>
          <w:color w:val="0070C0"/>
          <w:kern w:val="0"/>
          <w:sz w:val="20"/>
          <w:szCs w:val="18"/>
          <w:lang w:eastAsia="ja-JP"/>
          <w14:ligatures w14:val="none"/>
        </w:rPr>
      </w:pPr>
      <w:ins w:id="3407" w:author="HURR MEHDI" w:date="2025-03-26T16:59:00Z">
        <w:r w:rsidRPr="0037311C">
          <w:rPr>
            <w:rFonts w:ascii="Arial" w:eastAsia="Arial" w:hAnsi="Arial" w:cs="Times New Roman"/>
            <w:b/>
            <w:color w:val="0070C0"/>
            <w:kern w:val="0"/>
            <w:sz w:val="20"/>
            <w:szCs w:val="18"/>
            <w:lang w:eastAsia="ja-JP"/>
            <w14:ligatures w14:val="none"/>
          </w:rPr>
          <w:t>Use Case Description:</w:t>
        </w:r>
      </w:ins>
    </w:p>
    <w:p w:rsidR="0037311C" w:rsidRPr="0037311C" w:rsidRDefault="0037311C" w:rsidP="0037311C">
      <w:pPr>
        <w:spacing w:after="180" w:line="360" w:lineRule="auto"/>
        <w:rPr>
          <w:ins w:id="3408" w:author="HURR MEHDI" w:date="2025-03-26T16:59:00Z"/>
          <w:rFonts w:ascii="Arial" w:eastAsia="Arial" w:hAnsi="Arial" w:cs="Times New Roman"/>
          <w:i/>
          <w:color w:val="717171"/>
          <w:kern w:val="0"/>
          <w:sz w:val="18"/>
          <w:szCs w:val="18"/>
          <w:lang w:eastAsia="ja-JP"/>
          <w14:ligatures w14:val="none"/>
        </w:rPr>
      </w:pPr>
      <w:ins w:id="3409" w:author="HURR MEHDI" w:date="2025-03-26T16:59:00Z">
        <w:r w:rsidRPr="0037311C">
          <w:rPr>
            <w:rFonts w:ascii="Arial" w:eastAsia="Arial" w:hAnsi="Arial" w:cs="Times New Roman"/>
            <w:i/>
            <w:color w:val="717171"/>
            <w:kern w:val="0"/>
            <w:sz w:val="18"/>
            <w:szCs w:val="18"/>
            <w:lang w:eastAsia="ja-JP"/>
            <w14:ligatures w14:val="none"/>
          </w:rPr>
          <w:t xml:space="preserve">This use case allows the Course Coordinator to edit the details of a course, such as course name, prerequisites, or other relevant information. The system ensures that the changes </w:t>
        </w:r>
        <w:proofErr w:type="gramStart"/>
        <w:r w:rsidRPr="0037311C">
          <w:rPr>
            <w:rFonts w:ascii="Arial" w:eastAsia="Arial" w:hAnsi="Arial" w:cs="Times New Roman"/>
            <w:i/>
            <w:color w:val="717171"/>
            <w:kern w:val="0"/>
            <w:sz w:val="18"/>
            <w:szCs w:val="18"/>
            <w:lang w:eastAsia="ja-JP"/>
            <w14:ligatures w14:val="none"/>
          </w:rPr>
          <w:t>are validated and updated in the database</w:t>
        </w:r>
        <w:proofErr w:type="gramEnd"/>
        <w:r w:rsidRPr="0037311C">
          <w:rPr>
            <w:rFonts w:ascii="Arial" w:eastAsia="Arial" w:hAnsi="Arial" w:cs="Times New Roman"/>
            <w:i/>
            <w:color w:val="717171"/>
            <w:kern w:val="0"/>
            <w:sz w:val="18"/>
            <w:szCs w:val="18"/>
            <w:lang w:eastAsia="ja-JP"/>
            <w14:ligatures w14:val="none"/>
          </w:rPr>
          <w:t>.</w:t>
        </w:r>
      </w:ins>
    </w:p>
    <w:p w:rsidR="0037311C" w:rsidRPr="0037311C" w:rsidRDefault="0037311C" w:rsidP="0037311C">
      <w:pPr>
        <w:spacing w:after="180" w:line="360" w:lineRule="auto"/>
        <w:rPr>
          <w:ins w:id="3410" w:author="HURR MEHDI" w:date="2025-03-26T16:59:00Z"/>
          <w:rFonts w:ascii="Arial" w:eastAsia="Arial" w:hAnsi="Arial" w:cs="Times New Roman"/>
          <w:b/>
          <w:color w:val="0070C0"/>
          <w:kern w:val="0"/>
          <w:sz w:val="20"/>
          <w:szCs w:val="18"/>
          <w:lang w:eastAsia="ja-JP"/>
          <w14:ligatures w14:val="none"/>
        </w:rPr>
      </w:pPr>
      <w:ins w:id="3411" w:author="HURR MEHDI" w:date="2025-03-26T16:59:00Z">
        <w:r w:rsidRPr="0037311C">
          <w:rPr>
            <w:rFonts w:ascii="Arial" w:eastAsia="Arial" w:hAnsi="Arial" w:cs="Times New Roman"/>
            <w:b/>
            <w:color w:val="0070C0"/>
            <w:kern w:val="0"/>
            <w:sz w:val="20"/>
            <w:szCs w:val="18"/>
            <w:lang w:eastAsia="ja-JP"/>
            <w14:ligatures w14:val="none"/>
          </w:rPr>
          <w:t>Stakeholders and Interests:</w:t>
        </w:r>
      </w:ins>
    </w:p>
    <w:p w:rsidR="0037311C" w:rsidRPr="0037311C" w:rsidRDefault="0037311C" w:rsidP="0037311C">
      <w:pPr>
        <w:numPr>
          <w:ilvl w:val="0"/>
          <w:numId w:val="36"/>
        </w:numPr>
        <w:spacing w:after="180" w:line="288" w:lineRule="auto"/>
        <w:contextualSpacing/>
        <w:rPr>
          <w:ins w:id="3412" w:author="HURR MEHDI" w:date="2025-03-26T16:59:00Z"/>
          <w:rFonts w:ascii="Arial" w:eastAsia="Arial" w:hAnsi="Arial" w:cs="Times New Roman"/>
          <w:i/>
          <w:color w:val="717171"/>
          <w:kern w:val="0"/>
          <w:sz w:val="18"/>
          <w:szCs w:val="18"/>
          <w:lang w:eastAsia="ja-JP"/>
          <w14:ligatures w14:val="none"/>
        </w:rPr>
      </w:pPr>
      <w:ins w:id="3413" w:author="HURR MEHDI" w:date="2025-03-26T16:59:00Z">
        <w:r w:rsidRPr="0037311C">
          <w:rPr>
            <w:rFonts w:ascii="Arial" w:eastAsia="Arial" w:hAnsi="Arial" w:cs="Times New Roman"/>
            <w:i/>
            <w:color w:val="717171"/>
            <w:kern w:val="0"/>
            <w:sz w:val="18"/>
            <w:szCs w:val="18"/>
            <w:u w:val="single"/>
            <w:lang w:eastAsia="ja-JP"/>
            <w14:ligatures w14:val="none"/>
          </w:rPr>
          <w:t>Course Coordinator</w:t>
        </w:r>
        <w:r w:rsidRPr="0037311C">
          <w:rPr>
            <w:rFonts w:ascii="Arial" w:eastAsia="Arial" w:hAnsi="Arial" w:cs="Times New Roman"/>
            <w:i/>
            <w:color w:val="717171"/>
            <w:kern w:val="0"/>
            <w:sz w:val="18"/>
            <w:szCs w:val="18"/>
            <w:lang w:eastAsia="ja-JP"/>
            <w14:ligatures w14:val="none"/>
          </w:rPr>
          <w:t>:  Wants to update course details accurately and efficiently.</w:t>
        </w:r>
      </w:ins>
    </w:p>
    <w:p w:rsidR="0037311C" w:rsidRPr="0037311C" w:rsidRDefault="0037311C" w:rsidP="0037311C">
      <w:pPr>
        <w:numPr>
          <w:ilvl w:val="0"/>
          <w:numId w:val="36"/>
        </w:numPr>
        <w:spacing w:after="180" w:line="288" w:lineRule="auto"/>
        <w:contextualSpacing/>
        <w:rPr>
          <w:ins w:id="3414" w:author="HURR MEHDI" w:date="2025-03-26T16:59:00Z"/>
          <w:rFonts w:ascii="Arial" w:eastAsia="Arial" w:hAnsi="Arial" w:cs="Times New Roman"/>
          <w:i/>
          <w:color w:val="717171"/>
          <w:kern w:val="0"/>
          <w:sz w:val="18"/>
          <w:szCs w:val="18"/>
          <w:lang w:eastAsia="ja-JP"/>
          <w14:ligatures w14:val="none"/>
        </w:rPr>
      </w:pPr>
      <w:ins w:id="3415" w:author="HURR MEHDI" w:date="2025-03-26T16:59:00Z">
        <w:r w:rsidRPr="0037311C">
          <w:rPr>
            <w:rFonts w:ascii="Arial" w:eastAsia="Arial" w:hAnsi="Arial" w:cs="Times New Roman"/>
            <w:i/>
            <w:color w:val="717171"/>
            <w:kern w:val="0"/>
            <w:sz w:val="18"/>
            <w:szCs w:val="18"/>
            <w:u w:val="single"/>
            <w:lang w:eastAsia="ja-JP"/>
            <w14:ligatures w14:val="none"/>
          </w:rPr>
          <w:t>University Administration</w:t>
        </w:r>
        <w:r w:rsidRPr="0037311C">
          <w:rPr>
            <w:rFonts w:ascii="Arial" w:eastAsia="Arial" w:hAnsi="Arial" w:cs="Times New Roman"/>
            <w:i/>
            <w:color w:val="717171"/>
            <w:kern w:val="0"/>
            <w:sz w:val="18"/>
            <w:szCs w:val="18"/>
            <w:lang w:eastAsia="ja-JP"/>
            <w14:ligatures w14:val="none"/>
          </w:rPr>
          <w:t>:  Ensures that course information is up-to-date and accurate.</w:t>
        </w:r>
      </w:ins>
    </w:p>
    <w:p w:rsidR="0037311C" w:rsidRPr="0037311C" w:rsidRDefault="0037311C" w:rsidP="0037311C">
      <w:pPr>
        <w:numPr>
          <w:ilvl w:val="0"/>
          <w:numId w:val="36"/>
        </w:numPr>
        <w:spacing w:after="180" w:line="288" w:lineRule="auto"/>
        <w:contextualSpacing/>
        <w:rPr>
          <w:ins w:id="3416" w:author="HURR MEHDI" w:date="2025-03-26T16:59:00Z"/>
          <w:rFonts w:ascii="Arial" w:eastAsia="Arial" w:hAnsi="Arial" w:cs="Times New Roman"/>
          <w:i/>
          <w:color w:val="717171"/>
          <w:kern w:val="0"/>
          <w:sz w:val="18"/>
          <w:szCs w:val="18"/>
          <w:lang w:eastAsia="ja-JP"/>
          <w14:ligatures w14:val="none"/>
        </w:rPr>
      </w:pPr>
      <w:ins w:id="3417" w:author="HURR MEHDI" w:date="2025-03-26T16:59:00Z">
        <w:r w:rsidRPr="0037311C">
          <w:rPr>
            <w:rFonts w:ascii="Arial" w:eastAsia="Arial" w:hAnsi="Arial" w:cs="Times New Roman"/>
            <w:i/>
            <w:color w:val="717171"/>
            <w:kern w:val="0"/>
            <w:sz w:val="18"/>
            <w:szCs w:val="18"/>
            <w:u w:val="single"/>
            <w:lang w:eastAsia="ja-JP"/>
            <w14:ligatures w14:val="none"/>
          </w:rPr>
          <w:t>Students</w:t>
        </w:r>
        <w:r w:rsidRPr="0037311C">
          <w:rPr>
            <w:rFonts w:ascii="Arial" w:eastAsia="Arial" w:hAnsi="Arial" w:cs="Times New Roman"/>
            <w:i/>
            <w:color w:val="717171"/>
            <w:kern w:val="0"/>
            <w:sz w:val="18"/>
            <w:szCs w:val="18"/>
            <w:lang w:eastAsia="ja-JP"/>
            <w14:ligatures w14:val="none"/>
          </w:rPr>
          <w:t>:  Rely on accurate course information for registration and academic planning.</w:t>
        </w:r>
      </w:ins>
    </w:p>
    <w:p w:rsidR="0037311C" w:rsidRPr="0037311C" w:rsidRDefault="0037311C" w:rsidP="0037311C">
      <w:pPr>
        <w:numPr>
          <w:ilvl w:val="0"/>
          <w:numId w:val="36"/>
        </w:numPr>
        <w:spacing w:after="180" w:line="288" w:lineRule="auto"/>
        <w:contextualSpacing/>
        <w:rPr>
          <w:ins w:id="3418" w:author="HURR MEHDI" w:date="2025-03-26T16:59:00Z"/>
          <w:rFonts w:ascii="Arial" w:eastAsia="Arial" w:hAnsi="Arial" w:cs="Times New Roman"/>
          <w:i/>
          <w:color w:val="717171"/>
          <w:kern w:val="0"/>
          <w:sz w:val="18"/>
          <w:szCs w:val="18"/>
          <w:lang w:eastAsia="ja-JP"/>
          <w14:ligatures w14:val="none"/>
        </w:rPr>
      </w:pPr>
      <w:ins w:id="3419" w:author="HURR MEHDI" w:date="2025-03-26T16:59:00Z">
        <w:r w:rsidRPr="0037311C">
          <w:rPr>
            <w:rFonts w:ascii="Arial" w:eastAsia="Arial" w:hAnsi="Arial" w:cs="Times New Roman"/>
            <w:i/>
            <w:color w:val="717171"/>
            <w:kern w:val="0"/>
            <w:sz w:val="18"/>
            <w:szCs w:val="18"/>
            <w:u w:val="single"/>
            <w:lang w:eastAsia="ja-JP"/>
            <w14:ligatures w14:val="none"/>
          </w:rPr>
          <w:t>Timetable Coordinator</w:t>
        </w:r>
        <w:r w:rsidRPr="0037311C">
          <w:rPr>
            <w:rFonts w:ascii="Arial" w:eastAsia="Arial" w:hAnsi="Arial" w:cs="Times New Roman"/>
            <w:i/>
            <w:color w:val="717171"/>
            <w:kern w:val="0"/>
            <w:sz w:val="18"/>
            <w:szCs w:val="18"/>
            <w:lang w:eastAsia="ja-JP"/>
            <w14:ligatures w14:val="none"/>
          </w:rPr>
          <w:t>:  Needs updated course details to manage scheduling conflicts.</w:t>
        </w:r>
      </w:ins>
    </w:p>
    <w:p w:rsidR="0037311C" w:rsidRPr="0037311C" w:rsidRDefault="0037311C" w:rsidP="0037311C">
      <w:pPr>
        <w:spacing w:after="180" w:line="360" w:lineRule="auto"/>
        <w:rPr>
          <w:ins w:id="3420" w:author="HURR MEHDI" w:date="2025-03-26T16:59:00Z"/>
          <w:rFonts w:ascii="Arial" w:eastAsia="Arial" w:hAnsi="Arial" w:cs="Times New Roman"/>
          <w:b/>
          <w:color w:val="0070C0"/>
          <w:kern w:val="0"/>
          <w:sz w:val="20"/>
          <w:szCs w:val="18"/>
          <w:lang w:eastAsia="ja-JP"/>
          <w14:ligatures w14:val="none"/>
        </w:rPr>
      </w:pPr>
      <w:ins w:id="3421" w:author="HURR MEHDI" w:date="2025-03-26T16:59:00Z">
        <w:r w:rsidRPr="0037311C">
          <w:rPr>
            <w:rFonts w:ascii="Arial" w:eastAsia="Arial" w:hAnsi="Arial" w:cs="Times New Roman"/>
            <w:b/>
            <w:color w:val="0070C0"/>
            <w:kern w:val="0"/>
            <w:sz w:val="20"/>
            <w:szCs w:val="18"/>
            <w:lang w:eastAsia="ja-JP"/>
            <w14:ligatures w14:val="none"/>
          </w:rPr>
          <w:t>Preconditions:</w:t>
        </w:r>
      </w:ins>
    </w:p>
    <w:p w:rsidR="0037311C" w:rsidRPr="0037311C" w:rsidRDefault="0037311C" w:rsidP="0037311C">
      <w:pPr>
        <w:numPr>
          <w:ilvl w:val="0"/>
          <w:numId w:val="35"/>
        </w:numPr>
        <w:spacing w:after="180" w:line="360" w:lineRule="auto"/>
        <w:contextualSpacing/>
        <w:rPr>
          <w:ins w:id="3422" w:author="HURR MEHDI" w:date="2025-03-26T16:59:00Z"/>
          <w:rFonts w:ascii="Arial" w:eastAsia="Arial" w:hAnsi="Arial" w:cs="Times New Roman"/>
          <w:i/>
          <w:color w:val="717171"/>
          <w:kern w:val="0"/>
          <w:sz w:val="18"/>
          <w:szCs w:val="18"/>
          <w:lang w:eastAsia="ja-JP"/>
          <w14:ligatures w14:val="none"/>
        </w:rPr>
      </w:pPr>
      <w:ins w:id="3423" w:author="HURR MEHDI" w:date="2025-03-26T16:59:00Z">
        <w:r w:rsidRPr="0037311C">
          <w:rPr>
            <w:rFonts w:ascii="Arial" w:eastAsia="Arial" w:hAnsi="Arial" w:cs="Times New Roman"/>
            <w:i/>
            <w:color w:val="717171"/>
            <w:kern w:val="0"/>
            <w:sz w:val="18"/>
            <w:szCs w:val="18"/>
            <w:lang w:eastAsia="ja-JP"/>
            <w14:ligatures w14:val="none"/>
          </w:rPr>
          <w:t xml:space="preserve">The Course Coordinator </w:t>
        </w:r>
        <w:proofErr w:type="gramStart"/>
        <w:r w:rsidRPr="0037311C">
          <w:rPr>
            <w:rFonts w:ascii="Arial" w:eastAsia="Arial" w:hAnsi="Arial" w:cs="Times New Roman"/>
            <w:i/>
            <w:color w:val="717171"/>
            <w:kern w:val="0"/>
            <w:sz w:val="18"/>
            <w:szCs w:val="18"/>
            <w:lang w:eastAsia="ja-JP"/>
            <w14:ligatures w14:val="none"/>
          </w:rPr>
          <w:t>must be logged</w:t>
        </w:r>
        <w:proofErr w:type="gramEnd"/>
        <w:r w:rsidRPr="0037311C">
          <w:rPr>
            <w:rFonts w:ascii="Arial" w:eastAsia="Arial" w:hAnsi="Arial" w:cs="Times New Roman"/>
            <w:i/>
            <w:color w:val="717171"/>
            <w:kern w:val="0"/>
            <w:sz w:val="18"/>
            <w:szCs w:val="18"/>
            <w:lang w:eastAsia="ja-JP"/>
            <w14:ligatures w14:val="none"/>
          </w:rPr>
          <w:t xml:space="preserve"> into the system.</w:t>
        </w:r>
      </w:ins>
    </w:p>
    <w:p w:rsidR="0037311C" w:rsidRPr="0037311C" w:rsidRDefault="0037311C" w:rsidP="0037311C">
      <w:pPr>
        <w:numPr>
          <w:ilvl w:val="0"/>
          <w:numId w:val="35"/>
        </w:numPr>
        <w:spacing w:after="180" w:line="360" w:lineRule="auto"/>
        <w:contextualSpacing/>
        <w:rPr>
          <w:ins w:id="3424" w:author="HURR MEHDI" w:date="2025-03-26T16:59:00Z"/>
          <w:rFonts w:ascii="Arial" w:eastAsia="Arial" w:hAnsi="Arial" w:cs="Times New Roman"/>
          <w:i/>
          <w:color w:val="717171"/>
          <w:kern w:val="0"/>
          <w:sz w:val="18"/>
          <w:szCs w:val="18"/>
          <w:lang w:eastAsia="ja-JP"/>
          <w14:ligatures w14:val="none"/>
        </w:rPr>
      </w:pPr>
      <w:ins w:id="3425" w:author="HURR MEHDI" w:date="2025-03-26T16:59:00Z">
        <w:r w:rsidRPr="0037311C">
          <w:rPr>
            <w:rFonts w:ascii="Arial" w:eastAsia="Arial" w:hAnsi="Arial" w:cs="Times New Roman"/>
            <w:i/>
            <w:color w:val="717171"/>
            <w:kern w:val="0"/>
            <w:sz w:val="18"/>
            <w:szCs w:val="18"/>
            <w:lang w:eastAsia="ja-JP"/>
            <w14:ligatures w14:val="none"/>
          </w:rPr>
          <w:t xml:space="preserve">The course to </w:t>
        </w:r>
        <w:proofErr w:type="gramStart"/>
        <w:r w:rsidRPr="0037311C">
          <w:rPr>
            <w:rFonts w:ascii="Arial" w:eastAsia="Arial" w:hAnsi="Arial" w:cs="Times New Roman"/>
            <w:i/>
            <w:color w:val="717171"/>
            <w:kern w:val="0"/>
            <w:sz w:val="18"/>
            <w:szCs w:val="18"/>
            <w:lang w:eastAsia="ja-JP"/>
            <w14:ligatures w14:val="none"/>
          </w:rPr>
          <w:t>be edited</w:t>
        </w:r>
        <w:proofErr w:type="gramEnd"/>
        <w:r w:rsidRPr="0037311C">
          <w:rPr>
            <w:rFonts w:ascii="Arial" w:eastAsia="Arial" w:hAnsi="Arial" w:cs="Times New Roman"/>
            <w:i/>
            <w:color w:val="717171"/>
            <w:kern w:val="0"/>
            <w:sz w:val="18"/>
            <w:szCs w:val="18"/>
            <w:lang w:eastAsia="ja-JP"/>
            <w14:ligatures w14:val="none"/>
          </w:rPr>
          <w:t xml:space="preserve"> must exist in the system.</w:t>
        </w:r>
      </w:ins>
    </w:p>
    <w:p w:rsidR="0037311C" w:rsidRPr="0037311C" w:rsidRDefault="0037311C" w:rsidP="0037311C">
      <w:pPr>
        <w:spacing w:after="180" w:line="360" w:lineRule="auto"/>
        <w:rPr>
          <w:ins w:id="3426" w:author="HURR MEHDI" w:date="2025-03-26T16:59:00Z"/>
          <w:rFonts w:ascii="Arial" w:eastAsia="Arial" w:hAnsi="Arial" w:cs="Times New Roman"/>
          <w:b/>
          <w:color w:val="0070C0"/>
          <w:kern w:val="0"/>
          <w:sz w:val="20"/>
          <w:szCs w:val="18"/>
          <w:lang w:eastAsia="ja-JP"/>
          <w14:ligatures w14:val="none"/>
        </w:rPr>
      </w:pPr>
      <w:proofErr w:type="spellStart"/>
      <w:ins w:id="3427" w:author="HURR MEHDI" w:date="2025-03-26T16:59:00Z">
        <w:r w:rsidRPr="0037311C">
          <w:rPr>
            <w:rFonts w:ascii="Arial" w:eastAsia="Arial" w:hAnsi="Arial" w:cs="Times New Roman"/>
            <w:b/>
            <w:color w:val="0070C0"/>
            <w:kern w:val="0"/>
            <w:sz w:val="20"/>
            <w:szCs w:val="18"/>
            <w:lang w:eastAsia="ja-JP"/>
            <w14:ligatures w14:val="none"/>
          </w:rPr>
          <w:t>Postconditions</w:t>
        </w:r>
        <w:proofErr w:type="spellEnd"/>
        <w:r w:rsidRPr="0037311C">
          <w:rPr>
            <w:rFonts w:ascii="Arial" w:eastAsia="Arial" w:hAnsi="Arial" w:cs="Times New Roman"/>
            <w:b/>
            <w:color w:val="0070C0"/>
            <w:kern w:val="0"/>
            <w:sz w:val="20"/>
            <w:szCs w:val="18"/>
            <w:lang w:eastAsia="ja-JP"/>
            <w14:ligatures w14:val="none"/>
          </w:rPr>
          <w:t>:</w:t>
        </w:r>
      </w:ins>
    </w:p>
    <w:p w:rsidR="0037311C" w:rsidRPr="0037311C" w:rsidRDefault="0037311C" w:rsidP="0037311C">
      <w:pPr>
        <w:numPr>
          <w:ilvl w:val="0"/>
          <w:numId w:val="37"/>
        </w:numPr>
        <w:spacing w:after="180" w:line="360" w:lineRule="auto"/>
        <w:contextualSpacing/>
        <w:rPr>
          <w:ins w:id="3428" w:author="HURR MEHDI" w:date="2025-03-26T16:59:00Z"/>
          <w:rFonts w:ascii="Arial" w:eastAsia="Arial" w:hAnsi="Arial" w:cs="Times New Roman"/>
          <w:i/>
          <w:color w:val="717171"/>
          <w:kern w:val="0"/>
          <w:sz w:val="18"/>
          <w:szCs w:val="18"/>
          <w:lang w:eastAsia="ja-JP"/>
          <w14:ligatures w14:val="none"/>
        </w:rPr>
      </w:pPr>
      <w:ins w:id="3429" w:author="HURR MEHDI" w:date="2025-03-26T16:59:00Z">
        <w:r w:rsidRPr="0037311C">
          <w:rPr>
            <w:rFonts w:ascii="Arial" w:eastAsia="Arial" w:hAnsi="Arial" w:cs="Times New Roman"/>
            <w:i/>
            <w:color w:val="717171"/>
            <w:kern w:val="0"/>
            <w:sz w:val="18"/>
            <w:szCs w:val="18"/>
            <w:lang w:eastAsia="ja-JP"/>
            <w14:ligatures w14:val="none"/>
          </w:rPr>
          <w:t xml:space="preserve">The course details </w:t>
        </w:r>
        <w:proofErr w:type="gramStart"/>
        <w:r w:rsidRPr="0037311C">
          <w:rPr>
            <w:rFonts w:ascii="Arial" w:eastAsia="Arial" w:hAnsi="Arial" w:cs="Times New Roman"/>
            <w:i/>
            <w:color w:val="717171"/>
            <w:kern w:val="0"/>
            <w:sz w:val="18"/>
            <w:szCs w:val="18"/>
            <w:lang w:eastAsia="ja-JP"/>
            <w14:ligatures w14:val="none"/>
          </w:rPr>
          <w:t>are updated</w:t>
        </w:r>
        <w:proofErr w:type="gramEnd"/>
        <w:r w:rsidRPr="0037311C">
          <w:rPr>
            <w:rFonts w:ascii="Arial" w:eastAsia="Arial" w:hAnsi="Arial" w:cs="Times New Roman"/>
            <w:i/>
            <w:color w:val="717171"/>
            <w:kern w:val="0"/>
            <w:sz w:val="18"/>
            <w:szCs w:val="18"/>
            <w:lang w:eastAsia="ja-JP"/>
            <w14:ligatures w14:val="none"/>
          </w:rPr>
          <w:t xml:space="preserve"> in the database.</w:t>
        </w:r>
      </w:ins>
    </w:p>
    <w:p w:rsidR="0037311C" w:rsidRPr="0037311C" w:rsidRDefault="0037311C" w:rsidP="0037311C">
      <w:pPr>
        <w:numPr>
          <w:ilvl w:val="0"/>
          <w:numId w:val="37"/>
        </w:numPr>
        <w:spacing w:after="180" w:line="360" w:lineRule="auto"/>
        <w:contextualSpacing/>
        <w:rPr>
          <w:ins w:id="3430" w:author="HURR MEHDI" w:date="2025-03-26T16:59:00Z"/>
          <w:rFonts w:ascii="Arial" w:eastAsia="Arial" w:hAnsi="Arial" w:cs="Times New Roman"/>
          <w:i/>
          <w:color w:val="717171"/>
          <w:kern w:val="0"/>
          <w:sz w:val="18"/>
          <w:szCs w:val="18"/>
          <w:lang w:eastAsia="ja-JP"/>
          <w14:ligatures w14:val="none"/>
        </w:rPr>
      </w:pPr>
      <w:ins w:id="3431" w:author="HURR MEHDI" w:date="2025-03-26T16:59:00Z">
        <w:r w:rsidRPr="0037311C">
          <w:rPr>
            <w:rFonts w:ascii="Arial" w:eastAsia="Arial" w:hAnsi="Arial" w:cs="Times New Roman"/>
            <w:i/>
            <w:color w:val="717171"/>
            <w:kern w:val="0"/>
            <w:sz w:val="18"/>
            <w:szCs w:val="18"/>
            <w:lang w:eastAsia="ja-JP"/>
            <w14:ligatures w14:val="none"/>
          </w:rPr>
          <w:t>The system reflects the updated course information for all users.</w:t>
        </w:r>
      </w:ins>
    </w:p>
    <w:p w:rsidR="0037311C" w:rsidRPr="0037311C" w:rsidRDefault="0037311C" w:rsidP="0037311C">
      <w:pPr>
        <w:spacing w:after="180" w:line="360" w:lineRule="auto"/>
        <w:rPr>
          <w:ins w:id="3432" w:author="HURR MEHDI" w:date="2025-03-26T16:59:00Z"/>
          <w:rFonts w:ascii="Arial" w:eastAsia="Arial" w:hAnsi="Arial" w:cs="Times New Roman"/>
          <w:b/>
          <w:color w:val="0070C0"/>
          <w:kern w:val="0"/>
          <w:sz w:val="20"/>
          <w:szCs w:val="18"/>
          <w:lang w:eastAsia="ja-JP"/>
          <w14:ligatures w14:val="none"/>
        </w:rPr>
      </w:pPr>
      <w:ins w:id="3433" w:author="HURR MEHDI" w:date="2025-03-26T16:59:00Z">
        <w:r w:rsidRPr="0037311C">
          <w:rPr>
            <w:rFonts w:ascii="Arial" w:eastAsia="Arial" w:hAnsi="Arial" w:cs="Times New Roman"/>
            <w:b/>
            <w:color w:val="0070C0"/>
            <w:kern w:val="0"/>
            <w:sz w:val="20"/>
            <w:szCs w:val="18"/>
            <w:lang w:eastAsia="ja-JP"/>
            <w14:ligatures w14:val="none"/>
          </w:rPr>
          <w:t>Inputs:</w:t>
        </w:r>
      </w:ins>
    </w:p>
    <w:p w:rsidR="0037311C" w:rsidRPr="0037311C" w:rsidRDefault="0037311C" w:rsidP="0037311C">
      <w:pPr>
        <w:numPr>
          <w:ilvl w:val="0"/>
          <w:numId w:val="38"/>
        </w:numPr>
        <w:spacing w:after="180" w:line="360" w:lineRule="auto"/>
        <w:contextualSpacing/>
        <w:rPr>
          <w:ins w:id="3434" w:author="HURR MEHDI" w:date="2025-03-26T16:59:00Z"/>
          <w:rFonts w:ascii="Arial" w:eastAsia="Arial" w:hAnsi="Arial" w:cs="Times New Roman"/>
          <w:i/>
          <w:color w:val="717171"/>
          <w:kern w:val="0"/>
          <w:sz w:val="18"/>
          <w:szCs w:val="18"/>
          <w:lang w:eastAsia="ja-JP"/>
          <w14:ligatures w14:val="none"/>
        </w:rPr>
      </w:pPr>
      <w:proofErr w:type="spellStart"/>
      <w:ins w:id="3435" w:author="HURR MEHDI" w:date="2025-03-26T16:59:00Z">
        <w:r w:rsidRPr="0037311C">
          <w:rPr>
            <w:rFonts w:ascii="Arial" w:eastAsia="Arial" w:hAnsi="Arial" w:cs="Times New Roman"/>
            <w:i/>
            <w:color w:val="717171"/>
            <w:kern w:val="0"/>
            <w:sz w:val="18"/>
            <w:szCs w:val="18"/>
            <w:lang w:eastAsia="ja-JP"/>
            <w14:ligatures w14:val="none"/>
          </w:rPr>
          <w:t>CourseID</w:t>
        </w:r>
        <w:proofErr w:type="spellEnd"/>
      </w:ins>
    </w:p>
    <w:p w:rsidR="0037311C" w:rsidRPr="0037311C" w:rsidRDefault="0037311C" w:rsidP="0037311C">
      <w:pPr>
        <w:numPr>
          <w:ilvl w:val="0"/>
          <w:numId w:val="38"/>
        </w:numPr>
        <w:spacing w:after="180" w:line="360" w:lineRule="auto"/>
        <w:contextualSpacing/>
        <w:rPr>
          <w:ins w:id="3436" w:author="HURR MEHDI" w:date="2025-03-26T16:59:00Z"/>
          <w:rFonts w:ascii="Arial" w:eastAsia="Arial" w:hAnsi="Arial" w:cs="Times New Roman"/>
          <w:i/>
          <w:color w:val="717171"/>
          <w:kern w:val="0"/>
          <w:sz w:val="18"/>
          <w:szCs w:val="18"/>
          <w:lang w:eastAsia="ja-JP"/>
          <w14:ligatures w14:val="none"/>
        </w:rPr>
      </w:pPr>
      <w:ins w:id="3437" w:author="HURR MEHDI" w:date="2025-03-26T16:59:00Z">
        <w:r w:rsidRPr="0037311C">
          <w:rPr>
            <w:rFonts w:ascii="Arial" w:eastAsia="Arial" w:hAnsi="Arial" w:cs="Times New Roman"/>
            <w:i/>
            <w:color w:val="717171"/>
            <w:kern w:val="0"/>
            <w:sz w:val="18"/>
            <w:szCs w:val="18"/>
            <w:lang w:eastAsia="ja-JP"/>
            <w14:ligatures w14:val="none"/>
          </w:rPr>
          <w:t>Updated course details (e.g., course name, prerequisites, etc.)</w:t>
        </w:r>
      </w:ins>
    </w:p>
    <w:p w:rsidR="0037311C" w:rsidRPr="0037311C" w:rsidRDefault="0037311C" w:rsidP="0037311C">
      <w:pPr>
        <w:spacing w:after="180" w:line="360" w:lineRule="auto"/>
        <w:rPr>
          <w:ins w:id="3438" w:author="HURR MEHDI" w:date="2025-03-26T16:59:00Z"/>
          <w:rFonts w:ascii="Arial" w:eastAsia="Arial" w:hAnsi="Arial" w:cs="Times New Roman"/>
          <w:i/>
          <w:color w:val="717171"/>
          <w:kern w:val="0"/>
          <w:sz w:val="18"/>
          <w:szCs w:val="18"/>
          <w:lang w:eastAsia="ja-JP"/>
          <w14:ligatures w14:val="none"/>
        </w:rPr>
      </w:pPr>
    </w:p>
    <w:p w:rsidR="0037311C" w:rsidRPr="0037311C" w:rsidRDefault="0037311C" w:rsidP="0037311C">
      <w:pPr>
        <w:spacing w:after="180" w:line="360" w:lineRule="auto"/>
        <w:rPr>
          <w:ins w:id="3439" w:author="HURR MEHDI" w:date="2025-03-26T16:59:00Z"/>
          <w:rFonts w:ascii="Arial" w:eastAsia="Arial" w:hAnsi="Arial" w:cs="Times New Roman"/>
          <w:b/>
          <w:color w:val="0070C0"/>
          <w:kern w:val="0"/>
          <w:sz w:val="20"/>
          <w:szCs w:val="18"/>
          <w:lang w:eastAsia="ja-JP"/>
          <w14:ligatures w14:val="none"/>
        </w:rPr>
      </w:pPr>
      <w:ins w:id="3440" w:author="HURR MEHDI" w:date="2025-03-26T16:59:00Z">
        <w:r w:rsidRPr="0037311C">
          <w:rPr>
            <w:rFonts w:ascii="Arial" w:eastAsia="Arial" w:hAnsi="Arial" w:cs="Times New Roman"/>
            <w:b/>
            <w:color w:val="0070C0"/>
            <w:kern w:val="0"/>
            <w:sz w:val="20"/>
            <w:szCs w:val="18"/>
            <w:lang w:eastAsia="ja-JP"/>
            <w14:ligatures w14:val="none"/>
          </w:rPr>
          <w:t>Outputs:</w:t>
        </w:r>
      </w:ins>
    </w:p>
    <w:p w:rsidR="0037311C" w:rsidRPr="0037311C" w:rsidRDefault="0037311C" w:rsidP="0037311C">
      <w:pPr>
        <w:numPr>
          <w:ilvl w:val="0"/>
          <w:numId w:val="64"/>
        </w:numPr>
        <w:spacing w:after="180" w:line="360" w:lineRule="auto"/>
        <w:contextualSpacing/>
        <w:rPr>
          <w:ins w:id="3441" w:author="HURR MEHDI" w:date="2025-03-26T16:59:00Z"/>
          <w:rFonts w:ascii="Arial" w:eastAsia="Arial" w:hAnsi="Arial" w:cs="Times New Roman"/>
          <w:i/>
          <w:color w:val="717171"/>
          <w:kern w:val="0"/>
          <w:sz w:val="18"/>
          <w:szCs w:val="18"/>
          <w:lang w:eastAsia="ja-JP"/>
          <w14:ligatures w14:val="none"/>
        </w:rPr>
      </w:pPr>
      <w:proofErr w:type="spellStart"/>
      <w:ins w:id="3442" w:author="HURR MEHDI" w:date="2025-03-26T16:59:00Z">
        <w:r w:rsidRPr="0037311C">
          <w:rPr>
            <w:rFonts w:ascii="Arial" w:eastAsia="Arial" w:hAnsi="Arial" w:cs="Times New Roman"/>
            <w:i/>
            <w:color w:val="717171"/>
            <w:kern w:val="0"/>
            <w:sz w:val="18"/>
            <w:szCs w:val="18"/>
            <w:lang w:eastAsia="ja-JP"/>
            <w14:ligatures w14:val="none"/>
          </w:rPr>
          <w:t>EditStatus</w:t>
        </w:r>
        <w:proofErr w:type="spellEnd"/>
        <w:r w:rsidRPr="0037311C">
          <w:rPr>
            <w:rFonts w:ascii="Arial" w:eastAsia="Arial" w:hAnsi="Arial" w:cs="Times New Roman"/>
            <w:i/>
            <w:color w:val="717171"/>
            <w:kern w:val="0"/>
            <w:sz w:val="18"/>
            <w:szCs w:val="18"/>
            <w:lang w:eastAsia="ja-JP"/>
            <w14:ligatures w14:val="none"/>
          </w:rPr>
          <w:t xml:space="preserve"> (Confirmed or Denied)</w:t>
        </w:r>
      </w:ins>
    </w:p>
    <w:p w:rsidR="0037311C" w:rsidRPr="0037311C" w:rsidRDefault="0037311C" w:rsidP="0037311C">
      <w:pPr>
        <w:numPr>
          <w:ilvl w:val="0"/>
          <w:numId w:val="64"/>
        </w:numPr>
        <w:spacing w:after="180" w:line="360" w:lineRule="auto"/>
        <w:contextualSpacing/>
        <w:rPr>
          <w:ins w:id="3443" w:author="HURR MEHDI" w:date="2025-03-26T16:59:00Z"/>
          <w:rFonts w:ascii="Arial" w:eastAsia="Arial" w:hAnsi="Arial" w:cs="Times New Roman"/>
          <w:color w:val="262626"/>
          <w:kern w:val="0"/>
          <w:sz w:val="18"/>
          <w:szCs w:val="18"/>
          <w:lang w:eastAsia="ja-JP"/>
          <w14:ligatures w14:val="none"/>
        </w:rPr>
      </w:pPr>
      <w:proofErr w:type="spellStart"/>
      <w:ins w:id="3444" w:author="HURR MEHDI" w:date="2025-03-26T16:59:00Z">
        <w:r w:rsidRPr="0037311C">
          <w:rPr>
            <w:rFonts w:ascii="Arial" w:eastAsia="Arial" w:hAnsi="Arial" w:cs="Times New Roman"/>
            <w:i/>
            <w:color w:val="717171"/>
            <w:kern w:val="0"/>
            <w:sz w:val="18"/>
            <w:szCs w:val="18"/>
            <w:lang w:eastAsia="ja-JP"/>
            <w14:ligatures w14:val="none"/>
          </w:rPr>
          <w:t>UpdatedCourseDetails</w:t>
        </w:r>
        <w:proofErr w:type="spellEnd"/>
        <w:r w:rsidRPr="0037311C">
          <w:rPr>
            <w:rFonts w:ascii="Arial" w:eastAsia="Arial" w:hAnsi="Arial" w:cs="Times New Roman"/>
            <w:i/>
            <w:color w:val="717171"/>
            <w:kern w:val="0"/>
            <w:sz w:val="18"/>
            <w:szCs w:val="18"/>
            <w:lang w:eastAsia="ja-JP"/>
            <w14:ligatures w14:val="none"/>
          </w:rPr>
          <w:t>.</w:t>
        </w:r>
      </w:ins>
    </w:p>
    <w:p w:rsidR="0037311C" w:rsidRPr="0037311C" w:rsidRDefault="0037311C" w:rsidP="0037311C">
      <w:pPr>
        <w:spacing w:after="180" w:line="288" w:lineRule="auto"/>
        <w:rPr>
          <w:ins w:id="3445" w:author="HURR MEHDI" w:date="2025-03-26T16:59:00Z"/>
          <w:rFonts w:ascii="Arial" w:eastAsia="Arial" w:hAnsi="Arial" w:cs="Times New Roman"/>
          <w:b/>
          <w:color w:val="0070C0"/>
          <w:kern w:val="0"/>
          <w:sz w:val="20"/>
          <w:szCs w:val="18"/>
          <w:lang w:eastAsia="ja-JP"/>
          <w14:ligatures w14:val="none"/>
        </w:rPr>
      </w:pPr>
      <w:ins w:id="3446" w:author="HURR MEHDI" w:date="2025-03-26T16:59:00Z">
        <w:r w:rsidRPr="0037311C">
          <w:rPr>
            <w:rFonts w:ascii="Arial" w:eastAsia="Arial" w:hAnsi="Arial" w:cs="Times New Roman"/>
            <w:b/>
            <w:color w:val="0070C0"/>
            <w:kern w:val="0"/>
            <w:sz w:val="20"/>
            <w:szCs w:val="18"/>
            <w:lang w:eastAsia="ja-JP"/>
            <w14:ligatures w14:val="none"/>
          </w:rPr>
          <w:lastRenderedPageBreak/>
          <w:t>Main Success Scenario:</w:t>
        </w:r>
      </w:ins>
    </w:p>
    <w:p w:rsidR="0037311C" w:rsidRPr="0037311C" w:rsidRDefault="0037311C" w:rsidP="0037311C">
      <w:pPr>
        <w:numPr>
          <w:ilvl w:val="0"/>
          <w:numId w:val="65"/>
        </w:numPr>
        <w:spacing w:after="180" w:line="288" w:lineRule="auto"/>
        <w:contextualSpacing/>
        <w:rPr>
          <w:ins w:id="3447" w:author="HURR MEHDI" w:date="2025-03-26T16:59:00Z"/>
          <w:rFonts w:ascii="Arial" w:eastAsia="MS Mincho" w:hAnsi="Arial" w:cs="Arial"/>
          <w:i/>
          <w:color w:val="717171"/>
          <w:kern w:val="0"/>
          <w:sz w:val="18"/>
          <w14:ligatures w14:val="none"/>
        </w:rPr>
      </w:pPr>
      <w:ins w:id="3448" w:author="HURR MEHDI" w:date="2025-03-26T16:59:00Z">
        <w:r w:rsidRPr="0037311C">
          <w:rPr>
            <w:rFonts w:ascii="Arial" w:eastAsia="MS Mincho" w:hAnsi="Arial" w:cs="Arial"/>
            <w:i/>
            <w:color w:val="717171"/>
            <w:kern w:val="0"/>
            <w:sz w:val="18"/>
            <w14:ligatures w14:val="none"/>
          </w:rPr>
          <w:t>The Course Coordinator navigates to the course management section.</w:t>
        </w:r>
      </w:ins>
    </w:p>
    <w:p w:rsidR="0037311C" w:rsidRPr="0037311C" w:rsidRDefault="0037311C" w:rsidP="0037311C">
      <w:pPr>
        <w:numPr>
          <w:ilvl w:val="0"/>
          <w:numId w:val="65"/>
        </w:numPr>
        <w:spacing w:after="180" w:line="288" w:lineRule="auto"/>
        <w:contextualSpacing/>
        <w:rPr>
          <w:ins w:id="3449" w:author="HURR MEHDI" w:date="2025-03-26T16:59:00Z"/>
          <w:rFonts w:ascii="Arial" w:eastAsia="MS Mincho" w:hAnsi="Arial" w:cs="Arial"/>
          <w:i/>
          <w:color w:val="717171"/>
          <w:kern w:val="0"/>
          <w:sz w:val="18"/>
          <w14:ligatures w14:val="none"/>
        </w:rPr>
      </w:pPr>
      <w:ins w:id="3450" w:author="HURR MEHDI" w:date="2025-03-26T16:59:00Z">
        <w:r w:rsidRPr="0037311C">
          <w:rPr>
            <w:rFonts w:ascii="Arial" w:eastAsia="MS Mincho" w:hAnsi="Arial" w:cs="Arial"/>
            <w:i/>
            <w:color w:val="717171"/>
            <w:kern w:val="0"/>
            <w:sz w:val="18"/>
            <w14:ligatures w14:val="none"/>
          </w:rPr>
          <w:t xml:space="preserve">The Course Coordinator selects the course to </w:t>
        </w:r>
        <w:proofErr w:type="gramStart"/>
        <w:r w:rsidRPr="0037311C">
          <w:rPr>
            <w:rFonts w:ascii="Arial" w:eastAsia="MS Mincho" w:hAnsi="Arial" w:cs="Arial"/>
            <w:i/>
            <w:color w:val="717171"/>
            <w:kern w:val="0"/>
            <w:sz w:val="18"/>
            <w14:ligatures w14:val="none"/>
          </w:rPr>
          <w:t>be edited</w:t>
        </w:r>
        <w:proofErr w:type="gramEnd"/>
        <w:r w:rsidRPr="0037311C">
          <w:rPr>
            <w:rFonts w:ascii="Arial" w:eastAsia="MS Mincho" w:hAnsi="Arial" w:cs="Arial"/>
            <w:i/>
            <w:color w:val="717171"/>
            <w:kern w:val="0"/>
            <w:sz w:val="18"/>
            <w14:ligatures w14:val="none"/>
          </w:rPr>
          <w:t xml:space="preserve"> by entering the </w:t>
        </w:r>
        <w:proofErr w:type="spellStart"/>
        <w:r w:rsidRPr="0037311C">
          <w:rPr>
            <w:rFonts w:ascii="Arial" w:eastAsia="MS Mincho" w:hAnsi="Arial" w:cs="Arial"/>
            <w:i/>
            <w:color w:val="717171"/>
            <w:kern w:val="0"/>
            <w:sz w:val="18"/>
            <w14:ligatures w14:val="none"/>
          </w:rPr>
          <w:t>CourseID</w:t>
        </w:r>
        <w:proofErr w:type="spellEnd"/>
        <w:r w:rsidRPr="0037311C">
          <w:rPr>
            <w:rFonts w:ascii="Arial" w:eastAsia="MS Mincho" w:hAnsi="Arial" w:cs="Arial"/>
            <w:i/>
            <w:color w:val="717171"/>
            <w:kern w:val="0"/>
            <w:sz w:val="18"/>
            <w14:ligatures w14:val="none"/>
          </w:rPr>
          <w:t>.</w:t>
        </w:r>
      </w:ins>
    </w:p>
    <w:p w:rsidR="0037311C" w:rsidRPr="0037311C" w:rsidRDefault="0037311C" w:rsidP="0037311C">
      <w:pPr>
        <w:numPr>
          <w:ilvl w:val="0"/>
          <w:numId w:val="65"/>
        </w:numPr>
        <w:spacing w:after="180" w:line="288" w:lineRule="auto"/>
        <w:contextualSpacing/>
        <w:rPr>
          <w:ins w:id="3451" w:author="HURR MEHDI" w:date="2025-03-26T16:59:00Z"/>
          <w:rFonts w:ascii="Arial" w:eastAsia="MS Mincho" w:hAnsi="Arial" w:cs="Arial"/>
          <w:i/>
          <w:color w:val="717171"/>
          <w:kern w:val="0"/>
          <w:sz w:val="18"/>
          <w14:ligatures w14:val="none"/>
        </w:rPr>
      </w:pPr>
      <w:ins w:id="3452" w:author="HURR MEHDI" w:date="2025-03-26T16:59:00Z">
        <w:r w:rsidRPr="0037311C">
          <w:rPr>
            <w:rFonts w:ascii="Arial" w:eastAsia="MS Mincho" w:hAnsi="Arial" w:cs="Arial"/>
            <w:i/>
            <w:color w:val="717171"/>
            <w:kern w:val="0"/>
            <w:sz w:val="18"/>
            <w14:ligatures w14:val="none"/>
          </w:rPr>
          <w:t>The system retrieves the current course details.</w:t>
        </w:r>
      </w:ins>
    </w:p>
    <w:p w:rsidR="0037311C" w:rsidRPr="0037311C" w:rsidRDefault="0037311C" w:rsidP="0037311C">
      <w:pPr>
        <w:numPr>
          <w:ilvl w:val="0"/>
          <w:numId w:val="65"/>
        </w:numPr>
        <w:spacing w:after="180" w:line="288" w:lineRule="auto"/>
        <w:contextualSpacing/>
        <w:rPr>
          <w:ins w:id="3453" w:author="HURR MEHDI" w:date="2025-03-26T16:59:00Z"/>
          <w:rFonts w:ascii="Arial" w:eastAsia="MS Mincho" w:hAnsi="Arial" w:cs="Arial"/>
          <w:i/>
          <w:color w:val="717171"/>
          <w:kern w:val="0"/>
          <w:sz w:val="18"/>
          <w14:ligatures w14:val="none"/>
        </w:rPr>
      </w:pPr>
      <w:ins w:id="3454" w:author="HURR MEHDI" w:date="2025-03-26T16:59:00Z">
        <w:r w:rsidRPr="0037311C">
          <w:rPr>
            <w:rFonts w:ascii="Arial" w:eastAsia="MS Mincho" w:hAnsi="Arial" w:cs="Arial"/>
            <w:i/>
            <w:color w:val="717171"/>
            <w:kern w:val="0"/>
            <w:sz w:val="18"/>
            <w14:ligatures w14:val="none"/>
          </w:rPr>
          <w:t>The Course Coordinator updates the course details (e.g., course name, prerequisites, etc.).</w:t>
        </w:r>
      </w:ins>
    </w:p>
    <w:p w:rsidR="0037311C" w:rsidRPr="0037311C" w:rsidRDefault="0037311C" w:rsidP="0037311C">
      <w:pPr>
        <w:numPr>
          <w:ilvl w:val="0"/>
          <w:numId w:val="65"/>
        </w:numPr>
        <w:spacing w:after="180" w:line="288" w:lineRule="auto"/>
        <w:contextualSpacing/>
        <w:rPr>
          <w:ins w:id="3455" w:author="HURR MEHDI" w:date="2025-03-26T16:59:00Z"/>
          <w:rFonts w:ascii="Arial" w:eastAsia="MS Mincho" w:hAnsi="Arial" w:cs="Arial"/>
          <w:i/>
          <w:color w:val="717171"/>
          <w:kern w:val="0"/>
          <w:sz w:val="18"/>
          <w14:ligatures w14:val="none"/>
        </w:rPr>
      </w:pPr>
      <w:ins w:id="3456" w:author="HURR MEHDI" w:date="2025-03-26T16:59:00Z">
        <w:r w:rsidRPr="0037311C">
          <w:rPr>
            <w:rFonts w:ascii="Arial" w:eastAsia="MS Mincho" w:hAnsi="Arial" w:cs="Arial"/>
            <w:i/>
            <w:color w:val="717171"/>
            <w:kern w:val="0"/>
            <w:sz w:val="18"/>
            <w14:ligatures w14:val="none"/>
          </w:rPr>
          <w:t>The system validates the updated course details.</w:t>
        </w:r>
      </w:ins>
    </w:p>
    <w:p w:rsidR="0037311C" w:rsidRPr="0037311C" w:rsidRDefault="0037311C" w:rsidP="0037311C">
      <w:pPr>
        <w:numPr>
          <w:ilvl w:val="0"/>
          <w:numId w:val="65"/>
        </w:numPr>
        <w:spacing w:after="180" w:line="288" w:lineRule="auto"/>
        <w:contextualSpacing/>
        <w:rPr>
          <w:ins w:id="3457" w:author="HURR MEHDI" w:date="2025-03-26T16:59:00Z"/>
          <w:rFonts w:ascii="Arial" w:eastAsia="MS Mincho" w:hAnsi="Arial" w:cs="Arial"/>
          <w:i/>
          <w:color w:val="717171"/>
          <w:kern w:val="0"/>
          <w:sz w:val="18"/>
          <w14:ligatures w14:val="none"/>
        </w:rPr>
      </w:pPr>
      <w:ins w:id="3458" w:author="HURR MEHDI" w:date="2025-03-26T16:59:00Z">
        <w:r w:rsidRPr="0037311C">
          <w:rPr>
            <w:rFonts w:ascii="Arial" w:eastAsia="MS Mincho" w:hAnsi="Arial" w:cs="Arial"/>
            <w:i/>
            <w:color w:val="717171"/>
            <w:kern w:val="0"/>
            <w:sz w:val="18"/>
            <w14:ligatures w14:val="none"/>
          </w:rPr>
          <w:t>If the validation is successful, the system updates the course details in the database.</w:t>
        </w:r>
      </w:ins>
    </w:p>
    <w:p w:rsidR="0037311C" w:rsidRPr="0037311C" w:rsidRDefault="0037311C" w:rsidP="0037311C">
      <w:pPr>
        <w:spacing w:after="180" w:line="288" w:lineRule="auto"/>
        <w:rPr>
          <w:ins w:id="3459" w:author="HURR MEHDI" w:date="2025-03-26T16:59:00Z"/>
          <w:rFonts w:ascii="Arial" w:eastAsia="Arial" w:hAnsi="Arial" w:cs="Times New Roman"/>
          <w:b/>
          <w:color w:val="0070C0"/>
          <w:kern w:val="0"/>
          <w:sz w:val="20"/>
          <w:szCs w:val="18"/>
          <w:lang w:eastAsia="ja-JP"/>
          <w14:ligatures w14:val="none"/>
        </w:rPr>
      </w:pPr>
      <w:ins w:id="3460" w:author="HURR MEHDI" w:date="2025-03-26T16:59:00Z">
        <w:r w:rsidRPr="0037311C">
          <w:rPr>
            <w:rFonts w:ascii="Arial" w:eastAsia="Arial" w:hAnsi="Arial" w:cs="Times New Roman"/>
            <w:b/>
            <w:color w:val="0070C0"/>
            <w:kern w:val="0"/>
            <w:sz w:val="20"/>
            <w:szCs w:val="18"/>
            <w:lang w:eastAsia="ja-JP"/>
            <w14:ligatures w14:val="none"/>
          </w:rPr>
          <w:t>Alternative Scenarios:</w:t>
        </w:r>
      </w:ins>
    </w:p>
    <w:p w:rsidR="0037311C" w:rsidRDefault="0037311C" w:rsidP="0037311C">
      <w:pPr>
        <w:pStyle w:val="ListParagraph"/>
        <w:numPr>
          <w:ilvl w:val="1"/>
          <w:numId w:val="12"/>
        </w:numPr>
        <w:spacing w:after="180" w:line="360" w:lineRule="auto"/>
        <w:ind w:left="1080"/>
        <w:rPr>
          <w:ins w:id="3461" w:author="HURR MEHDI" w:date="2025-03-26T16:59:00Z"/>
          <w:rFonts w:ascii="Arial" w:eastAsia="Arial" w:hAnsi="Arial" w:cs="Times New Roman"/>
          <w:i/>
          <w:color w:val="717171"/>
          <w:kern w:val="0"/>
          <w:sz w:val="18"/>
          <w:szCs w:val="18"/>
          <w:lang w:eastAsia="ja-JP"/>
          <w14:ligatures w14:val="none"/>
          <w:rPrChange w:id="3462" w:author="HURR MEHDI" w:date="2025-03-26T16:59:00Z">
            <w:rPr>
              <w:ins w:id="3463" w:author="HURR MEHDI" w:date="2025-03-26T16:59:00Z"/>
              <w:rFonts w:ascii="Arial" w:eastAsia="Arial" w:hAnsi="Arial" w:cs="Times New Roman"/>
              <w:i/>
              <w:color w:val="717171"/>
              <w:kern w:val="0"/>
              <w:sz w:val="18"/>
              <w:szCs w:val="18"/>
              <w:lang w:eastAsia="ja-JP"/>
              <w14:ligatures w14:val="none"/>
            </w:rPr>
          </w:rPrChange>
        </w:rPr>
        <w:pPrChange w:id="3464" w:author="HURR MEHDI" w:date="2025-03-26T17:00:00Z">
          <w:pPr>
            <w:spacing w:after="180" w:line="288" w:lineRule="auto"/>
            <w:contextualSpacing/>
          </w:pPr>
        </w:pPrChange>
      </w:pPr>
      <w:ins w:id="3465" w:author="HURR MEHDI" w:date="2025-03-26T16:59:00Z">
        <w:r w:rsidRPr="0037311C">
          <w:rPr>
            <w:rFonts w:ascii="Arial" w:eastAsia="Arial" w:hAnsi="Arial" w:cs="Times New Roman"/>
            <w:i/>
            <w:color w:val="717171"/>
            <w:kern w:val="0"/>
            <w:sz w:val="18"/>
            <w:szCs w:val="18"/>
            <w:lang w:eastAsia="ja-JP"/>
            <w14:ligatures w14:val="none"/>
            <w:rPrChange w:id="3466" w:author="HURR MEHDI" w:date="2025-03-26T16:59:00Z">
              <w:rPr>
                <w:lang w:eastAsia="ja-JP"/>
              </w:rPr>
            </w:rPrChange>
          </w:rPr>
          <w:t>Validation Failure:</w:t>
        </w:r>
      </w:ins>
    </w:p>
    <w:p w:rsidR="0037311C" w:rsidRPr="0037311C" w:rsidRDefault="0037311C" w:rsidP="0037311C">
      <w:pPr>
        <w:pStyle w:val="ListParagraph"/>
        <w:spacing w:after="180" w:line="360" w:lineRule="auto"/>
        <w:ind w:left="1080"/>
        <w:rPr>
          <w:ins w:id="3467" w:author="HURR MEHDI" w:date="2025-03-26T16:59:00Z"/>
          <w:rFonts w:ascii="Arial" w:eastAsia="Arial" w:hAnsi="Arial" w:cs="Times New Roman"/>
          <w:i/>
          <w:color w:val="717171"/>
          <w:kern w:val="0"/>
          <w:sz w:val="18"/>
          <w:szCs w:val="18"/>
          <w:lang w:eastAsia="ja-JP"/>
          <w14:ligatures w14:val="none"/>
        </w:rPr>
        <w:pPrChange w:id="3468" w:author="HURR MEHDI" w:date="2025-03-26T17:00:00Z">
          <w:pPr>
            <w:spacing w:after="180" w:line="288" w:lineRule="auto"/>
            <w:ind w:left="720"/>
            <w:contextualSpacing/>
          </w:pPr>
        </w:pPrChange>
      </w:pPr>
      <w:ins w:id="3469" w:author="HURR MEHDI" w:date="2025-03-26T16:59:00Z">
        <w:r w:rsidRPr="0037311C">
          <w:rPr>
            <w:rFonts w:ascii="Arial" w:eastAsia="Arial" w:hAnsi="Arial" w:cs="Times New Roman"/>
            <w:i/>
            <w:color w:val="717171"/>
            <w:kern w:val="0"/>
            <w:sz w:val="18"/>
            <w:szCs w:val="18"/>
            <w:lang w:eastAsia="ja-JP"/>
            <w14:ligatures w14:val="none"/>
            <w:rPrChange w:id="3470" w:author="HURR MEHDI" w:date="2025-03-26T17:00:00Z">
              <w:rPr>
                <w:lang w:eastAsia="ja-JP"/>
              </w:rPr>
            </w:rPrChange>
          </w:rPr>
          <w:t xml:space="preserve">If the updated course details fail validation (e.g., invalid prerequisites or missing information), the system notifies the Course Coordinator. The Course Coordinator </w:t>
        </w:r>
        <w:proofErr w:type="gramStart"/>
        <w:r w:rsidRPr="0037311C">
          <w:rPr>
            <w:rFonts w:ascii="Arial" w:eastAsia="Arial" w:hAnsi="Arial" w:cs="Times New Roman"/>
            <w:i/>
            <w:color w:val="717171"/>
            <w:kern w:val="0"/>
            <w:sz w:val="18"/>
            <w:szCs w:val="18"/>
            <w:lang w:eastAsia="ja-JP"/>
            <w14:ligatures w14:val="none"/>
            <w:rPrChange w:id="3471" w:author="HURR MEHDI" w:date="2025-03-26T17:00:00Z">
              <w:rPr>
                <w:lang w:eastAsia="ja-JP"/>
              </w:rPr>
            </w:rPrChange>
          </w:rPr>
          <w:t>is prompted</w:t>
        </w:r>
        <w:proofErr w:type="gramEnd"/>
        <w:r w:rsidRPr="0037311C">
          <w:rPr>
            <w:rFonts w:ascii="Arial" w:eastAsia="Arial" w:hAnsi="Arial" w:cs="Times New Roman"/>
            <w:i/>
            <w:color w:val="717171"/>
            <w:kern w:val="0"/>
            <w:sz w:val="18"/>
            <w:szCs w:val="18"/>
            <w:lang w:eastAsia="ja-JP"/>
            <w14:ligatures w14:val="none"/>
            <w:rPrChange w:id="3472" w:author="HURR MEHDI" w:date="2025-03-26T17:00:00Z">
              <w:rPr>
                <w:lang w:eastAsia="ja-JP"/>
              </w:rPr>
            </w:rPrChange>
          </w:rPr>
          <w:t xml:space="preserve"> to correct the details and resubmit.</w:t>
        </w:r>
      </w:ins>
    </w:p>
    <w:p w:rsidR="0037311C" w:rsidRDefault="0037311C" w:rsidP="0037311C">
      <w:pPr>
        <w:pStyle w:val="ListParagraph"/>
        <w:numPr>
          <w:ilvl w:val="1"/>
          <w:numId w:val="12"/>
        </w:numPr>
        <w:spacing w:after="180" w:line="360" w:lineRule="auto"/>
        <w:ind w:left="1080"/>
        <w:rPr>
          <w:ins w:id="3473" w:author="HURR MEHDI" w:date="2025-03-26T17:00:00Z"/>
          <w:rFonts w:ascii="Arial" w:eastAsia="Arial" w:hAnsi="Arial" w:cs="Times New Roman"/>
          <w:i/>
          <w:color w:val="717171"/>
          <w:kern w:val="0"/>
          <w:sz w:val="18"/>
          <w:szCs w:val="18"/>
          <w:lang w:eastAsia="ja-JP"/>
          <w14:ligatures w14:val="none"/>
        </w:rPr>
        <w:pPrChange w:id="3474" w:author="HURR MEHDI" w:date="2025-03-26T17:00:00Z">
          <w:pPr>
            <w:spacing w:after="180" w:line="288" w:lineRule="auto"/>
          </w:pPr>
        </w:pPrChange>
      </w:pPr>
      <w:ins w:id="3475" w:author="HURR MEHDI" w:date="2025-03-26T16:59:00Z">
        <w:r w:rsidRPr="0037311C">
          <w:rPr>
            <w:rFonts w:ascii="Arial" w:eastAsia="Arial" w:hAnsi="Arial" w:cs="Times New Roman"/>
            <w:i/>
            <w:color w:val="717171"/>
            <w:kern w:val="0"/>
            <w:sz w:val="18"/>
            <w:szCs w:val="18"/>
            <w:lang w:eastAsia="ja-JP"/>
            <w14:ligatures w14:val="none"/>
            <w:rPrChange w:id="3476" w:author="HURR MEHDI" w:date="2025-03-26T17:00:00Z">
              <w:rPr>
                <w:lang w:eastAsia="ja-JP"/>
              </w:rPr>
            </w:rPrChange>
          </w:rPr>
          <w:t>Technical Failure:</w:t>
        </w:r>
      </w:ins>
    </w:p>
    <w:p w:rsidR="0037311C" w:rsidRDefault="0037311C" w:rsidP="0037311C">
      <w:pPr>
        <w:pStyle w:val="ListParagraph"/>
        <w:spacing w:after="180" w:line="360" w:lineRule="auto"/>
        <w:ind w:left="1080"/>
        <w:rPr>
          <w:ins w:id="3477" w:author="HURR MEHDI" w:date="2025-03-26T17:01:00Z"/>
          <w:rFonts w:ascii="Arial" w:eastAsia="Arial" w:hAnsi="Arial" w:cs="Times New Roman"/>
          <w:i/>
          <w:color w:val="717171"/>
          <w:kern w:val="0"/>
          <w:sz w:val="18"/>
          <w:szCs w:val="18"/>
          <w:lang w:eastAsia="ja-JP"/>
          <w14:ligatures w14:val="none"/>
        </w:rPr>
        <w:pPrChange w:id="3478" w:author="HURR MEHDI" w:date="2025-03-26T17:00:00Z">
          <w:pPr>
            <w:spacing w:after="180" w:line="288" w:lineRule="auto"/>
          </w:pPr>
        </w:pPrChange>
      </w:pPr>
      <w:ins w:id="3479" w:author="HURR MEHDI" w:date="2025-03-26T16:59:00Z">
        <w:r w:rsidRPr="0037311C">
          <w:rPr>
            <w:rFonts w:ascii="Arial" w:eastAsia="Arial" w:hAnsi="Arial" w:cs="Times New Roman"/>
            <w:i/>
            <w:color w:val="717171"/>
            <w:kern w:val="0"/>
            <w:sz w:val="18"/>
            <w:szCs w:val="18"/>
            <w:lang w:eastAsia="ja-JP"/>
            <w14:ligatures w14:val="none"/>
            <w:rPrChange w:id="3480" w:author="HURR MEHDI" w:date="2025-03-26T17:00:00Z">
              <w:rPr>
                <w:lang w:eastAsia="ja-JP"/>
              </w:rPr>
            </w:rPrChange>
          </w:rPr>
          <w:t xml:space="preserve">If the system crashes or encounters an error during the update process, the Course Coordinator cannot complete the edit. The system logs the failure, and the Course Coordinator </w:t>
        </w:r>
        <w:proofErr w:type="gramStart"/>
        <w:r w:rsidRPr="0037311C">
          <w:rPr>
            <w:rFonts w:ascii="Arial" w:eastAsia="Arial" w:hAnsi="Arial" w:cs="Times New Roman"/>
            <w:i/>
            <w:color w:val="717171"/>
            <w:kern w:val="0"/>
            <w:sz w:val="18"/>
            <w:szCs w:val="18"/>
            <w:lang w:eastAsia="ja-JP"/>
            <w14:ligatures w14:val="none"/>
            <w:rPrChange w:id="3481" w:author="HURR MEHDI" w:date="2025-03-26T17:00:00Z">
              <w:rPr>
                <w:lang w:eastAsia="ja-JP"/>
              </w:rPr>
            </w:rPrChange>
          </w:rPr>
          <w:t>is advised</w:t>
        </w:r>
        <w:proofErr w:type="gramEnd"/>
        <w:r w:rsidRPr="0037311C">
          <w:rPr>
            <w:rFonts w:ascii="Arial" w:eastAsia="Arial" w:hAnsi="Arial" w:cs="Times New Roman"/>
            <w:i/>
            <w:color w:val="717171"/>
            <w:kern w:val="0"/>
            <w:sz w:val="18"/>
            <w:szCs w:val="18"/>
            <w:lang w:eastAsia="ja-JP"/>
            <w14:ligatures w14:val="none"/>
            <w:rPrChange w:id="3482" w:author="HURR MEHDI" w:date="2025-03-26T17:00:00Z">
              <w:rPr>
                <w:lang w:eastAsia="ja-JP"/>
              </w:rPr>
            </w:rPrChange>
          </w:rPr>
          <w:t xml:space="preserve"> to retry later.</w:t>
        </w:r>
      </w:ins>
    </w:p>
    <w:p w:rsidR="0037311C" w:rsidRPr="0037311C" w:rsidRDefault="0037311C" w:rsidP="0037311C">
      <w:pPr>
        <w:pStyle w:val="ListParagraph"/>
        <w:spacing w:after="180" w:line="360" w:lineRule="auto"/>
        <w:ind w:left="1080"/>
        <w:rPr>
          <w:ins w:id="3483" w:author="HURR MEHDI" w:date="2025-03-26T16:59:00Z"/>
          <w:rFonts w:ascii="Arial" w:eastAsia="Arial" w:hAnsi="Arial" w:cs="Times New Roman"/>
          <w:i/>
          <w:color w:val="717171"/>
          <w:kern w:val="0"/>
          <w:sz w:val="18"/>
          <w:szCs w:val="18"/>
          <w:lang w:eastAsia="ja-JP"/>
          <w14:ligatures w14:val="none"/>
          <w:rPrChange w:id="3484" w:author="HURR MEHDI" w:date="2025-03-26T17:00:00Z">
            <w:rPr>
              <w:ins w:id="3485" w:author="HURR MEHDI" w:date="2025-03-26T16:59:00Z"/>
              <w:lang w:eastAsia="ja-JP"/>
            </w:rPr>
          </w:rPrChange>
        </w:rPr>
        <w:pPrChange w:id="3486" w:author="HURR MEHDI" w:date="2025-03-26T17:00:00Z">
          <w:pPr>
            <w:spacing w:after="180" w:line="288" w:lineRule="auto"/>
          </w:pPr>
        </w:pPrChange>
      </w:pPr>
    </w:p>
    <w:p w:rsidR="0037311C" w:rsidRPr="0037311C" w:rsidRDefault="0037311C" w:rsidP="0037311C">
      <w:pPr>
        <w:keepNext/>
        <w:keepLines/>
        <w:spacing w:before="360" w:after="120" w:line="240" w:lineRule="auto"/>
        <w:outlineLvl w:val="1"/>
        <w:rPr>
          <w:ins w:id="3487" w:author="HURR MEHDI" w:date="2025-03-26T17:01:00Z"/>
          <w:rFonts w:ascii="Arial" w:eastAsia="Arial" w:hAnsi="Arial" w:cs="Times New Roman (Body CS)"/>
          <w:b/>
          <w:bCs/>
          <w:color w:val="0070C0"/>
          <w:spacing w:val="10"/>
          <w:kern w:val="0"/>
          <w:sz w:val="24"/>
          <w:szCs w:val="18"/>
          <w:lang w:eastAsia="ja-JP"/>
          <w14:ligatures w14:val="none"/>
        </w:rPr>
      </w:pPr>
      <w:bookmarkStart w:id="3488" w:name="_Toc193933087"/>
      <w:ins w:id="3489" w:author="HURR MEHDI" w:date="2025-03-26T17:01:00Z">
        <w:r w:rsidRPr="0037311C">
          <w:rPr>
            <w:rFonts w:ascii="Arial" w:eastAsia="Arial" w:hAnsi="Arial" w:cs="Times New Roman (Body CS)"/>
            <w:b/>
            <w:bCs/>
            <w:color w:val="0070C0"/>
            <w:spacing w:val="10"/>
            <w:kern w:val="0"/>
            <w:sz w:val="24"/>
            <w:szCs w:val="18"/>
            <w:lang w:eastAsia="ja-JP"/>
            <w14:ligatures w14:val="none"/>
          </w:rPr>
          <w:t>Use Case</w:t>
        </w:r>
        <w:r>
          <w:rPr>
            <w:rFonts w:ascii="Arial" w:eastAsia="Arial" w:hAnsi="Arial" w:cs="Times New Roman (Body CS)"/>
            <w:b/>
            <w:bCs/>
            <w:color w:val="0070C0"/>
            <w:spacing w:val="10"/>
            <w:kern w:val="0"/>
            <w:sz w:val="24"/>
            <w:szCs w:val="18"/>
            <w:lang w:eastAsia="ja-JP"/>
            <w14:ligatures w14:val="none"/>
          </w:rPr>
          <w:t xml:space="preserve"> 9</w:t>
        </w:r>
        <w:r w:rsidRPr="0037311C">
          <w:rPr>
            <w:rFonts w:ascii="Arial" w:eastAsia="Arial" w:hAnsi="Arial" w:cs="Times New Roman (Body CS)"/>
            <w:b/>
            <w:bCs/>
            <w:color w:val="0070C0"/>
            <w:spacing w:val="10"/>
            <w:kern w:val="0"/>
            <w:sz w:val="24"/>
            <w:szCs w:val="18"/>
            <w:lang w:eastAsia="ja-JP"/>
            <w14:ligatures w14:val="none"/>
          </w:rPr>
          <w:t>: View Course Registrations</w:t>
        </w:r>
        <w:bookmarkEnd w:id="3488"/>
      </w:ins>
    </w:p>
    <w:p w:rsidR="0037311C" w:rsidRPr="0037311C" w:rsidRDefault="0037311C" w:rsidP="0037311C">
      <w:pPr>
        <w:spacing w:after="180" w:line="288" w:lineRule="auto"/>
        <w:rPr>
          <w:ins w:id="3490" w:author="HURR MEHDI" w:date="2025-03-26T17:01:00Z"/>
          <w:rFonts w:ascii="Arial" w:eastAsia="Arial" w:hAnsi="Arial" w:cs="Times New Roman"/>
          <w:color w:val="262626"/>
          <w:kern w:val="0"/>
          <w:sz w:val="18"/>
          <w:szCs w:val="18"/>
          <w:lang w:eastAsia="ja-JP"/>
          <w14:ligatures w14:val="none"/>
        </w:rPr>
      </w:pPr>
    </w:p>
    <w:p w:rsidR="0037311C" w:rsidRPr="0037311C" w:rsidRDefault="0037311C" w:rsidP="0037311C">
      <w:pPr>
        <w:spacing w:after="180" w:line="360" w:lineRule="auto"/>
        <w:rPr>
          <w:ins w:id="3491" w:author="HURR MEHDI" w:date="2025-03-26T17:01:00Z"/>
          <w:rFonts w:ascii="Arial" w:eastAsia="Arial" w:hAnsi="Arial" w:cs="Times New Roman"/>
          <w:b/>
          <w:color w:val="0070C0"/>
          <w:kern w:val="0"/>
          <w:sz w:val="20"/>
          <w:szCs w:val="18"/>
          <w:lang w:eastAsia="ja-JP"/>
          <w14:ligatures w14:val="none"/>
        </w:rPr>
      </w:pPr>
      <w:ins w:id="3492" w:author="HURR MEHDI" w:date="2025-03-26T17:01:00Z">
        <w:r w:rsidRPr="0037311C">
          <w:rPr>
            <w:rFonts w:ascii="Arial" w:eastAsia="Arial" w:hAnsi="Arial" w:cs="Times New Roman"/>
            <w:b/>
            <w:color w:val="0070C0"/>
            <w:kern w:val="0"/>
            <w:sz w:val="20"/>
            <w:szCs w:val="18"/>
            <w:lang w:eastAsia="ja-JP"/>
            <w14:ligatures w14:val="none"/>
          </w:rPr>
          <w:t>Primary Actor(s):</w:t>
        </w:r>
      </w:ins>
    </w:p>
    <w:p w:rsidR="0037311C" w:rsidRDefault="0037311C" w:rsidP="0037311C">
      <w:pPr>
        <w:numPr>
          <w:ilvl w:val="0"/>
          <w:numId w:val="34"/>
        </w:numPr>
        <w:spacing w:after="180" w:line="288" w:lineRule="auto"/>
        <w:contextualSpacing/>
        <w:rPr>
          <w:ins w:id="3493" w:author="HURR MEHDI" w:date="2025-03-26T17:02:00Z"/>
          <w:rFonts w:ascii="Arial" w:eastAsia="Arial" w:hAnsi="Arial" w:cs="Times New Roman"/>
          <w:i/>
          <w:color w:val="717171"/>
          <w:kern w:val="0"/>
          <w:sz w:val="18"/>
          <w:szCs w:val="18"/>
          <w:lang w:eastAsia="ja-JP"/>
          <w14:ligatures w14:val="none"/>
        </w:rPr>
      </w:pPr>
      <w:ins w:id="3494" w:author="HURR MEHDI" w:date="2025-03-26T17:02:00Z">
        <w:r>
          <w:rPr>
            <w:rFonts w:ascii="Arial" w:eastAsia="Arial" w:hAnsi="Arial" w:cs="Times New Roman"/>
            <w:i/>
            <w:color w:val="717171"/>
            <w:kern w:val="0"/>
            <w:sz w:val="18"/>
            <w:szCs w:val="18"/>
            <w:lang w:eastAsia="ja-JP"/>
            <w14:ligatures w14:val="none"/>
          </w:rPr>
          <w:t>Cours</w:t>
        </w:r>
      </w:ins>
      <w:ins w:id="3495" w:author="HURR MEHDI" w:date="2025-03-26T17:01:00Z">
        <w:r w:rsidRPr="0037311C">
          <w:rPr>
            <w:rFonts w:ascii="Arial" w:eastAsia="Arial" w:hAnsi="Arial" w:cs="Times New Roman"/>
            <w:i/>
            <w:color w:val="717171"/>
            <w:kern w:val="0"/>
            <w:sz w:val="18"/>
            <w:szCs w:val="18"/>
            <w:lang w:eastAsia="ja-JP"/>
            <w14:ligatures w14:val="none"/>
          </w:rPr>
          <w:t>e Coordinator</w:t>
        </w:r>
      </w:ins>
    </w:p>
    <w:p w:rsidR="0037311C" w:rsidRDefault="0037311C" w:rsidP="0037311C">
      <w:pPr>
        <w:numPr>
          <w:ilvl w:val="0"/>
          <w:numId w:val="34"/>
        </w:numPr>
        <w:spacing w:after="180" w:line="288" w:lineRule="auto"/>
        <w:contextualSpacing/>
        <w:rPr>
          <w:ins w:id="3496" w:author="HURR MEHDI" w:date="2025-03-26T17:02:00Z"/>
          <w:rFonts w:ascii="Arial" w:eastAsia="Arial" w:hAnsi="Arial" w:cs="Times New Roman"/>
          <w:i/>
          <w:color w:val="717171"/>
          <w:kern w:val="0"/>
          <w:sz w:val="18"/>
          <w:szCs w:val="18"/>
          <w:lang w:eastAsia="ja-JP"/>
          <w14:ligatures w14:val="none"/>
        </w:rPr>
      </w:pPr>
      <w:ins w:id="3497" w:author="HURR MEHDI" w:date="2025-03-26T17:02:00Z">
        <w:r>
          <w:rPr>
            <w:rFonts w:ascii="Arial" w:eastAsia="Arial" w:hAnsi="Arial" w:cs="Times New Roman"/>
            <w:i/>
            <w:color w:val="717171"/>
            <w:kern w:val="0"/>
            <w:sz w:val="18"/>
            <w:szCs w:val="18"/>
            <w:lang w:eastAsia="ja-JP"/>
            <w14:ligatures w14:val="none"/>
          </w:rPr>
          <w:t>Timetable Coordinator</w:t>
        </w:r>
      </w:ins>
    </w:p>
    <w:p w:rsidR="0037311C" w:rsidRPr="0037311C" w:rsidRDefault="0037311C" w:rsidP="0037311C">
      <w:pPr>
        <w:spacing w:after="180" w:line="288" w:lineRule="auto"/>
        <w:ind w:left="720"/>
        <w:contextualSpacing/>
        <w:rPr>
          <w:ins w:id="3498" w:author="HURR MEHDI" w:date="2025-03-26T17:01:00Z"/>
          <w:rFonts w:ascii="Arial" w:eastAsia="Arial" w:hAnsi="Arial" w:cs="Times New Roman"/>
          <w:i/>
          <w:color w:val="717171"/>
          <w:kern w:val="0"/>
          <w:sz w:val="18"/>
          <w:szCs w:val="18"/>
          <w:lang w:eastAsia="ja-JP"/>
          <w14:ligatures w14:val="none"/>
        </w:rPr>
        <w:pPrChange w:id="3499" w:author="HURR MEHDI" w:date="2025-03-26T17:02:00Z">
          <w:pPr>
            <w:numPr>
              <w:numId w:val="34"/>
            </w:numPr>
            <w:spacing w:after="180" w:line="288" w:lineRule="auto"/>
            <w:ind w:left="720" w:hanging="360"/>
            <w:contextualSpacing/>
          </w:pPr>
        </w:pPrChange>
      </w:pPr>
    </w:p>
    <w:p w:rsidR="0037311C" w:rsidRPr="0037311C" w:rsidRDefault="0037311C" w:rsidP="0037311C">
      <w:pPr>
        <w:spacing w:after="180" w:line="360" w:lineRule="auto"/>
        <w:rPr>
          <w:ins w:id="3500" w:author="HURR MEHDI" w:date="2025-03-26T17:01:00Z"/>
          <w:rFonts w:ascii="Arial" w:eastAsia="Arial" w:hAnsi="Arial" w:cs="Times New Roman"/>
          <w:b/>
          <w:color w:val="0070C0"/>
          <w:kern w:val="0"/>
          <w:sz w:val="20"/>
          <w:szCs w:val="18"/>
          <w:lang w:eastAsia="ja-JP"/>
          <w14:ligatures w14:val="none"/>
        </w:rPr>
      </w:pPr>
      <w:ins w:id="3501" w:author="HURR MEHDI" w:date="2025-03-26T17:01:00Z">
        <w:r w:rsidRPr="0037311C">
          <w:rPr>
            <w:rFonts w:ascii="Arial" w:eastAsia="Arial" w:hAnsi="Arial" w:cs="Times New Roman"/>
            <w:b/>
            <w:color w:val="0070C0"/>
            <w:kern w:val="0"/>
            <w:sz w:val="20"/>
            <w:szCs w:val="18"/>
            <w:lang w:eastAsia="ja-JP"/>
            <w14:ligatures w14:val="none"/>
          </w:rPr>
          <w:t>Use Case Description:</w:t>
        </w:r>
      </w:ins>
    </w:p>
    <w:p w:rsidR="0037311C" w:rsidRPr="0037311C" w:rsidRDefault="0037311C" w:rsidP="0037311C">
      <w:pPr>
        <w:spacing w:after="180" w:line="360" w:lineRule="auto"/>
        <w:rPr>
          <w:ins w:id="3502" w:author="HURR MEHDI" w:date="2025-03-26T17:01:00Z"/>
          <w:rFonts w:ascii="Arial" w:eastAsia="Arial" w:hAnsi="Arial" w:cs="Times New Roman"/>
          <w:i/>
          <w:color w:val="717171"/>
          <w:kern w:val="0"/>
          <w:sz w:val="18"/>
          <w:szCs w:val="18"/>
          <w:lang w:eastAsia="ja-JP"/>
          <w14:ligatures w14:val="none"/>
        </w:rPr>
      </w:pPr>
      <w:ins w:id="3503" w:author="HURR MEHDI" w:date="2025-03-26T17:01:00Z">
        <w:r w:rsidRPr="0037311C">
          <w:rPr>
            <w:rFonts w:ascii="Arial" w:eastAsia="Arial" w:hAnsi="Arial" w:cs="Times New Roman"/>
            <w:i/>
            <w:color w:val="717171"/>
            <w:kern w:val="0"/>
            <w:sz w:val="18"/>
            <w:szCs w:val="18"/>
            <w:lang w:eastAsia="ja-JP"/>
            <w14:ligatures w14:val="none"/>
          </w:rPr>
          <w:t>This use case allows the</w:t>
        </w:r>
      </w:ins>
      <w:ins w:id="3504" w:author="HURR MEHDI" w:date="2025-03-26T17:02:00Z">
        <w:r>
          <w:rPr>
            <w:rFonts w:ascii="Arial" w:eastAsia="Arial" w:hAnsi="Arial" w:cs="Times New Roman"/>
            <w:i/>
            <w:color w:val="717171"/>
            <w:kern w:val="0"/>
            <w:sz w:val="18"/>
            <w:szCs w:val="18"/>
            <w:lang w:eastAsia="ja-JP"/>
            <w14:ligatures w14:val="none"/>
          </w:rPr>
          <w:t xml:space="preserve"> course and</w:t>
        </w:r>
      </w:ins>
      <w:ins w:id="3505" w:author="HURR MEHDI" w:date="2025-03-26T17:01:00Z">
        <w:r w:rsidRPr="0037311C">
          <w:rPr>
            <w:rFonts w:ascii="Arial" w:eastAsia="Arial" w:hAnsi="Arial" w:cs="Times New Roman"/>
            <w:i/>
            <w:color w:val="717171"/>
            <w:kern w:val="0"/>
            <w:sz w:val="18"/>
            <w:szCs w:val="18"/>
            <w:lang w:eastAsia="ja-JP"/>
            <w14:ligatures w14:val="none"/>
          </w:rPr>
          <w:t xml:space="preserve"> timetable coordinator to view student course registrations to assist in class scheduling and avoid conflicts. The system retrieves and displays enrollment data for different courses.</w:t>
        </w:r>
      </w:ins>
    </w:p>
    <w:p w:rsidR="0037311C" w:rsidRPr="0037311C" w:rsidRDefault="0037311C" w:rsidP="0037311C">
      <w:pPr>
        <w:spacing w:after="180" w:line="360" w:lineRule="auto"/>
        <w:rPr>
          <w:ins w:id="3506" w:author="HURR MEHDI" w:date="2025-03-26T17:01:00Z"/>
          <w:rFonts w:ascii="Arial" w:eastAsia="Arial" w:hAnsi="Arial" w:cs="Times New Roman"/>
          <w:b/>
          <w:color w:val="0070C0"/>
          <w:kern w:val="0"/>
          <w:sz w:val="20"/>
          <w:szCs w:val="18"/>
          <w:lang w:eastAsia="ja-JP"/>
          <w14:ligatures w14:val="none"/>
        </w:rPr>
      </w:pPr>
      <w:ins w:id="3507" w:author="HURR MEHDI" w:date="2025-03-26T17:01:00Z">
        <w:r w:rsidRPr="0037311C">
          <w:rPr>
            <w:rFonts w:ascii="Arial" w:eastAsia="Arial" w:hAnsi="Arial" w:cs="Times New Roman"/>
            <w:b/>
            <w:color w:val="0070C0"/>
            <w:kern w:val="0"/>
            <w:sz w:val="20"/>
            <w:szCs w:val="18"/>
            <w:lang w:eastAsia="ja-JP"/>
            <w14:ligatures w14:val="none"/>
          </w:rPr>
          <w:t>Stakeholders and Interests:</w:t>
        </w:r>
      </w:ins>
    </w:p>
    <w:p w:rsidR="0037311C" w:rsidRPr="0037311C" w:rsidRDefault="0037311C" w:rsidP="0037311C">
      <w:pPr>
        <w:numPr>
          <w:ilvl w:val="0"/>
          <w:numId w:val="36"/>
        </w:numPr>
        <w:spacing w:after="180" w:line="360" w:lineRule="auto"/>
        <w:contextualSpacing/>
        <w:rPr>
          <w:ins w:id="3508" w:author="HURR MEHDI" w:date="2025-03-26T17:01:00Z"/>
          <w:rFonts w:ascii="Arial" w:eastAsia="Arial" w:hAnsi="Arial" w:cs="Times New Roman"/>
          <w:i/>
          <w:color w:val="717171"/>
          <w:kern w:val="0"/>
          <w:sz w:val="18"/>
          <w:szCs w:val="18"/>
          <w:lang w:eastAsia="ja-JP"/>
          <w14:ligatures w14:val="none"/>
        </w:rPr>
      </w:pPr>
      <w:ins w:id="3509" w:author="HURR MEHDI" w:date="2025-03-26T17:01:00Z">
        <w:r w:rsidRPr="0037311C">
          <w:rPr>
            <w:rFonts w:ascii="Arial" w:eastAsia="Arial" w:hAnsi="Arial" w:cs="Times New Roman"/>
            <w:i/>
            <w:color w:val="717171"/>
            <w:kern w:val="0"/>
            <w:sz w:val="18"/>
            <w:szCs w:val="18"/>
            <w:u w:val="single"/>
            <w:lang w:eastAsia="ja-JP"/>
            <w14:ligatures w14:val="none"/>
          </w:rPr>
          <w:t>Timetable Coordinator</w:t>
        </w:r>
        <w:r w:rsidRPr="0037311C">
          <w:rPr>
            <w:rFonts w:ascii="Arial" w:eastAsia="Arial" w:hAnsi="Arial" w:cs="Times New Roman"/>
            <w:i/>
            <w:color w:val="717171"/>
            <w:kern w:val="0"/>
            <w:sz w:val="18"/>
            <w:szCs w:val="18"/>
            <w:lang w:eastAsia="ja-JP"/>
            <w14:ligatures w14:val="none"/>
          </w:rPr>
          <w:t>: Needs registration data to plan class schedules efficiently.</w:t>
        </w:r>
      </w:ins>
    </w:p>
    <w:p w:rsidR="0037311C" w:rsidRPr="0037311C" w:rsidRDefault="0037311C" w:rsidP="0037311C">
      <w:pPr>
        <w:numPr>
          <w:ilvl w:val="0"/>
          <w:numId w:val="36"/>
        </w:numPr>
        <w:spacing w:after="180" w:line="360" w:lineRule="auto"/>
        <w:contextualSpacing/>
        <w:rPr>
          <w:ins w:id="3510" w:author="HURR MEHDI" w:date="2025-03-26T17:01:00Z"/>
          <w:rFonts w:ascii="Arial" w:eastAsia="Arial" w:hAnsi="Arial" w:cs="Times New Roman"/>
          <w:i/>
          <w:color w:val="717171"/>
          <w:kern w:val="0"/>
          <w:sz w:val="18"/>
          <w:szCs w:val="18"/>
          <w:u w:val="single"/>
          <w:lang w:eastAsia="ja-JP"/>
          <w14:ligatures w14:val="none"/>
        </w:rPr>
      </w:pPr>
      <w:ins w:id="3511" w:author="HURR MEHDI" w:date="2025-03-26T17:01:00Z">
        <w:r w:rsidRPr="0037311C">
          <w:rPr>
            <w:rFonts w:ascii="Arial" w:eastAsia="Arial" w:hAnsi="Arial" w:cs="Times New Roman"/>
            <w:i/>
            <w:color w:val="717171"/>
            <w:kern w:val="0"/>
            <w:sz w:val="18"/>
            <w:szCs w:val="18"/>
            <w:u w:val="single"/>
            <w:lang w:eastAsia="ja-JP"/>
            <w14:ligatures w14:val="none"/>
          </w:rPr>
          <w:t>Students</w:t>
        </w:r>
        <w:r w:rsidRPr="0037311C">
          <w:rPr>
            <w:rFonts w:ascii="Arial" w:eastAsia="Arial" w:hAnsi="Arial" w:cs="Times New Roman"/>
            <w:i/>
            <w:color w:val="717171"/>
            <w:kern w:val="0"/>
            <w:sz w:val="18"/>
            <w:szCs w:val="18"/>
            <w:lang w:eastAsia="ja-JP"/>
            <w14:ligatures w14:val="none"/>
          </w:rPr>
          <w:t>: Benefit from properly managed class schedules with no conflicts.</w:t>
        </w:r>
      </w:ins>
    </w:p>
    <w:p w:rsidR="0037311C" w:rsidRPr="0037311C" w:rsidRDefault="0037311C" w:rsidP="0037311C">
      <w:pPr>
        <w:numPr>
          <w:ilvl w:val="0"/>
          <w:numId w:val="36"/>
        </w:numPr>
        <w:spacing w:after="180" w:line="360" w:lineRule="auto"/>
        <w:contextualSpacing/>
        <w:rPr>
          <w:ins w:id="3512" w:author="HURR MEHDI" w:date="2025-03-26T17:01:00Z"/>
          <w:rFonts w:ascii="Arial" w:eastAsia="Arial" w:hAnsi="Arial" w:cs="Times New Roman"/>
          <w:i/>
          <w:color w:val="717171"/>
          <w:kern w:val="0"/>
          <w:sz w:val="18"/>
          <w:szCs w:val="18"/>
          <w:u w:val="single"/>
          <w:lang w:eastAsia="ja-JP"/>
          <w14:ligatures w14:val="none"/>
        </w:rPr>
      </w:pPr>
      <w:ins w:id="3513" w:author="HURR MEHDI" w:date="2025-03-26T17:01:00Z">
        <w:r w:rsidRPr="0037311C">
          <w:rPr>
            <w:rFonts w:ascii="Arial" w:eastAsia="Arial" w:hAnsi="Arial" w:cs="Times New Roman"/>
            <w:i/>
            <w:color w:val="717171"/>
            <w:kern w:val="0"/>
            <w:sz w:val="18"/>
            <w:szCs w:val="18"/>
            <w:u w:val="single"/>
            <w:lang w:eastAsia="ja-JP"/>
            <w14:ligatures w14:val="none"/>
          </w:rPr>
          <w:t>Course Coordinator</w:t>
        </w:r>
        <w:r w:rsidRPr="0037311C">
          <w:rPr>
            <w:rFonts w:ascii="Arial" w:eastAsia="Arial" w:hAnsi="Arial" w:cs="Times New Roman"/>
            <w:i/>
            <w:color w:val="717171"/>
            <w:kern w:val="0"/>
            <w:sz w:val="18"/>
            <w:szCs w:val="18"/>
            <w:lang w:eastAsia="ja-JP"/>
            <w14:ligatures w14:val="none"/>
          </w:rPr>
          <w:t>: May need to adjust course offerings based on registration trends.</w:t>
        </w:r>
      </w:ins>
    </w:p>
    <w:p w:rsidR="0037311C" w:rsidRPr="0037311C" w:rsidRDefault="0037311C" w:rsidP="0037311C">
      <w:pPr>
        <w:spacing w:after="180" w:line="360" w:lineRule="auto"/>
        <w:rPr>
          <w:ins w:id="3514" w:author="HURR MEHDI" w:date="2025-03-26T17:01:00Z"/>
          <w:rFonts w:ascii="Arial" w:eastAsia="Arial" w:hAnsi="Arial" w:cs="Times New Roman"/>
          <w:b/>
          <w:color w:val="0070C0"/>
          <w:kern w:val="0"/>
          <w:sz w:val="20"/>
          <w:szCs w:val="18"/>
          <w:lang w:eastAsia="ja-JP"/>
          <w14:ligatures w14:val="none"/>
        </w:rPr>
      </w:pPr>
      <w:ins w:id="3515" w:author="HURR MEHDI" w:date="2025-03-26T17:01:00Z">
        <w:r w:rsidRPr="0037311C">
          <w:rPr>
            <w:rFonts w:ascii="Arial" w:eastAsia="Arial" w:hAnsi="Arial" w:cs="Times New Roman"/>
            <w:b/>
            <w:color w:val="0070C0"/>
            <w:kern w:val="0"/>
            <w:sz w:val="20"/>
            <w:szCs w:val="18"/>
            <w:lang w:eastAsia="ja-JP"/>
            <w14:ligatures w14:val="none"/>
          </w:rPr>
          <w:t>Preconditions:</w:t>
        </w:r>
      </w:ins>
    </w:p>
    <w:p w:rsidR="0037311C" w:rsidRPr="0037311C" w:rsidRDefault="0037311C" w:rsidP="0037311C">
      <w:pPr>
        <w:numPr>
          <w:ilvl w:val="0"/>
          <w:numId w:val="35"/>
        </w:numPr>
        <w:spacing w:after="180" w:line="360" w:lineRule="auto"/>
        <w:contextualSpacing/>
        <w:rPr>
          <w:ins w:id="3516" w:author="HURR MEHDI" w:date="2025-03-26T17:01:00Z"/>
          <w:rFonts w:ascii="Arial" w:eastAsia="Arial" w:hAnsi="Arial" w:cs="Times New Roman"/>
          <w:i/>
          <w:color w:val="717171"/>
          <w:kern w:val="0"/>
          <w:sz w:val="18"/>
          <w:szCs w:val="18"/>
          <w:lang w:eastAsia="ja-JP"/>
          <w14:ligatures w14:val="none"/>
        </w:rPr>
      </w:pPr>
      <w:ins w:id="3517" w:author="HURR MEHDI" w:date="2025-03-26T17:01:00Z">
        <w:r w:rsidRPr="0037311C">
          <w:rPr>
            <w:rFonts w:ascii="Arial" w:eastAsia="Arial" w:hAnsi="Arial" w:cs="Times New Roman"/>
            <w:i/>
            <w:color w:val="717171"/>
            <w:kern w:val="0"/>
            <w:sz w:val="18"/>
            <w:szCs w:val="18"/>
            <w:lang w:eastAsia="ja-JP"/>
            <w14:ligatures w14:val="none"/>
          </w:rPr>
          <w:t xml:space="preserve">The coordinator </w:t>
        </w:r>
        <w:proofErr w:type="gramStart"/>
        <w:r w:rsidRPr="0037311C">
          <w:rPr>
            <w:rFonts w:ascii="Arial" w:eastAsia="Arial" w:hAnsi="Arial" w:cs="Times New Roman"/>
            <w:i/>
            <w:color w:val="717171"/>
            <w:kern w:val="0"/>
            <w:sz w:val="18"/>
            <w:szCs w:val="18"/>
            <w:lang w:eastAsia="ja-JP"/>
            <w14:ligatures w14:val="none"/>
          </w:rPr>
          <w:t>must be logged</w:t>
        </w:r>
        <w:proofErr w:type="gramEnd"/>
        <w:r w:rsidRPr="0037311C">
          <w:rPr>
            <w:rFonts w:ascii="Arial" w:eastAsia="Arial" w:hAnsi="Arial" w:cs="Times New Roman"/>
            <w:i/>
            <w:color w:val="717171"/>
            <w:kern w:val="0"/>
            <w:sz w:val="18"/>
            <w:szCs w:val="18"/>
            <w:lang w:eastAsia="ja-JP"/>
            <w14:ligatures w14:val="none"/>
          </w:rPr>
          <w:t xml:space="preserve"> into the system.</w:t>
        </w:r>
      </w:ins>
    </w:p>
    <w:p w:rsidR="0037311C" w:rsidRPr="0037311C" w:rsidRDefault="0037311C" w:rsidP="0037311C">
      <w:pPr>
        <w:numPr>
          <w:ilvl w:val="0"/>
          <w:numId w:val="35"/>
        </w:numPr>
        <w:spacing w:after="180" w:line="360" w:lineRule="auto"/>
        <w:contextualSpacing/>
        <w:rPr>
          <w:ins w:id="3518" w:author="HURR MEHDI" w:date="2025-03-26T17:01:00Z"/>
          <w:rFonts w:ascii="Arial" w:eastAsia="Arial" w:hAnsi="Arial" w:cs="Times New Roman"/>
          <w:i/>
          <w:color w:val="717171"/>
          <w:kern w:val="0"/>
          <w:sz w:val="18"/>
          <w:szCs w:val="18"/>
          <w:lang w:eastAsia="ja-JP"/>
          <w14:ligatures w14:val="none"/>
        </w:rPr>
      </w:pPr>
      <w:ins w:id="3519" w:author="HURR MEHDI" w:date="2025-03-26T17:01:00Z">
        <w:r w:rsidRPr="0037311C">
          <w:rPr>
            <w:rFonts w:ascii="Arial" w:eastAsia="Arial" w:hAnsi="Arial" w:cs="Times New Roman"/>
            <w:i/>
            <w:color w:val="717171"/>
            <w:kern w:val="0"/>
            <w:sz w:val="18"/>
            <w:szCs w:val="18"/>
            <w:lang w:eastAsia="ja-JP"/>
            <w14:ligatures w14:val="none"/>
          </w:rPr>
          <w:t>Course registration data must be available.</w:t>
        </w:r>
      </w:ins>
    </w:p>
    <w:p w:rsidR="0037311C" w:rsidRPr="0037311C" w:rsidRDefault="0037311C" w:rsidP="0037311C">
      <w:pPr>
        <w:spacing w:after="180" w:line="360" w:lineRule="auto"/>
        <w:rPr>
          <w:ins w:id="3520" w:author="HURR MEHDI" w:date="2025-03-26T17:01:00Z"/>
          <w:rFonts w:ascii="Arial" w:eastAsia="Arial" w:hAnsi="Arial" w:cs="Times New Roman"/>
          <w:b/>
          <w:color w:val="0070C0"/>
          <w:kern w:val="0"/>
          <w:sz w:val="20"/>
          <w:szCs w:val="18"/>
          <w:lang w:eastAsia="ja-JP"/>
          <w14:ligatures w14:val="none"/>
        </w:rPr>
      </w:pPr>
      <w:proofErr w:type="spellStart"/>
      <w:ins w:id="3521" w:author="HURR MEHDI" w:date="2025-03-26T17:01:00Z">
        <w:r w:rsidRPr="0037311C">
          <w:rPr>
            <w:rFonts w:ascii="Arial" w:eastAsia="Arial" w:hAnsi="Arial" w:cs="Times New Roman"/>
            <w:b/>
            <w:color w:val="0070C0"/>
            <w:kern w:val="0"/>
            <w:sz w:val="20"/>
            <w:szCs w:val="18"/>
            <w:lang w:eastAsia="ja-JP"/>
            <w14:ligatures w14:val="none"/>
          </w:rPr>
          <w:t>Postconditions</w:t>
        </w:r>
        <w:proofErr w:type="spellEnd"/>
        <w:r w:rsidRPr="0037311C">
          <w:rPr>
            <w:rFonts w:ascii="Arial" w:eastAsia="Arial" w:hAnsi="Arial" w:cs="Times New Roman"/>
            <w:b/>
            <w:color w:val="0070C0"/>
            <w:kern w:val="0"/>
            <w:sz w:val="20"/>
            <w:szCs w:val="18"/>
            <w:lang w:eastAsia="ja-JP"/>
            <w14:ligatures w14:val="none"/>
          </w:rPr>
          <w:t>:</w:t>
        </w:r>
      </w:ins>
    </w:p>
    <w:p w:rsidR="0037311C" w:rsidRPr="0037311C" w:rsidRDefault="0037311C" w:rsidP="0037311C">
      <w:pPr>
        <w:numPr>
          <w:ilvl w:val="0"/>
          <w:numId w:val="37"/>
        </w:numPr>
        <w:spacing w:before="100" w:beforeAutospacing="1" w:after="100" w:afterAutospacing="1" w:line="240" w:lineRule="auto"/>
        <w:rPr>
          <w:ins w:id="3522" w:author="HURR MEHDI" w:date="2025-03-26T17:01:00Z"/>
          <w:rFonts w:ascii="Arial" w:eastAsia="Arial" w:hAnsi="Arial" w:cs="Times New Roman"/>
          <w:i/>
          <w:color w:val="717171"/>
          <w:kern w:val="0"/>
          <w:sz w:val="18"/>
          <w:szCs w:val="18"/>
          <w:lang w:eastAsia="ja-JP"/>
          <w14:ligatures w14:val="none"/>
        </w:rPr>
      </w:pPr>
      <w:ins w:id="3523" w:author="HURR MEHDI" w:date="2025-03-26T17:01:00Z">
        <w:r w:rsidRPr="0037311C">
          <w:rPr>
            <w:rFonts w:ascii="Arial" w:eastAsia="Arial" w:hAnsi="Arial" w:cs="Times New Roman"/>
            <w:i/>
            <w:color w:val="717171"/>
            <w:kern w:val="0"/>
            <w:sz w:val="18"/>
            <w:szCs w:val="18"/>
            <w:lang w:eastAsia="ja-JP"/>
            <w14:ligatures w14:val="none"/>
          </w:rPr>
          <w:t>The system displays up-to-date student enrollment data for different courses.</w:t>
        </w:r>
      </w:ins>
    </w:p>
    <w:p w:rsidR="0037311C" w:rsidRPr="0037311C" w:rsidRDefault="0037311C" w:rsidP="0037311C">
      <w:pPr>
        <w:spacing w:after="180" w:line="360" w:lineRule="auto"/>
        <w:rPr>
          <w:ins w:id="3524" w:author="HURR MEHDI" w:date="2025-03-26T17:01:00Z"/>
          <w:rFonts w:ascii="Arial" w:eastAsia="Arial" w:hAnsi="Arial" w:cs="Times New Roman"/>
          <w:b/>
          <w:color w:val="0070C0"/>
          <w:kern w:val="0"/>
          <w:sz w:val="20"/>
          <w:szCs w:val="18"/>
          <w:lang w:eastAsia="ja-JP"/>
          <w14:ligatures w14:val="none"/>
        </w:rPr>
      </w:pPr>
      <w:ins w:id="3525" w:author="HURR MEHDI" w:date="2025-03-26T17:01:00Z">
        <w:r w:rsidRPr="0037311C">
          <w:rPr>
            <w:rFonts w:ascii="Arial" w:eastAsia="Arial" w:hAnsi="Arial" w:cs="Times New Roman"/>
            <w:b/>
            <w:color w:val="0070C0"/>
            <w:kern w:val="0"/>
            <w:sz w:val="20"/>
            <w:szCs w:val="18"/>
            <w:lang w:eastAsia="ja-JP"/>
            <w14:ligatures w14:val="none"/>
          </w:rPr>
          <w:t>Inputs:</w:t>
        </w:r>
      </w:ins>
    </w:p>
    <w:p w:rsidR="0037311C" w:rsidRPr="0037311C" w:rsidRDefault="0037311C" w:rsidP="0037311C">
      <w:pPr>
        <w:numPr>
          <w:ilvl w:val="0"/>
          <w:numId w:val="38"/>
        </w:numPr>
        <w:spacing w:after="180" w:line="360" w:lineRule="auto"/>
        <w:contextualSpacing/>
        <w:rPr>
          <w:ins w:id="3526" w:author="HURR MEHDI" w:date="2025-03-26T17:01:00Z"/>
          <w:rFonts w:ascii="Arial" w:eastAsia="Arial" w:hAnsi="Arial" w:cs="Times New Roman"/>
          <w:i/>
          <w:color w:val="717171"/>
          <w:kern w:val="0"/>
          <w:sz w:val="18"/>
          <w:szCs w:val="18"/>
          <w:lang w:eastAsia="ja-JP"/>
          <w14:ligatures w14:val="none"/>
        </w:rPr>
      </w:pPr>
      <w:ins w:id="3527" w:author="HURR MEHDI" w:date="2025-03-26T17:01:00Z">
        <w:r w:rsidRPr="0037311C">
          <w:rPr>
            <w:rFonts w:ascii="Arial" w:eastAsia="Arial" w:hAnsi="Arial" w:cs="Times New Roman"/>
            <w:i/>
            <w:color w:val="717171"/>
            <w:kern w:val="0"/>
            <w:sz w:val="18"/>
            <w:szCs w:val="18"/>
            <w:lang w:eastAsia="ja-JP"/>
            <w14:ligatures w14:val="none"/>
          </w:rPr>
          <w:lastRenderedPageBreak/>
          <w:t>Semester</w:t>
        </w:r>
      </w:ins>
    </w:p>
    <w:p w:rsidR="0037311C" w:rsidRPr="0037311C" w:rsidRDefault="0037311C" w:rsidP="0037311C">
      <w:pPr>
        <w:numPr>
          <w:ilvl w:val="0"/>
          <w:numId w:val="38"/>
        </w:numPr>
        <w:spacing w:after="180" w:line="360" w:lineRule="auto"/>
        <w:contextualSpacing/>
        <w:rPr>
          <w:ins w:id="3528" w:author="HURR MEHDI" w:date="2025-03-26T17:01:00Z"/>
          <w:rFonts w:ascii="Arial" w:eastAsia="Arial" w:hAnsi="Arial" w:cs="Times New Roman"/>
          <w:i/>
          <w:color w:val="717171"/>
          <w:kern w:val="0"/>
          <w:sz w:val="18"/>
          <w:szCs w:val="18"/>
          <w:lang w:eastAsia="ja-JP"/>
          <w14:ligatures w14:val="none"/>
        </w:rPr>
      </w:pPr>
      <w:ins w:id="3529" w:author="HURR MEHDI" w:date="2025-03-26T17:01:00Z">
        <w:r w:rsidRPr="0037311C">
          <w:rPr>
            <w:rFonts w:ascii="Arial" w:eastAsia="Arial" w:hAnsi="Arial" w:cs="Times New Roman"/>
            <w:i/>
            <w:color w:val="717171"/>
            <w:kern w:val="0"/>
            <w:sz w:val="18"/>
            <w:szCs w:val="18"/>
            <w:lang w:eastAsia="ja-JP"/>
            <w14:ligatures w14:val="none"/>
          </w:rPr>
          <w:t>Course Name</w:t>
        </w:r>
      </w:ins>
    </w:p>
    <w:p w:rsidR="0037311C" w:rsidRPr="0037311C" w:rsidRDefault="0037311C" w:rsidP="0037311C">
      <w:pPr>
        <w:spacing w:after="180" w:line="360" w:lineRule="auto"/>
        <w:rPr>
          <w:ins w:id="3530" w:author="HURR MEHDI" w:date="2025-03-26T17:01:00Z"/>
          <w:rFonts w:ascii="Arial" w:eastAsia="Arial" w:hAnsi="Arial" w:cs="Times New Roman"/>
          <w:b/>
          <w:color w:val="0070C0"/>
          <w:kern w:val="0"/>
          <w:sz w:val="20"/>
          <w:szCs w:val="18"/>
          <w:lang w:eastAsia="ja-JP"/>
          <w14:ligatures w14:val="none"/>
        </w:rPr>
      </w:pPr>
      <w:ins w:id="3531" w:author="HURR MEHDI" w:date="2025-03-26T17:01:00Z">
        <w:r w:rsidRPr="0037311C">
          <w:rPr>
            <w:rFonts w:ascii="Arial" w:eastAsia="Arial" w:hAnsi="Arial" w:cs="Times New Roman"/>
            <w:b/>
            <w:color w:val="0070C0"/>
            <w:kern w:val="0"/>
            <w:sz w:val="20"/>
            <w:szCs w:val="18"/>
            <w:lang w:eastAsia="ja-JP"/>
            <w14:ligatures w14:val="none"/>
          </w:rPr>
          <w:t>Outputs:</w:t>
        </w:r>
      </w:ins>
    </w:p>
    <w:p w:rsidR="0037311C" w:rsidRPr="0037311C" w:rsidRDefault="0037311C" w:rsidP="0037311C">
      <w:pPr>
        <w:numPr>
          <w:ilvl w:val="0"/>
          <w:numId w:val="66"/>
        </w:numPr>
        <w:spacing w:after="180" w:line="288" w:lineRule="auto"/>
        <w:contextualSpacing/>
        <w:rPr>
          <w:ins w:id="3532" w:author="HURR MEHDI" w:date="2025-03-26T17:01:00Z"/>
          <w:rFonts w:ascii="Arial" w:eastAsia="Arial" w:hAnsi="Arial" w:cs="Times New Roman"/>
          <w:i/>
          <w:color w:val="717171"/>
          <w:kern w:val="0"/>
          <w:sz w:val="18"/>
          <w:szCs w:val="18"/>
          <w:lang w:eastAsia="ja-JP"/>
          <w14:ligatures w14:val="none"/>
        </w:rPr>
      </w:pPr>
      <w:ins w:id="3533" w:author="HURR MEHDI" w:date="2025-03-26T17:01:00Z">
        <w:r w:rsidRPr="0037311C">
          <w:rPr>
            <w:rFonts w:ascii="Arial" w:eastAsia="Arial" w:hAnsi="Arial" w:cs="Times New Roman"/>
            <w:i/>
            <w:color w:val="717171"/>
            <w:kern w:val="0"/>
            <w:sz w:val="18"/>
            <w:szCs w:val="18"/>
            <w:lang w:eastAsia="ja-JP"/>
            <w14:ligatures w14:val="none"/>
          </w:rPr>
          <w:t>List of students registered for the course.</w:t>
        </w:r>
      </w:ins>
    </w:p>
    <w:p w:rsidR="0037311C" w:rsidRPr="0037311C" w:rsidRDefault="0037311C" w:rsidP="0037311C">
      <w:pPr>
        <w:spacing w:after="180" w:line="288" w:lineRule="auto"/>
        <w:rPr>
          <w:ins w:id="3534" w:author="HURR MEHDI" w:date="2025-03-26T17:01:00Z"/>
          <w:rFonts w:ascii="Arial" w:eastAsia="Arial" w:hAnsi="Arial" w:cs="Times New Roman"/>
          <w:i/>
          <w:color w:val="717171"/>
          <w:kern w:val="0"/>
          <w:sz w:val="18"/>
          <w:szCs w:val="18"/>
          <w:lang w:eastAsia="ja-JP"/>
          <w14:ligatures w14:val="none"/>
        </w:rPr>
      </w:pPr>
      <w:ins w:id="3535" w:author="HURR MEHDI" w:date="2025-03-26T17:01:00Z">
        <w:r w:rsidRPr="0037311C">
          <w:rPr>
            <w:rFonts w:ascii="Arial" w:eastAsia="Arial" w:hAnsi="Arial" w:cs="Times New Roman"/>
            <w:b/>
            <w:color w:val="0070C0"/>
            <w:kern w:val="0"/>
            <w:sz w:val="20"/>
            <w:szCs w:val="18"/>
            <w:lang w:eastAsia="ja-JP"/>
            <w14:ligatures w14:val="none"/>
          </w:rPr>
          <w:t>Main Success Scenario:</w:t>
        </w:r>
      </w:ins>
    </w:p>
    <w:p w:rsidR="0037311C" w:rsidRPr="0037311C" w:rsidRDefault="0037311C" w:rsidP="0037311C">
      <w:pPr>
        <w:numPr>
          <w:ilvl w:val="0"/>
          <w:numId w:val="67"/>
        </w:numPr>
        <w:spacing w:after="180" w:line="360" w:lineRule="auto"/>
        <w:contextualSpacing/>
        <w:rPr>
          <w:ins w:id="3536" w:author="HURR MEHDI" w:date="2025-03-26T17:01:00Z"/>
          <w:rFonts w:ascii="Arial" w:eastAsia="MS Mincho" w:hAnsi="Arial" w:cs="Arial"/>
          <w:i/>
          <w:color w:val="717171"/>
          <w:kern w:val="0"/>
          <w:sz w:val="18"/>
          <w14:ligatures w14:val="none"/>
          <w:rPrChange w:id="3537" w:author="HURR MEHDI" w:date="2025-03-26T17:03:00Z">
            <w:rPr>
              <w:ins w:id="3538" w:author="HURR MEHDI" w:date="2025-03-26T17:01:00Z"/>
              <w:rFonts w:ascii="Arial" w:eastAsia="MS Mincho" w:hAnsi="Arial" w:cs="Arial"/>
              <w:i/>
              <w:color w:val="717171"/>
              <w:kern w:val="0"/>
              <w:sz w:val="18"/>
              <w14:ligatures w14:val="none"/>
            </w:rPr>
          </w:rPrChange>
        </w:rPr>
        <w:pPrChange w:id="3539" w:author="HURR MEHDI" w:date="2025-03-26T17:03:00Z">
          <w:pPr>
            <w:numPr>
              <w:numId w:val="66"/>
            </w:numPr>
            <w:tabs>
              <w:tab w:val="num" w:pos="720"/>
            </w:tabs>
            <w:spacing w:after="180" w:line="360" w:lineRule="auto"/>
            <w:ind w:left="720" w:hanging="360"/>
            <w:contextualSpacing/>
          </w:pPr>
        </w:pPrChange>
      </w:pPr>
      <w:ins w:id="3540" w:author="HURR MEHDI" w:date="2025-03-26T17:01:00Z">
        <w:r w:rsidRPr="0037311C">
          <w:rPr>
            <w:rFonts w:ascii="Arial" w:eastAsia="MS Mincho" w:hAnsi="Arial" w:cs="Arial"/>
            <w:i/>
            <w:color w:val="717171"/>
            <w:kern w:val="0"/>
            <w:sz w:val="18"/>
            <w14:ligatures w14:val="none"/>
            <w:rPrChange w:id="3541" w:author="HURR MEHDI" w:date="2025-03-26T17:03:00Z">
              <w:rPr>
                <w:rFonts w:ascii="Arial" w:eastAsia="MS Mincho" w:hAnsi="Arial" w:cs="Arial"/>
                <w:i/>
                <w:color w:val="717171"/>
                <w:kern w:val="0"/>
                <w:sz w:val="18"/>
                <w14:ligatures w14:val="none"/>
              </w:rPr>
            </w:rPrChange>
          </w:rPr>
          <w:t>The coordinator navigates to the "View Course Registrations" section.</w:t>
        </w:r>
      </w:ins>
    </w:p>
    <w:p w:rsidR="0037311C" w:rsidRPr="0037311C" w:rsidRDefault="0037311C" w:rsidP="0037311C">
      <w:pPr>
        <w:numPr>
          <w:ilvl w:val="0"/>
          <w:numId w:val="67"/>
        </w:numPr>
        <w:spacing w:after="180" w:line="360" w:lineRule="auto"/>
        <w:contextualSpacing/>
        <w:rPr>
          <w:ins w:id="3542" w:author="HURR MEHDI" w:date="2025-03-26T17:01:00Z"/>
          <w:rFonts w:ascii="Arial" w:eastAsia="MS Mincho" w:hAnsi="Arial" w:cs="Arial"/>
          <w:i/>
          <w:color w:val="717171"/>
          <w:kern w:val="0"/>
          <w:sz w:val="18"/>
          <w14:ligatures w14:val="none"/>
          <w:rPrChange w:id="3543" w:author="HURR MEHDI" w:date="2025-03-26T17:03:00Z">
            <w:rPr>
              <w:ins w:id="3544" w:author="HURR MEHDI" w:date="2025-03-26T17:01:00Z"/>
              <w:rFonts w:ascii="Arial" w:eastAsia="MS Mincho" w:hAnsi="Arial" w:cs="Arial"/>
              <w:i/>
              <w:color w:val="717171"/>
              <w:kern w:val="0"/>
              <w:sz w:val="18"/>
              <w14:ligatures w14:val="none"/>
            </w:rPr>
          </w:rPrChange>
        </w:rPr>
        <w:pPrChange w:id="3545" w:author="HURR MEHDI" w:date="2025-03-26T17:03:00Z">
          <w:pPr>
            <w:numPr>
              <w:numId w:val="66"/>
            </w:numPr>
            <w:tabs>
              <w:tab w:val="num" w:pos="720"/>
            </w:tabs>
            <w:spacing w:after="180" w:line="360" w:lineRule="auto"/>
            <w:ind w:left="720" w:hanging="360"/>
            <w:contextualSpacing/>
          </w:pPr>
        </w:pPrChange>
      </w:pPr>
      <w:ins w:id="3546" w:author="HURR MEHDI" w:date="2025-03-26T17:01:00Z">
        <w:r w:rsidRPr="0037311C">
          <w:rPr>
            <w:rFonts w:ascii="Arial" w:eastAsia="MS Mincho" w:hAnsi="Arial" w:cs="Arial"/>
            <w:i/>
            <w:color w:val="717171"/>
            <w:kern w:val="0"/>
            <w:sz w:val="18"/>
            <w14:ligatures w14:val="none"/>
            <w:rPrChange w:id="3547" w:author="HURR MEHDI" w:date="2025-03-26T17:03:00Z">
              <w:rPr>
                <w:rFonts w:ascii="Arial" w:eastAsia="MS Mincho" w:hAnsi="Arial" w:cs="Arial"/>
                <w:i/>
                <w:color w:val="717171"/>
                <w:kern w:val="0"/>
                <w:sz w:val="18"/>
                <w14:ligatures w14:val="none"/>
              </w:rPr>
            </w:rPrChange>
          </w:rPr>
          <w:t>The coordinator enters search criteria (e.g., semester or specific courses).</w:t>
        </w:r>
      </w:ins>
    </w:p>
    <w:p w:rsidR="0037311C" w:rsidRPr="0037311C" w:rsidRDefault="0037311C" w:rsidP="0037311C">
      <w:pPr>
        <w:numPr>
          <w:ilvl w:val="0"/>
          <w:numId w:val="67"/>
        </w:numPr>
        <w:spacing w:after="180" w:line="360" w:lineRule="auto"/>
        <w:contextualSpacing/>
        <w:rPr>
          <w:ins w:id="3548" w:author="HURR MEHDI" w:date="2025-03-26T17:01:00Z"/>
          <w:rFonts w:ascii="Arial" w:eastAsia="MS Mincho" w:hAnsi="Arial" w:cs="Arial"/>
          <w:i/>
          <w:color w:val="717171"/>
          <w:kern w:val="0"/>
          <w:sz w:val="18"/>
          <w14:ligatures w14:val="none"/>
          <w:rPrChange w:id="3549" w:author="HURR MEHDI" w:date="2025-03-26T17:03:00Z">
            <w:rPr>
              <w:ins w:id="3550" w:author="HURR MEHDI" w:date="2025-03-26T17:01:00Z"/>
              <w:rFonts w:ascii="Arial" w:eastAsia="MS Mincho" w:hAnsi="Arial" w:cs="Arial"/>
              <w:i/>
              <w:color w:val="717171"/>
              <w:kern w:val="0"/>
              <w:sz w:val="18"/>
              <w14:ligatures w14:val="none"/>
            </w:rPr>
          </w:rPrChange>
        </w:rPr>
        <w:pPrChange w:id="3551" w:author="HURR MEHDI" w:date="2025-03-26T17:03:00Z">
          <w:pPr>
            <w:numPr>
              <w:numId w:val="66"/>
            </w:numPr>
            <w:tabs>
              <w:tab w:val="num" w:pos="720"/>
            </w:tabs>
            <w:spacing w:after="180" w:line="360" w:lineRule="auto"/>
            <w:ind w:left="720" w:hanging="360"/>
            <w:contextualSpacing/>
          </w:pPr>
        </w:pPrChange>
      </w:pPr>
      <w:ins w:id="3552" w:author="HURR MEHDI" w:date="2025-03-26T17:01:00Z">
        <w:r w:rsidRPr="0037311C">
          <w:rPr>
            <w:rFonts w:ascii="Arial" w:eastAsia="MS Mincho" w:hAnsi="Arial" w:cs="Arial"/>
            <w:i/>
            <w:color w:val="717171"/>
            <w:kern w:val="0"/>
            <w:sz w:val="18"/>
            <w14:ligatures w14:val="none"/>
            <w:rPrChange w:id="3553" w:author="HURR MEHDI" w:date="2025-03-26T17:03:00Z">
              <w:rPr>
                <w:rFonts w:ascii="Arial" w:eastAsia="MS Mincho" w:hAnsi="Arial" w:cs="Arial"/>
                <w:i/>
                <w:color w:val="717171"/>
                <w:kern w:val="0"/>
                <w:sz w:val="18"/>
                <w14:ligatures w14:val="none"/>
              </w:rPr>
            </w:rPrChange>
          </w:rPr>
          <w:t>The system retrieves and displays a list of students registered in each course.</w:t>
        </w:r>
      </w:ins>
    </w:p>
    <w:p w:rsidR="0037311C" w:rsidRPr="0037311C" w:rsidRDefault="0037311C" w:rsidP="0037311C">
      <w:pPr>
        <w:numPr>
          <w:ilvl w:val="0"/>
          <w:numId w:val="67"/>
        </w:numPr>
        <w:spacing w:after="180" w:line="360" w:lineRule="auto"/>
        <w:contextualSpacing/>
        <w:rPr>
          <w:ins w:id="3554" w:author="HURR MEHDI" w:date="2025-03-26T17:01:00Z"/>
          <w:rFonts w:ascii="Arial" w:eastAsia="MS Mincho" w:hAnsi="Arial" w:cs="Arial"/>
          <w:i/>
          <w:color w:val="717171"/>
          <w:kern w:val="0"/>
          <w:sz w:val="18"/>
          <w14:ligatures w14:val="none"/>
          <w:rPrChange w:id="3555" w:author="HURR MEHDI" w:date="2025-03-26T17:03:00Z">
            <w:rPr>
              <w:ins w:id="3556" w:author="HURR MEHDI" w:date="2025-03-26T17:01:00Z"/>
              <w:rFonts w:ascii="Arial" w:eastAsia="MS Mincho" w:hAnsi="Arial" w:cs="Arial"/>
              <w:i/>
              <w:color w:val="717171"/>
              <w:kern w:val="0"/>
              <w:sz w:val="18"/>
              <w14:ligatures w14:val="none"/>
            </w:rPr>
          </w:rPrChange>
        </w:rPr>
        <w:pPrChange w:id="3557" w:author="HURR MEHDI" w:date="2025-03-26T17:03:00Z">
          <w:pPr>
            <w:numPr>
              <w:numId w:val="66"/>
            </w:numPr>
            <w:tabs>
              <w:tab w:val="num" w:pos="720"/>
            </w:tabs>
            <w:spacing w:after="180" w:line="360" w:lineRule="auto"/>
            <w:ind w:left="720" w:hanging="360"/>
            <w:contextualSpacing/>
          </w:pPr>
        </w:pPrChange>
      </w:pPr>
      <w:ins w:id="3558" w:author="HURR MEHDI" w:date="2025-03-26T17:01:00Z">
        <w:r w:rsidRPr="0037311C">
          <w:rPr>
            <w:rFonts w:ascii="Arial" w:eastAsia="MS Mincho" w:hAnsi="Arial" w:cs="Arial"/>
            <w:i/>
            <w:color w:val="717171"/>
            <w:kern w:val="0"/>
            <w:sz w:val="18"/>
            <w14:ligatures w14:val="none"/>
            <w:rPrChange w:id="3559" w:author="HURR MEHDI" w:date="2025-03-26T17:03:00Z">
              <w:rPr>
                <w:rFonts w:ascii="Arial" w:eastAsia="MS Mincho" w:hAnsi="Arial" w:cs="Arial"/>
                <w:i/>
                <w:color w:val="717171"/>
                <w:kern w:val="0"/>
                <w:sz w:val="18"/>
                <w14:ligatures w14:val="none"/>
              </w:rPr>
            </w:rPrChange>
          </w:rPr>
          <w:t>The timetable coordinator reviews the data for scheduling adjustments.</w:t>
        </w:r>
      </w:ins>
    </w:p>
    <w:p w:rsidR="0037311C" w:rsidRPr="0037311C" w:rsidRDefault="0037311C" w:rsidP="0037311C">
      <w:pPr>
        <w:spacing w:after="180" w:line="360" w:lineRule="auto"/>
        <w:ind w:left="720"/>
        <w:contextualSpacing/>
        <w:rPr>
          <w:ins w:id="3560" w:author="HURR MEHDI" w:date="2025-03-26T17:01:00Z"/>
          <w:rFonts w:ascii="Arial" w:eastAsia="MS Mincho" w:hAnsi="Arial" w:cs="Arial"/>
          <w:i/>
          <w:color w:val="717171"/>
          <w:kern w:val="0"/>
          <w:sz w:val="18"/>
          <w14:ligatures w14:val="none"/>
        </w:rPr>
      </w:pPr>
    </w:p>
    <w:p w:rsidR="0037311C" w:rsidRPr="0037311C" w:rsidRDefault="0037311C" w:rsidP="0037311C">
      <w:pPr>
        <w:spacing w:after="180" w:line="288" w:lineRule="auto"/>
        <w:rPr>
          <w:ins w:id="3561" w:author="HURR MEHDI" w:date="2025-03-26T17:01:00Z"/>
          <w:rFonts w:ascii="Arial" w:eastAsia="Arial" w:hAnsi="Arial" w:cs="Times New Roman"/>
          <w:b/>
          <w:color w:val="0070C0"/>
          <w:kern w:val="0"/>
          <w:sz w:val="20"/>
          <w:szCs w:val="18"/>
          <w:lang w:eastAsia="ja-JP"/>
          <w14:ligatures w14:val="none"/>
        </w:rPr>
      </w:pPr>
      <w:ins w:id="3562" w:author="HURR MEHDI" w:date="2025-03-26T17:01:00Z">
        <w:r w:rsidRPr="0037311C">
          <w:rPr>
            <w:rFonts w:ascii="Arial" w:eastAsia="Arial" w:hAnsi="Arial" w:cs="Times New Roman"/>
            <w:b/>
            <w:color w:val="0070C0"/>
            <w:kern w:val="0"/>
            <w:sz w:val="20"/>
            <w:szCs w:val="18"/>
            <w:lang w:eastAsia="ja-JP"/>
            <w14:ligatures w14:val="none"/>
          </w:rPr>
          <w:t>Alternative Scenarios:</w:t>
        </w:r>
      </w:ins>
    </w:p>
    <w:p w:rsidR="0037311C" w:rsidRPr="0037311C" w:rsidRDefault="0037311C" w:rsidP="0037311C">
      <w:pPr>
        <w:numPr>
          <w:ilvl w:val="0"/>
          <w:numId w:val="68"/>
        </w:numPr>
        <w:spacing w:after="180" w:line="288" w:lineRule="auto"/>
        <w:contextualSpacing/>
        <w:rPr>
          <w:ins w:id="3563" w:author="HURR MEHDI" w:date="2025-03-26T17:01:00Z"/>
          <w:rFonts w:ascii="Arial" w:eastAsia="Arial" w:hAnsi="Arial" w:cs="Times New Roman"/>
          <w:i/>
          <w:color w:val="717171"/>
          <w:kern w:val="0"/>
          <w:sz w:val="18"/>
          <w:szCs w:val="18"/>
          <w:lang w:eastAsia="ja-JP"/>
          <w14:ligatures w14:val="none"/>
        </w:rPr>
        <w:pPrChange w:id="3564" w:author="HURR MEHDI" w:date="2025-03-26T17:03:00Z">
          <w:pPr>
            <w:numPr>
              <w:numId w:val="40"/>
            </w:numPr>
            <w:spacing w:after="180" w:line="288" w:lineRule="auto"/>
            <w:ind w:left="720" w:hanging="360"/>
            <w:contextualSpacing/>
          </w:pPr>
        </w:pPrChange>
      </w:pPr>
      <w:ins w:id="3565" w:author="HURR MEHDI" w:date="2025-03-26T17:01:00Z">
        <w:r w:rsidRPr="0037311C">
          <w:rPr>
            <w:rFonts w:ascii="Arial" w:eastAsia="Arial" w:hAnsi="Arial" w:cs="Times New Roman"/>
            <w:i/>
            <w:color w:val="717171"/>
            <w:kern w:val="0"/>
            <w:sz w:val="18"/>
            <w:szCs w:val="18"/>
            <w:lang w:eastAsia="ja-JP"/>
            <w14:ligatures w14:val="none"/>
          </w:rPr>
          <w:t>No Registrations Found</w:t>
        </w:r>
      </w:ins>
    </w:p>
    <w:p w:rsidR="0037311C" w:rsidRPr="0037311C" w:rsidRDefault="0037311C" w:rsidP="0037311C">
      <w:pPr>
        <w:pStyle w:val="ListParagraph"/>
        <w:spacing w:after="180" w:line="288" w:lineRule="auto"/>
        <w:rPr>
          <w:ins w:id="3566" w:author="HURR MEHDI" w:date="2025-03-26T17:01:00Z"/>
          <w:rFonts w:ascii="Arial" w:eastAsia="Arial" w:hAnsi="Arial" w:cs="Times New Roman"/>
          <w:i/>
          <w:color w:val="717171"/>
          <w:kern w:val="0"/>
          <w:sz w:val="18"/>
          <w:szCs w:val="18"/>
          <w:lang w:eastAsia="ja-JP"/>
          <w14:ligatures w14:val="none"/>
          <w:rPrChange w:id="3567" w:author="HURR MEHDI" w:date="2025-03-26T17:03:00Z">
            <w:rPr>
              <w:ins w:id="3568" w:author="HURR MEHDI" w:date="2025-03-26T17:01:00Z"/>
              <w:lang w:eastAsia="ja-JP"/>
            </w:rPr>
          </w:rPrChange>
        </w:rPr>
        <w:pPrChange w:id="3569" w:author="HURR MEHDI" w:date="2025-03-26T17:03:00Z">
          <w:pPr>
            <w:spacing w:after="180" w:line="288" w:lineRule="auto"/>
          </w:pPr>
        </w:pPrChange>
      </w:pPr>
      <w:ins w:id="3570" w:author="HURR MEHDI" w:date="2025-03-26T17:01:00Z">
        <w:r w:rsidRPr="0037311C">
          <w:rPr>
            <w:rFonts w:ascii="Arial" w:eastAsia="Arial" w:hAnsi="Arial" w:cs="Times New Roman"/>
            <w:i/>
            <w:color w:val="717171"/>
            <w:kern w:val="0"/>
            <w:sz w:val="18"/>
            <w:szCs w:val="18"/>
            <w:lang w:eastAsia="ja-JP"/>
            <w14:ligatures w14:val="none"/>
            <w:rPrChange w:id="3571" w:author="HURR MEHDI" w:date="2025-03-26T17:03:00Z">
              <w:rPr>
                <w:lang w:eastAsia="ja-JP"/>
              </w:rPr>
            </w:rPrChange>
          </w:rPr>
          <w:t>The system notifies the coordinator that no registrations exist for the selected criteria.</w:t>
        </w:r>
      </w:ins>
    </w:p>
    <w:p w:rsidR="0037311C" w:rsidRPr="0037311C" w:rsidRDefault="0037311C" w:rsidP="0037311C">
      <w:pPr>
        <w:numPr>
          <w:ilvl w:val="0"/>
          <w:numId w:val="68"/>
        </w:numPr>
        <w:spacing w:after="180" w:line="288" w:lineRule="auto"/>
        <w:contextualSpacing/>
        <w:rPr>
          <w:ins w:id="3572" w:author="HURR MEHDI" w:date="2025-03-26T17:01:00Z"/>
          <w:rFonts w:ascii="Arial" w:eastAsia="Arial" w:hAnsi="Arial" w:cs="Times New Roman"/>
          <w:i/>
          <w:color w:val="717171"/>
          <w:kern w:val="0"/>
          <w:sz w:val="18"/>
          <w:szCs w:val="18"/>
          <w:lang w:eastAsia="ja-JP"/>
          <w14:ligatures w14:val="none"/>
        </w:rPr>
        <w:pPrChange w:id="3573" w:author="HURR MEHDI" w:date="2025-03-26T17:03:00Z">
          <w:pPr>
            <w:numPr>
              <w:numId w:val="40"/>
            </w:numPr>
            <w:spacing w:after="180" w:line="288" w:lineRule="auto"/>
            <w:ind w:left="720" w:hanging="360"/>
            <w:contextualSpacing/>
          </w:pPr>
        </w:pPrChange>
      </w:pPr>
      <w:ins w:id="3574" w:author="HURR MEHDI" w:date="2025-03-26T17:01:00Z">
        <w:r w:rsidRPr="0037311C">
          <w:rPr>
            <w:rFonts w:ascii="Arial" w:eastAsia="Arial" w:hAnsi="Arial" w:cs="Times New Roman"/>
            <w:i/>
            <w:color w:val="717171"/>
            <w:kern w:val="0"/>
            <w:sz w:val="18"/>
            <w:szCs w:val="18"/>
            <w:lang w:eastAsia="ja-JP"/>
            <w14:ligatures w14:val="none"/>
          </w:rPr>
          <w:t>Data Retrieval Error</w:t>
        </w:r>
      </w:ins>
    </w:p>
    <w:p w:rsidR="0037311C" w:rsidRDefault="0037311C" w:rsidP="0037311C">
      <w:pPr>
        <w:pStyle w:val="ListParagraph"/>
        <w:spacing w:after="180" w:line="288" w:lineRule="auto"/>
        <w:rPr>
          <w:ins w:id="3575" w:author="HURR MEHDI" w:date="2025-03-26T17:05:00Z"/>
          <w:rFonts w:ascii="Arial" w:eastAsia="Arial" w:hAnsi="Arial" w:cs="Times New Roman"/>
          <w:i/>
          <w:color w:val="717171"/>
          <w:kern w:val="0"/>
          <w:sz w:val="18"/>
          <w:szCs w:val="18"/>
          <w:lang w:eastAsia="ja-JP"/>
          <w14:ligatures w14:val="none"/>
        </w:rPr>
        <w:pPrChange w:id="3576" w:author="HURR MEHDI" w:date="2025-03-26T17:03:00Z">
          <w:pPr>
            <w:spacing w:after="180" w:line="288" w:lineRule="auto"/>
          </w:pPr>
        </w:pPrChange>
      </w:pPr>
      <w:ins w:id="3577" w:author="HURR MEHDI" w:date="2025-03-26T17:01:00Z">
        <w:r w:rsidRPr="0037311C">
          <w:rPr>
            <w:rFonts w:ascii="Arial" w:eastAsia="Arial" w:hAnsi="Arial" w:cs="Times New Roman"/>
            <w:i/>
            <w:color w:val="717171"/>
            <w:kern w:val="0"/>
            <w:sz w:val="18"/>
            <w:szCs w:val="18"/>
            <w:lang w:eastAsia="ja-JP"/>
            <w14:ligatures w14:val="none"/>
            <w:rPrChange w:id="3578" w:author="HURR MEHDI" w:date="2025-03-26T17:03:00Z">
              <w:rPr>
                <w:lang w:eastAsia="ja-JP"/>
              </w:rPr>
            </w:rPrChange>
          </w:rPr>
          <w:t xml:space="preserve">The system displays an error message, and the coordinator </w:t>
        </w:r>
        <w:proofErr w:type="gramStart"/>
        <w:r w:rsidRPr="0037311C">
          <w:rPr>
            <w:rFonts w:ascii="Arial" w:eastAsia="Arial" w:hAnsi="Arial" w:cs="Times New Roman"/>
            <w:i/>
            <w:color w:val="717171"/>
            <w:kern w:val="0"/>
            <w:sz w:val="18"/>
            <w:szCs w:val="18"/>
            <w:lang w:eastAsia="ja-JP"/>
            <w14:ligatures w14:val="none"/>
            <w:rPrChange w:id="3579" w:author="HURR MEHDI" w:date="2025-03-26T17:03:00Z">
              <w:rPr>
                <w:lang w:eastAsia="ja-JP"/>
              </w:rPr>
            </w:rPrChange>
          </w:rPr>
          <w:t>is advised</w:t>
        </w:r>
        <w:proofErr w:type="gramEnd"/>
        <w:r w:rsidRPr="0037311C">
          <w:rPr>
            <w:rFonts w:ascii="Arial" w:eastAsia="Arial" w:hAnsi="Arial" w:cs="Times New Roman"/>
            <w:i/>
            <w:color w:val="717171"/>
            <w:kern w:val="0"/>
            <w:sz w:val="18"/>
            <w:szCs w:val="18"/>
            <w:lang w:eastAsia="ja-JP"/>
            <w14:ligatures w14:val="none"/>
            <w:rPrChange w:id="3580" w:author="HURR MEHDI" w:date="2025-03-26T17:03:00Z">
              <w:rPr>
                <w:lang w:eastAsia="ja-JP"/>
              </w:rPr>
            </w:rPrChange>
          </w:rPr>
          <w:t xml:space="preserve"> to try again later.</w:t>
        </w:r>
      </w:ins>
    </w:p>
    <w:p w:rsidR="0037311C" w:rsidRDefault="0037311C" w:rsidP="0037311C">
      <w:pPr>
        <w:pStyle w:val="ListParagraph"/>
        <w:spacing w:after="180" w:line="288" w:lineRule="auto"/>
        <w:rPr>
          <w:ins w:id="3581" w:author="HURR MEHDI" w:date="2025-03-26T17:05:00Z"/>
          <w:rFonts w:ascii="Arial" w:eastAsia="Arial" w:hAnsi="Arial" w:cs="Times New Roman"/>
          <w:i/>
          <w:color w:val="717171"/>
          <w:kern w:val="0"/>
          <w:sz w:val="18"/>
          <w:szCs w:val="18"/>
          <w:lang w:eastAsia="ja-JP"/>
          <w14:ligatures w14:val="none"/>
        </w:rPr>
        <w:pPrChange w:id="3582" w:author="HURR MEHDI" w:date="2025-03-26T17:03:00Z">
          <w:pPr>
            <w:spacing w:after="180" w:line="288" w:lineRule="auto"/>
          </w:pPr>
        </w:pPrChange>
      </w:pPr>
    </w:p>
    <w:p w:rsidR="0037311C" w:rsidRPr="0037311C" w:rsidRDefault="0037311C" w:rsidP="0037311C">
      <w:pPr>
        <w:keepNext/>
        <w:keepLines/>
        <w:spacing w:before="360" w:after="120" w:line="240" w:lineRule="auto"/>
        <w:outlineLvl w:val="1"/>
        <w:rPr>
          <w:ins w:id="3583" w:author="HURR MEHDI" w:date="2025-03-26T17:05:00Z"/>
          <w:rFonts w:ascii="Arial" w:eastAsia="Arial" w:hAnsi="Arial" w:cs="Times New Roman (Body CS)"/>
          <w:b/>
          <w:bCs/>
          <w:color w:val="0070C0"/>
          <w:spacing w:val="10"/>
          <w:kern w:val="0"/>
          <w:sz w:val="24"/>
          <w:szCs w:val="18"/>
          <w:lang w:eastAsia="ja-JP"/>
          <w14:ligatures w14:val="none"/>
        </w:rPr>
      </w:pPr>
      <w:bookmarkStart w:id="3584" w:name="_Toc193933088"/>
      <w:ins w:id="3585" w:author="HURR MEHDI" w:date="2025-03-26T17:05:00Z">
        <w:r w:rsidRPr="0037311C">
          <w:rPr>
            <w:rFonts w:ascii="Arial" w:eastAsia="Arial" w:hAnsi="Arial" w:cs="Times New Roman (Body CS)"/>
            <w:b/>
            <w:bCs/>
            <w:color w:val="0070C0"/>
            <w:spacing w:val="10"/>
            <w:kern w:val="0"/>
            <w:sz w:val="24"/>
            <w:szCs w:val="18"/>
            <w:lang w:eastAsia="ja-JP"/>
            <w14:ligatures w14:val="none"/>
          </w:rPr>
          <w:t>Use Case</w:t>
        </w:r>
        <w:r>
          <w:rPr>
            <w:rFonts w:ascii="Arial" w:eastAsia="Arial" w:hAnsi="Arial" w:cs="Times New Roman (Body CS)"/>
            <w:b/>
            <w:bCs/>
            <w:color w:val="0070C0"/>
            <w:spacing w:val="10"/>
            <w:kern w:val="0"/>
            <w:sz w:val="24"/>
            <w:szCs w:val="18"/>
            <w:lang w:eastAsia="ja-JP"/>
            <w14:ligatures w14:val="none"/>
          </w:rPr>
          <w:t xml:space="preserve"> 10</w:t>
        </w:r>
        <w:r w:rsidRPr="0037311C">
          <w:rPr>
            <w:rFonts w:ascii="Arial" w:eastAsia="Arial" w:hAnsi="Arial" w:cs="Times New Roman (Body CS)"/>
            <w:b/>
            <w:bCs/>
            <w:color w:val="0070C0"/>
            <w:spacing w:val="10"/>
            <w:kern w:val="0"/>
            <w:sz w:val="24"/>
            <w:szCs w:val="18"/>
            <w:lang w:eastAsia="ja-JP"/>
            <w14:ligatures w14:val="none"/>
          </w:rPr>
          <w:t>: View Student Progress</w:t>
        </w:r>
        <w:bookmarkEnd w:id="3584"/>
      </w:ins>
    </w:p>
    <w:p w:rsidR="0037311C" w:rsidRPr="0037311C" w:rsidRDefault="0037311C" w:rsidP="0037311C">
      <w:pPr>
        <w:spacing w:after="180" w:line="288" w:lineRule="auto"/>
        <w:rPr>
          <w:ins w:id="3586" w:author="HURR MEHDI" w:date="2025-03-26T17:05:00Z"/>
          <w:rFonts w:ascii="Arial" w:eastAsia="Arial" w:hAnsi="Arial" w:cs="Times New Roman"/>
          <w:color w:val="262626"/>
          <w:kern w:val="0"/>
          <w:sz w:val="18"/>
          <w:szCs w:val="18"/>
          <w:lang w:eastAsia="ja-JP"/>
          <w14:ligatures w14:val="none"/>
        </w:rPr>
      </w:pPr>
    </w:p>
    <w:p w:rsidR="0037311C" w:rsidRPr="0037311C" w:rsidRDefault="0037311C" w:rsidP="0037311C">
      <w:pPr>
        <w:spacing w:line="278" w:lineRule="auto"/>
        <w:rPr>
          <w:ins w:id="3587" w:author="HURR MEHDI" w:date="2025-03-26T17:05:00Z"/>
          <w:rFonts w:ascii="Arial" w:eastAsia="Arial" w:hAnsi="Arial" w:cs="Times New Roman"/>
          <w:b/>
          <w:color w:val="0070C0"/>
          <w:kern w:val="0"/>
          <w:sz w:val="20"/>
          <w:szCs w:val="18"/>
          <w:lang w:eastAsia="ja-JP"/>
          <w14:ligatures w14:val="none"/>
        </w:rPr>
      </w:pPr>
      <w:ins w:id="3588" w:author="HURR MEHDI" w:date="2025-03-26T17:05:00Z">
        <w:r w:rsidRPr="0037311C">
          <w:rPr>
            <w:rFonts w:ascii="Arial" w:eastAsia="Arial" w:hAnsi="Arial" w:cs="Times New Roman"/>
            <w:b/>
            <w:color w:val="0070C0"/>
            <w:kern w:val="0"/>
            <w:sz w:val="20"/>
            <w:szCs w:val="18"/>
            <w:lang w:eastAsia="ja-JP"/>
            <w14:ligatures w14:val="none"/>
          </w:rPr>
          <w:t>Primary Actor(s):</w:t>
        </w:r>
      </w:ins>
    </w:p>
    <w:p w:rsidR="0037311C" w:rsidRPr="0037311C" w:rsidRDefault="0037311C" w:rsidP="0037311C">
      <w:pPr>
        <w:numPr>
          <w:ilvl w:val="0"/>
          <w:numId w:val="34"/>
        </w:numPr>
        <w:spacing w:after="180" w:line="360" w:lineRule="auto"/>
        <w:contextualSpacing/>
        <w:rPr>
          <w:ins w:id="3589" w:author="HURR MEHDI" w:date="2025-03-26T17:05:00Z"/>
          <w:rFonts w:ascii="Calibri" w:eastAsia="Calibri" w:hAnsi="Calibri" w:cs="Times New Roman"/>
          <w:sz w:val="24"/>
          <w:szCs w:val="24"/>
        </w:rPr>
      </w:pPr>
      <w:ins w:id="3590" w:author="HURR MEHDI" w:date="2025-03-26T17:05:00Z">
        <w:r w:rsidRPr="0037311C">
          <w:rPr>
            <w:rFonts w:ascii="Arial" w:eastAsia="Arial" w:hAnsi="Arial" w:cs="Times New Roman"/>
            <w:i/>
            <w:color w:val="717171"/>
            <w:kern w:val="0"/>
            <w:sz w:val="18"/>
            <w:szCs w:val="18"/>
            <w:lang w:eastAsia="ja-JP"/>
            <w14:ligatures w14:val="none"/>
          </w:rPr>
          <w:t>Course Coordinator</w:t>
        </w:r>
      </w:ins>
    </w:p>
    <w:p w:rsidR="0037311C" w:rsidRPr="0037311C" w:rsidRDefault="0037311C" w:rsidP="0037311C">
      <w:pPr>
        <w:spacing w:line="278" w:lineRule="auto"/>
        <w:rPr>
          <w:ins w:id="3591" w:author="HURR MEHDI" w:date="2025-03-26T17:05:00Z"/>
          <w:rFonts w:ascii="Arial" w:eastAsia="Arial" w:hAnsi="Arial" w:cs="Times New Roman"/>
          <w:b/>
          <w:color w:val="0070C0"/>
          <w:kern w:val="0"/>
          <w:sz w:val="20"/>
          <w:szCs w:val="18"/>
          <w:lang w:eastAsia="ja-JP"/>
          <w14:ligatures w14:val="none"/>
        </w:rPr>
      </w:pPr>
      <w:ins w:id="3592" w:author="HURR MEHDI" w:date="2025-03-26T17:05:00Z">
        <w:r w:rsidRPr="0037311C">
          <w:rPr>
            <w:rFonts w:ascii="Arial" w:eastAsia="Arial" w:hAnsi="Arial" w:cs="Times New Roman"/>
            <w:b/>
            <w:color w:val="0070C0"/>
            <w:kern w:val="0"/>
            <w:sz w:val="20"/>
            <w:szCs w:val="18"/>
            <w:lang w:eastAsia="ja-JP"/>
            <w14:ligatures w14:val="none"/>
          </w:rPr>
          <w:t>Use Case Description:</w:t>
        </w:r>
      </w:ins>
    </w:p>
    <w:p w:rsidR="0037311C" w:rsidRPr="0037311C" w:rsidRDefault="0037311C" w:rsidP="0037311C">
      <w:pPr>
        <w:spacing w:line="278" w:lineRule="auto"/>
        <w:rPr>
          <w:ins w:id="3593" w:author="HURR MEHDI" w:date="2025-03-26T17:05:00Z"/>
          <w:rFonts w:ascii="Arial" w:eastAsia="Arial" w:hAnsi="Arial" w:cs="Times New Roman"/>
          <w:i/>
          <w:color w:val="717171"/>
          <w:kern w:val="0"/>
          <w:sz w:val="18"/>
          <w:szCs w:val="18"/>
          <w:lang w:eastAsia="ja-JP"/>
          <w14:ligatures w14:val="none"/>
        </w:rPr>
      </w:pPr>
      <w:ins w:id="3594" w:author="HURR MEHDI" w:date="2025-03-26T17:05:00Z">
        <w:r w:rsidRPr="0037311C">
          <w:rPr>
            <w:rFonts w:ascii="Arial" w:eastAsia="Arial" w:hAnsi="Arial" w:cs="Times New Roman"/>
            <w:i/>
            <w:color w:val="717171"/>
            <w:kern w:val="0"/>
            <w:sz w:val="18"/>
            <w:szCs w:val="18"/>
            <w:lang w:eastAsia="ja-JP"/>
            <w14:ligatures w14:val="none"/>
          </w:rPr>
          <w:t>This use case allows the Course Coordinator to monitor individual student performance, including passed and failed courses, pending prerequisites, and GPA.</w:t>
        </w:r>
      </w:ins>
    </w:p>
    <w:p w:rsidR="0037311C" w:rsidRPr="0037311C" w:rsidRDefault="0037311C" w:rsidP="0037311C">
      <w:pPr>
        <w:spacing w:line="278" w:lineRule="auto"/>
        <w:rPr>
          <w:ins w:id="3595" w:author="HURR MEHDI" w:date="2025-03-26T17:05:00Z"/>
          <w:rFonts w:ascii="Arial" w:eastAsia="Arial" w:hAnsi="Arial" w:cs="Times New Roman"/>
          <w:b/>
          <w:color w:val="0070C0"/>
          <w:kern w:val="0"/>
          <w:sz w:val="20"/>
          <w:szCs w:val="18"/>
          <w:lang w:eastAsia="ja-JP"/>
          <w14:ligatures w14:val="none"/>
        </w:rPr>
      </w:pPr>
      <w:ins w:id="3596" w:author="HURR MEHDI" w:date="2025-03-26T17:05:00Z">
        <w:r w:rsidRPr="0037311C">
          <w:rPr>
            <w:rFonts w:ascii="Arial" w:eastAsia="Arial" w:hAnsi="Arial" w:cs="Times New Roman"/>
            <w:b/>
            <w:color w:val="0070C0"/>
            <w:kern w:val="0"/>
            <w:sz w:val="20"/>
            <w:szCs w:val="18"/>
            <w:lang w:eastAsia="ja-JP"/>
            <w14:ligatures w14:val="none"/>
          </w:rPr>
          <w:t>Stakeholders and Interests:</w:t>
        </w:r>
      </w:ins>
    </w:p>
    <w:p w:rsidR="0037311C" w:rsidRPr="0037311C" w:rsidRDefault="0037311C" w:rsidP="0037311C">
      <w:pPr>
        <w:numPr>
          <w:ilvl w:val="0"/>
          <w:numId w:val="36"/>
        </w:numPr>
        <w:spacing w:after="180" w:line="360" w:lineRule="auto"/>
        <w:contextualSpacing/>
        <w:rPr>
          <w:ins w:id="3597" w:author="HURR MEHDI" w:date="2025-03-26T17:05:00Z"/>
          <w:rFonts w:ascii="Arial" w:eastAsia="Arial" w:hAnsi="Arial" w:cs="Times New Roman"/>
          <w:i/>
          <w:color w:val="717171"/>
          <w:kern w:val="0"/>
          <w:sz w:val="18"/>
          <w:szCs w:val="18"/>
          <w:u w:val="single"/>
          <w:lang w:eastAsia="ja-JP"/>
          <w14:ligatures w14:val="none"/>
        </w:rPr>
      </w:pPr>
      <w:ins w:id="3598" w:author="HURR MEHDI" w:date="2025-03-26T17:05:00Z">
        <w:r w:rsidRPr="0037311C">
          <w:rPr>
            <w:rFonts w:ascii="Arial" w:eastAsia="Arial" w:hAnsi="Arial" w:cs="Times New Roman"/>
            <w:i/>
            <w:color w:val="717171"/>
            <w:kern w:val="0"/>
            <w:sz w:val="18"/>
            <w:szCs w:val="18"/>
            <w:u w:val="single"/>
            <w:lang w:eastAsia="ja-JP"/>
            <w14:ligatures w14:val="none"/>
          </w:rPr>
          <w:t>Course Coordinator</w:t>
        </w:r>
        <w:r w:rsidRPr="0037311C">
          <w:rPr>
            <w:rFonts w:ascii="Arial" w:eastAsia="Arial" w:hAnsi="Arial" w:cs="Times New Roman"/>
            <w:i/>
            <w:color w:val="717171"/>
            <w:kern w:val="0"/>
            <w:sz w:val="18"/>
            <w:szCs w:val="18"/>
            <w:lang w:eastAsia="ja-JP"/>
            <w14:ligatures w14:val="none"/>
          </w:rPr>
          <w:t>: Monitors student progress to provide academic guidance.</w:t>
        </w:r>
      </w:ins>
    </w:p>
    <w:p w:rsidR="0037311C" w:rsidRPr="0037311C" w:rsidRDefault="0037311C" w:rsidP="0037311C">
      <w:pPr>
        <w:numPr>
          <w:ilvl w:val="0"/>
          <w:numId w:val="36"/>
        </w:numPr>
        <w:spacing w:after="180" w:line="360" w:lineRule="auto"/>
        <w:contextualSpacing/>
        <w:rPr>
          <w:ins w:id="3599" w:author="HURR MEHDI" w:date="2025-03-26T17:05:00Z"/>
          <w:rFonts w:ascii="Arial" w:eastAsia="Arial" w:hAnsi="Arial" w:cs="Times New Roman"/>
          <w:i/>
          <w:color w:val="717171"/>
          <w:kern w:val="0"/>
          <w:sz w:val="18"/>
          <w:szCs w:val="18"/>
          <w:u w:val="single"/>
          <w:lang w:eastAsia="ja-JP"/>
          <w14:ligatures w14:val="none"/>
        </w:rPr>
      </w:pPr>
      <w:ins w:id="3600" w:author="HURR MEHDI" w:date="2025-03-26T17:05:00Z">
        <w:r w:rsidRPr="0037311C">
          <w:rPr>
            <w:rFonts w:ascii="Arial" w:eastAsia="Arial" w:hAnsi="Arial" w:cs="Times New Roman"/>
            <w:i/>
            <w:color w:val="717171"/>
            <w:kern w:val="0"/>
            <w:sz w:val="18"/>
            <w:szCs w:val="18"/>
            <w:u w:val="single"/>
            <w:lang w:eastAsia="ja-JP"/>
            <w14:ligatures w14:val="none"/>
          </w:rPr>
          <w:t>Student</w:t>
        </w:r>
        <w:r w:rsidRPr="0037311C">
          <w:rPr>
            <w:rFonts w:ascii="Arial" w:eastAsia="Arial" w:hAnsi="Arial" w:cs="Times New Roman"/>
            <w:i/>
            <w:color w:val="717171"/>
            <w:kern w:val="0"/>
            <w:sz w:val="18"/>
            <w:szCs w:val="18"/>
            <w:lang w:eastAsia="ja-JP"/>
            <w14:ligatures w14:val="none"/>
          </w:rPr>
          <w:t>: Receives academic feedback and course planning support.</w:t>
        </w:r>
      </w:ins>
    </w:p>
    <w:p w:rsidR="0037311C" w:rsidRPr="0037311C" w:rsidRDefault="0037311C" w:rsidP="0037311C">
      <w:pPr>
        <w:numPr>
          <w:ilvl w:val="0"/>
          <w:numId w:val="36"/>
        </w:numPr>
        <w:spacing w:after="180" w:line="360" w:lineRule="auto"/>
        <w:contextualSpacing/>
        <w:rPr>
          <w:ins w:id="3601" w:author="HURR MEHDI" w:date="2025-03-26T17:05:00Z"/>
          <w:rFonts w:ascii="Arial" w:eastAsia="Arial" w:hAnsi="Arial" w:cs="Times New Roman"/>
          <w:i/>
          <w:color w:val="717171"/>
          <w:kern w:val="0"/>
          <w:sz w:val="18"/>
          <w:szCs w:val="18"/>
          <w:lang w:eastAsia="ja-JP"/>
          <w14:ligatures w14:val="none"/>
        </w:rPr>
      </w:pPr>
      <w:ins w:id="3602" w:author="HURR MEHDI" w:date="2025-03-26T17:05:00Z">
        <w:r w:rsidRPr="0037311C">
          <w:rPr>
            <w:rFonts w:ascii="Arial" w:eastAsia="Arial" w:hAnsi="Arial" w:cs="Times New Roman"/>
            <w:i/>
            <w:color w:val="717171"/>
            <w:kern w:val="0"/>
            <w:sz w:val="18"/>
            <w:szCs w:val="18"/>
            <w:u w:val="single"/>
            <w:lang w:eastAsia="ja-JP"/>
            <w14:ligatures w14:val="none"/>
          </w:rPr>
          <w:t>University Administration</w:t>
        </w:r>
        <w:r w:rsidRPr="0037311C">
          <w:rPr>
            <w:rFonts w:ascii="Arial" w:eastAsia="Arial" w:hAnsi="Arial" w:cs="Times New Roman"/>
            <w:i/>
            <w:color w:val="717171"/>
            <w:kern w:val="0"/>
            <w:sz w:val="18"/>
            <w:szCs w:val="18"/>
            <w:lang w:eastAsia="ja-JP"/>
            <w14:ligatures w14:val="none"/>
          </w:rPr>
          <w:t xml:space="preserve">: Ensures accurate </w:t>
        </w:r>
        <w:proofErr w:type="gramStart"/>
        <w:r w:rsidRPr="0037311C">
          <w:rPr>
            <w:rFonts w:ascii="Arial" w:eastAsia="Arial" w:hAnsi="Arial" w:cs="Times New Roman"/>
            <w:i/>
            <w:color w:val="717171"/>
            <w:kern w:val="0"/>
            <w:sz w:val="18"/>
            <w:szCs w:val="18"/>
            <w:lang w:eastAsia="ja-JP"/>
            <w14:ligatures w14:val="none"/>
          </w:rPr>
          <w:t>record-keeping</w:t>
        </w:r>
        <w:proofErr w:type="gramEnd"/>
        <w:r w:rsidRPr="0037311C">
          <w:rPr>
            <w:rFonts w:ascii="Arial" w:eastAsia="Arial" w:hAnsi="Arial" w:cs="Times New Roman"/>
            <w:i/>
            <w:color w:val="717171"/>
            <w:kern w:val="0"/>
            <w:sz w:val="18"/>
            <w:szCs w:val="18"/>
            <w:lang w:eastAsia="ja-JP"/>
            <w14:ligatures w14:val="none"/>
          </w:rPr>
          <w:t xml:space="preserve"> and compliance with academic policies.</w:t>
        </w:r>
      </w:ins>
    </w:p>
    <w:p w:rsidR="0037311C" w:rsidRPr="0037311C" w:rsidRDefault="0037311C" w:rsidP="0037311C">
      <w:pPr>
        <w:spacing w:line="278" w:lineRule="auto"/>
        <w:rPr>
          <w:ins w:id="3603" w:author="HURR MEHDI" w:date="2025-03-26T17:05:00Z"/>
          <w:rFonts w:ascii="Arial" w:eastAsia="Arial" w:hAnsi="Arial" w:cs="Times New Roman"/>
          <w:b/>
          <w:color w:val="0070C0"/>
          <w:kern w:val="0"/>
          <w:sz w:val="20"/>
          <w:szCs w:val="18"/>
          <w:lang w:eastAsia="ja-JP"/>
          <w14:ligatures w14:val="none"/>
        </w:rPr>
      </w:pPr>
      <w:ins w:id="3604" w:author="HURR MEHDI" w:date="2025-03-26T17:05:00Z">
        <w:r w:rsidRPr="0037311C">
          <w:rPr>
            <w:rFonts w:ascii="Arial" w:eastAsia="Arial" w:hAnsi="Arial" w:cs="Times New Roman"/>
            <w:b/>
            <w:color w:val="0070C0"/>
            <w:kern w:val="0"/>
            <w:sz w:val="20"/>
            <w:szCs w:val="18"/>
            <w:lang w:eastAsia="ja-JP"/>
            <w14:ligatures w14:val="none"/>
          </w:rPr>
          <w:t>Preconditions:</w:t>
        </w:r>
      </w:ins>
    </w:p>
    <w:p w:rsidR="0037311C" w:rsidRPr="0037311C" w:rsidRDefault="0037311C" w:rsidP="0037311C">
      <w:pPr>
        <w:numPr>
          <w:ilvl w:val="0"/>
          <w:numId w:val="34"/>
        </w:numPr>
        <w:spacing w:after="180" w:line="360" w:lineRule="auto"/>
        <w:contextualSpacing/>
        <w:rPr>
          <w:ins w:id="3605" w:author="HURR MEHDI" w:date="2025-03-26T17:05:00Z"/>
          <w:rFonts w:ascii="Arial" w:eastAsia="Arial" w:hAnsi="Arial" w:cs="Times New Roman"/>
          <w:i/>
          <w:color w:val="717171"/>
          <w:kern w:val="0"/>
          <w:sz w:val="18"/>
          <w:szCs w:val="18"/>
          <w:lang w:eastAsia="ja-JP"/>
          <w14:ligatures w14:val="none"/>
        </w:rPr>
      </w:pPr>
      <w:ins w:id="3606" w:author="HURR MEHDI" w:date="2025-03-26T17:05:00Z">
        <w:r w:rsidRPr="0037311C">
          <w:rPr>
            <w:rFonts w:ascii="Arial" w:eastAsia="Arial" w:hAnsi="Arial" w:cs="Times New Roman"/>
            <w:i/>
            <w:color w:val="717171"/>
            <w:kern w:val="0"/>
            <w:sz w:val="18"/>
            <w:szCs w:val="18"/>
            <w:lang w:eastAsia="ja-JP"/>
            <w14:ligatures w14:val="none"/>
          </w:rPr>
          <w:t xml:space="preserve">The Course Coordinator </w:t>
        </w:r>
        <w:proofErr w:type="gramStart"/>
        <w:r w:rsidRPr="0037311C">
          <w:rPr>
            <w:rFonts w:ascii="Arial" w:eastAsia="Arial" w:hAnsi="Arial" w:cs="Times New Roman"/>
            <w:i/>
            <w:color w:val="717171"/>
            <w:kern w:val="0"/>
            <w:sz w:val="18"/>
            <w:szCs w:val="18"/>
            <w:lang w:eastAsia="ja-JP"/>
            <w14:ligatures w14:val="none"/>
          </w:rPr>
          <w:t>must be logged</w:t>
        </w:r>
        <w:proofErr w:type="gramEnd"/>
        <w:r w:rsidRPr="0037311C">
          <w:rPr>
            <w:rFonts w:ascii="Arial" w:eastAsia="Arial" w:hAnsi="Arial" w:cs="Times New Roman"/>
            <w:i/>
            <w:color w:val="717171"/>
            <w:kern w:val="0"/>
            <w:sz w:val="18"/>
            <w:szCs w:val="18"/>
            <w:lang w:eastAsia="ja-JP"/>
            <w14:ligatures w14:val="none"/>
          </w:rPr>
          <w:t xml:space="preserve"> into the system.</w:t>
        </w:r>
      </w:ins>
    </w:p>
    <w:p w:rsidR="0037311C" w:rsidRPr="0037311C" w:rsidRDefault="0037311C" w:rsidP="0037311C">
      <w:pPr>
        <w:numPr>
          <w:ilvl w:val="0"/>
          <w:numId w:val="34"/>
        </w:numPr>
        <w:spacing w:after="180" w:line="360" w:lineRule="auto"/>
        <w:contextualSpacing/>
        <w:rPr>
          <w:ins w:id="3607" w:author="HURR MEHDI" w:date="2025-03-26T17:05:00Z"/>
          <w:rFonts w:ascii="Arial" w:eastAsia="Arial" w:hAnsi="Arial" w:cs="Times New Roman"/>
          <w:i/>
          <w:color w:val="717171"/>
          <w:kern w:val="0"/>
          <w:sz w:val="18"/>
          <w:szCs w:val="18"/>
          <w:lang w:eastAsia="ja-JP"/>
          <w14:ligatures w14:val="none"/>
        </w:rPr>
      </w:pPr>
      <w:ins w:id="3608" w:author="HURR MEHDI" w:date="2025-03-26T17:05:00Z">
        <w:r w:rsidRPr="0037311C">
          <w:rPr>
            <w:rFonts w:ascii="Arial" w:eastAsia="Arial" w:hAnsi="Arial" w:cs="Times New Roman"/>
            <w:i/>
            <w:color w:val="717171"/>
            <w:kern w:val="0"/>
            <w:sz w:val="18"/>
            <w:szCs w:val="18"/>
            <w:lang w:eastAsia="ja-JP"/>
            <w14:ligatures w14:val="none"/>
          </w:rPr>
          <w:t xml:space="preserve">The student </w:t>
        </w:r>
        <w:proofErr w:type="gramStart"/>
        <w:r w:rsidRPr="0037311C">
          <w:rPr>
            <w:rFonts w:ascii="Arial" w:eastAsia="Arial" w:hAnsi="Arial" w:cs="Times New Roman"/>
            <w:i/>
            <w:color w:val="717171"/>
            <w:kern w:val="0"/>
            <w:sz w:val="18"/>
            <w:szCs w:val="18"/>
            <w:lang w:eastAsia="ja-JP"/>
            <w14:ligatures w14:val="none"/>
          </w:rPr>
          <w:t>must be enrolled</w:t>
        </w:r>
        <w:proofErr w:type="gramEnd"/>
        <w:r w:rsidRPr="0037311C">
          <w:rPr>
            <w:rFonts w:ascii="Arial" w:eastAsia="Arial" w:hAnsi="Arial" w:cs="Times New Roman"/>
            <w:i/>
            <w:color w:val="717171"/>
            <w:kern w:val="0"/>
            <w:sz w:val="18"/>
            <w:szCs w:val="18"/>
            <w:lang w:eastAsia="ja-JP"/>
            <w14:ligatures w14:val="none"/>
          </w:rPr>
          <w:t xml:space="preserve"> in at least one semester.</w:t>
        </w:r>
      </w:ins>
    </w:p>
    <w:p w:rsidR="0037311C" w:rsidRPr="0037311C" w:rsidRDefault="0037311C" w:rsidP="0037311C">
      <w:pPr>
        <w:spacing w:line="278" w:lineRule="auto"/>
        <w:rPr>
          <w:ins w:id="3609" w:author="HURR MEHDI" w:date="2025-03-26T17:05:00Z"/>
          <w:rFonts w:ascii="Arial" w:eastAsia="Arial" w:hAnsi="Arial" w:cs="Times New Roman"/>
          <w:b/>
          <w:color w:val="0070C0"/>
          <w:kern w:val="0"/>
          <w:sz w:val="20"/>
          <w:szCs w:val="18"/>
          <w:lang w:eastAsia="ja-JP"/>
          <w14:ligatures w14:val="none"/>
        </w:rPr>
      </w:pPr>
      <w:proofErr w:type="spellStart"/>
      <w:ins w:id="3610" w:author="HURR MEHDI" w:date="2025-03-26T17:05:00Z">
        <w:r w:rsidRPr="0037311C">
          <w:rPr>
            <w:rFonts w:ascii="Arial" w:eastAsia="Arial" w:hAnsi="Arial" w:cs="Times New Roman"/>
            <w:b/>
            <w:color w:val="0070C0"/>
            <w:kern w:val="0"/>
            <w:sz w:val="20"/>
            <w:szCs w:val="18"/>
            <w:lang w:eastAsia="ja-JP"/>
            <w14:ligatures w14:val="none"/>
          </w:rPr>
          <w:t>Postconditions</w:t>
        </w:r>
        <w:proofErr w:type="spellEnd"/>
        <w:r w:rsidRPr="0037311C">
          <w:rPr>
            <w:rFonts w:ascii="Arial" w:eastAsia="Arial" w:hAnsi="Arial" w:cs="Times New Roman"/>
            <w:b/>
            <w:color w:val="0070C0"/>
            <w:kern w:val="0"/>
            <w:sz w:val="20"/>
            <w:szCs w:val="18"/>
            <w:lang w:eastAsia="ja-JP"/>
            <w14:ligatures w14:val="none"/>
          </w:rPr>
          <w:t>:</w:t>
        </w:r>
      </w:ins>
    </w:p>
    <w:p w:rsidR="0037311C" w:rsidRPr="0037311C" w:rsidRDefault="0037311C" w:rsidP="0037311C">
      <w:pPr>
        <w:numPr>
          <w:ilvl w:val="0"/>
          <w:numId w:val="34"/>
        </w:numPr>
        <w:spacing w:after="180" w:line="360" w:lineRule="auto"/>
        <w:contextualSpacing/>
        <w:rPr>
          <w:ins w:id="3611" w:author="HURR MEHDI" w:date="2025-03-26T17:05:00Z"/>
          <w:rFonts w:ascii="Arial" w:eastAsia="Arial" w:hAnsi="Arial" w:cs="Times New Roman"/>
          <w:i/>
          <w:color w:val="717171"/>
          <w:kern w:val="0"/>
          <w:sz w:val="18"/>
          <w:szCs w:val="18"/>
          <w:lang w:eastAsia="ja-JP"/>
          <w14:ligatures w14:val="none"/>
        </w:rPr>
      </w:pPr>
      <w:ins w:id="3612" w:author="HURR MEHDI" w:date="2025-03-26T17:05:00Z">
        <w:r w:rsidRPr="0037311C">
          <w:rPr>
            <w:rFonts w:ascii="Arial" w:eastAsia="Arial" w:hAnsi="Arial" w:cs="Times New Roman"/>
            <w:i/>
            <w:color w:val="717171"/>
            <w:kern w:val="0"/>
            <w:sz w:val="18"/>
            <w:szCs w:val="18"/>
            <w:lang w:eastAsia="ja-JP"/>
            <w14:ligatures w14:val="none"/>
          </w:rPr>
          <w:t xml:space="preserve">The student's academic progress </w:t>
        </w:r>
        <w:proofErr w:type="gramStart"/>
        <w:r w:rsidRPr="0037311C">
          <w:rPr>
            <w:rFonts w:ascii="Arial" w:eastAsia="Arial" w:hAnsi="Arial" w:cs="Times New Roman"/>
            <w:i/>
            <w:color w:val="717171"/>
            <w:kern w:val="0"/>
            <w:sz w:val="18"/>
            <w:szCs w:val="18"/>
            <w:lang w:eastAsia="ja-JP"/>
            <w14:ligatures w14:val="none"/>
          </w:rPr>
          <w:t>is displayed</w:t>
        </w:r>
        <w:proofErr w:type="gramEnd"/>
        <w:r w:rsidRPr="0037311C">
          <w:rPr>
            <w:rFonts w:ascii="Arial" w:eastAsia="Arial" w:hAnsi="Arial" w:cs="Times New Roman"/>
            <w:i/>
            <w:color w:val="717171"/>
            <w:kern w:val="0"/>
            <w:sz w:val="18"/>
            <w:szCs w:val="18"/>
            <w:lang w:eastAsia="ja-JP"/>
            <w14:ligatures w14:val="none"/>
          </w:rPr>
          <w:t>.</w:t>
        </w:r>
      </w:ins>
    </w:p>
    <w:p w:rsidR="0037311C" w:rsidRPr="0037311C" w:rsidRDefault="0037311C" w:rsidP="0037311C">
      <w:pPr>
        <w:numPr>
          <w:ilvl w:val="0"/>
          <w:numId w:val="34"/>
        </w:numPr>
        <w:spacing w:after="180" w:line="360" w:lineRule="auto"/>
        <w:contextualSpacing/>
        <w:rPr>
          <w:ins w:id="3613" w:author="HURR MEHDI" w:date="2025-03-26T17:05:00Z"/>
          <w:rFonts w:ascii="Arial" w:eastAsia="Arial" w:hAnsi="Arial" w:cs="Times New Roman"/>
          <w:i/>
          <w:color w:val="717171"/>
          <w:kern w:val="0"/>
          <w:sz w:val="18"/>
          <w:szCs w:val="18"/>
          <w:lang w:eastAsia="ja-JP"/>
          <w14:ligatures w14:val="none"/>
        </w:rPr>
      </w:pPr>
      <w:ins w:id="3614" w:author="HURR MEHDI" w:date="2025-03-26T17:05:00Z">
        <w:r w:rsidRPr="0037311C">
          <w:rPr>
            <w:rFonts w:ascii="Arial" w:eastAsia="Arial" w:hAnsi="Arial" w:cs="Times New Roman"/>
            <w:i/>
            <w:color w:val="717171"/>
            <w:kern w:val="0"/>
            <w:sz w:val="18"/>
            <w:szCs w:val="18"/>
            <w:lang w:eastAsia="ja-JP"/>
            <w14:ligatures w14:val="none"/>
          </w:rPr>
          <w:t xml:space="preserve">No modifications </w:t>
        </w:r>
        <w:proofErr w:type="gramStart"/>
        <w:r w:rsidRPr="0037311C">
          <w:rPr>
            <w:rFonts w:ascii="Arial" w:eastAsia="Arial" w:hAnsi="Arial" w:cs="Times New Roman"/>
            <w:i/>
            <w:color w:val="717171"/>
            <w:kern w:val="0"/>
            <w:sz w:val="18"/>
            <w:szCs w:val="18"/>
            <w:lang w:eastAsia="ja-JP"/>
            <w14:ligatures w14:val="none"/>
          </w:rPr>
          <w:t>are made</w:t>
        </w:r>
        <w:proofErr w:type="gramEnd"/>
        <w:r w:rsidRPr="0037311C">
          <w:rPr>
            <w:rFonts w:ascii="Arial" w:eastAsia="Arial" w:hAnsi="Arial" w:cs="Times New Roman"/>
            <w:i/>
            <w:color w:val="717171"/>
            <w:kern w:val="0"/>
            <w:sz w:val="18"/>
            <w:szCs w:val="18"/>
            <w:lang w:eastAsia="ja-JP"/>
            <w14:ligatures w14:val="none"/>
          </w:rPr>
          <w:t xml:space="preserve"> to student records (view-only action).</w:t>
        </w:r>
      </w:ins>
    </w:p>
    <w:p w:rsidR="0037311C" w:rsidRPr="0037311C" w:rsidRDefault="0037311C" w:rsidP="0037311C">
      <w:pPr>
        <w:spacing w:line="278" w:lineRule="auto"/>
        <w:rPr>
          <w:ins w:id="3615" w:author="HURR MEHDI" w:date="2025-03-26T17:05:00Z"/>
          <w:rFonts w:ascii="Arial" w:eastAsia="Arial" w:hAnsi="Arial" w:cs="Times New Roman"/>
          <w:b/>
          <w:color w:val="0070C0"/>
          <w:kern w:val="0"/>
          <w:sz w:val="20"/>
          <w:szCs w:val="18"/>
          <w:lang w:eastAsia="ja-JP"/>
          <w14:ligatures w14:val="none"/>
        </w:rPr>
      </w:pPr>
      <w:ins w:id="3616" w:author="HURR MEHDI" w:date="2025-03-26T17:05:00Z">
        <w:r w:rsidRPr="0037311C">
          <w:rPr>
            <w:rFonts w:ascii="Arial" w:eastAsia="Arial" w:hAnsi="Arial" w:cs="Times New Roman"/>
            <w:b/>
            <w:color w:val="0070C0"/>
            <w:kern w:val="0"/>
            <w:sz w:val="20"/>
            <w:szCs w:val="18"/>
            <w:lang w:eastAsia="ja-JP"/>
            <w14:ligatures w14:val="none"/>
          </w:rPr>
          <w:t>Inputs:</w:t>
        </w:r>
      </w:ins>
    </w:p>
    <w:p w:rsidR="0037311C" w:rsidRPr="0037311C" w:rsidRDefault="0037311C" w:rsidP="0037311C">
      <w:pPr>
        <w:numPr>
          <w:ilvl w:val="0"/>
          <w:numId w:val="34"/>
        </w:numPr>
        <w:spacing w:after="180" w:line="360" w:lineRule="auto"/>
        <w:contextualSpacing/>
        <w:rPr>
          <w:ins w:id="3617" w:author="HURR MEHDI" w:date="2025-03-26T17:05:00Z"/>
          <w:rFonts w:ascii="Arial" w:eastAsia="Arial" w:hAnsi="Arial" w:cs="Times New Roman"/>
          <w:i/>
          <w:color w:val="717171"/>
          <w:kern w:val="0"/>
          <w:sz w:val="18"/>
          <w:szCs w:val="18"/>
          <w:lang w:eastAsia="ja-JP"/>
          <w14:ligatures w14:val="none"/>
        </w:rPr>
      </w:pPr>
      <w:proofErr w:type="spellStart"/>
      <w:ins w:id="3618" w:author="HURR MEHDI" w:date="2025-03-26T17:05:00Z">
        <w:r w:rsidRPr="0037311C">
          <w:rPr>
            <w:rFonts w:ascii="Arial" w:eastAsia="Arial" w:hAnsi="Arial" w:cs="Times New Roman"/>
            <w:i/>
            <w:color w:val="717171"/>
            <w:kern w:val="0"/>
            <w:sz w:val="18"/>
            <w:szCs w:val="18"/>
            <w:lang w:eastAsia="ja-JP"/>
            <w14:ligatures w14:val="none"/>
          </w:rPr>
          <w:t>StudentID</w:t>
        </w:r>
        <w:proofErr w:type="spellEnd"/>
      </w:ins>
    </w:p>
    <w:p w:rsidR="0037311C" w:rsidRPr="0037311C" w:rsidRDefault="0037311C" w:rsidP="0037311C">
      <w:pPr>
        <w:spacing w:line="278" w:lineRule="auto"/>
        <w:rPr>
          <w:ins w:id="3619" w:author="HURR MEHDI" w:date="2025-03-26T17:05:00Z"/>
          <w:rFonts w:ascii="Arial" w:eastAsia="Arial" w:hAnsi="Arial" w:cs="Times New Roman"/>
          <w:b/>
          <w:color w:val="0070C0"/>
          <w:kern w:val="0"/>
          <w:sz w:val="20"/>
          <w:szCs w:val="18"/>
          <w:lang w:eastAsia="ja-JP"/>
          <w14:ligatures w14:val="none"/>
        </w:rPr>
      </w:pPr>
      <w:ins w:id="3620" w:author="HURR MEHDI" w:date="2025-03-26T17:05:00Z">
        <w:r w:rsidRPr="0037311C">
          <w:rPr>
            <w:rFonts w:ascii="Arial" w:eastAsia="Arial" w:hAnsi="Arial" w:cs="Times New Roman"/>
            <w:b/>
            <w:color w:val="0070C0"/>
            <w:kern w:val="0"/>
            <w:sz w:val="20"/>
            <w:szCs w:val="18"/>
            <w:lang w:eastAsia="ja-JP"/>
            <w14:ligatures w14:val="none"/>
          </w:rPr>
          <w:lastRenderedPageBreak/>
          <w:t>Outputs:</w:t>
        </w:r>
      </w:ins>
    </w:p>
    <w:p w:rsidR="0037311C" w:rsidRPr="0037311C" w:rsidRDefault="0037311C" w:rsidP="0037311C">
      <w:pPr>
        <w:numPr>
          <w:ilvl w:val="0"/>
          <w:numId w:val="34"/>
        </w:numPr>
        <w:spacing w:after="180" w:line="360" w:lineRule="auto"/>
        <w:contextualSpacing/>
        <w:rPr>
          <w:ins w:id="3621" w:author="HURR MEHDI" w:date="2025-03-26T17:05:00Z"/>
          <w:rFonts w:ascii="Arial" w:eastAsia="Arial" w:hAnsi="Arial" w:cs="Times New Roman"/>
          <w:i/>
          <w:color w:val="717171"/>
          <w:kern w:val="0"/>
          <w:sz w:val="18"/>
          <w:szCs w:val="18"/>
          <w:lang w:eastAsia="ja-JP"/>
          <w14:ligatures w14:val="none"/>
        </w:rPr>
      </w:pPr>
      <w:proofErr w:type="spellStart"/>
      <w:ins w:id="3622" w:author="HURR MEHDI" w:date="2025-03-26T17:05:00Z">
        <w:r w:rsidRPr="0037311C">
          <w:rPr>
            <w:rFonts w:ascii="Arial" w:eastAsia="Arial" w:hAnsi="Arial" w:cs="Times New Roman"/>
            <w:i/>
            <w:color w:val="717171"/>
            <w:kern w:val="0"/>
            <w:sz w:val="18"/>
            <w:szCs w:val="18"/>
            <w:lang w:eastAsia="ja-JP"/>
            <w14:ligatures w14:val="none"/>
          </w:rPr>
          <w:t>AcademicProgressDetails</w:t>
        </w:r>
        <w:proofErr w:type="spellEnd"/>
        <w:r w:rsidRPr="0037311C">
          <w:rPr>
            <w:rFonts w:ascii="Arial" w:eastAsia="Arial" w:hAnsi="Arial" w:cs="Times New Roman"/>
            <w:i/>
            <w:color w:val="717171"/>
            <w:kern w:val="0"/>
            <w:sz w:val="18"/>
            <w:szCs w:val="18"/>
            <w:lang w:eastAsia="ja-JP"/>
            <w14:ligatures w14:val="none"/>
          </w:rPr>
          <w:t xml:space="preserve"> (Passed Courses, Failed Courses, Pending Prerequisites, GPA)</w:t>
        </w:r>
      </w:ins>
    </w:p>
    <w:p w:rsidR="0037311C" w:rsidRPr="0037311C" w:rsidRDefault="0037311C" w:rsidP="0037311C">
      <w:pPr>
        <w:spacing w:line="278" w:lineRule="auto"/>
        <w:rPr>
          <w:ins w:id="3623" w:author="HURR MEHDI" w:date="2025-03-26T17:05:00Z"/>
          <w:rFonts w:ascii="Arial" w:eastAsia="Arial" w:hAnsi="Arial" w:cs="Times New Roman"/>
          <w:b/>
          <w:color w:val="0070C0"/>
          <w:kern w:val="0"/>
          <w:sz w:val="20"/>
          <w:szCs w:val="18"/>
          <w:lang w:eastAsia="ja-JP"/>
          <w14:ligatures w14:val="none"/>
        </w:rPr>
      </w:pPr>
      <w:ins w:id="3624" w:author="HURR MEHDI" w:date="2025-03-26T17:05:00Z">
        <w:r w:rsidRPr="0037311C">
          <w:rPr>
            <w:rFonts w:ascii="Arial" w:eastAsia="Arial" w:hAnsi="Arial" w:cs="Times New Roman"/>
            <w:b/>
            <w:color w:val="0070C0"/>
            <w:kern w:val="0"/>
            <w:sz w:val="20"/>
            <w:szCs w:val="18"/>
            <w:lang w:eastAsia="ja-JP"/>
            <w14:ligatures w14:val="none"/>
          </w:rPr>
          <w:t>Main Success Scenario:</w:t>
        </w:r>
      </w:ins>
    </w:p>
    <w:p w:rsidR="0037311C" w:rsidRPr="0037311C" w:rsidRDefault="0037311C" w:rsidP="0037311C">
      <w:pPr>
        <w:numPr>
          <w:ilvl w:val="0"/>
          <w:numId w:val="69"/>
        </w:numPr>
        <w:spacing w:after="180" w:line="480" w:lineRule="auto"/>
        <w:contextualSpacing/>
        <w:rPr>
          <w:ins w:id="3625" w:author="HURR MEHDI" w:date="2025-03-26T17:05:00Z"/>
          <w:rFonts w:ascii="Arial" w:eastAsia="Arial" w:hAnsi="Arial" w:cs="Times New Roman"/>
          <w:i/>
          <w:color w:val="717171"/>
          <w:kern w:val="0"/>
          <w:sz w:val="18"/>
          <w:szCs w:val="18"/>
          <w:lang w:eastAsia="ja-JP"/>
          <w14:ligatures w14:val="none"/>
        </w:rPr>
      </w:pPr>
      <w:ins w:id="3626" w:author="HURR MEHDI" w:date="2025-03-26T17:05:00Z">
        <w:r w:rsidRPr="0037311C">
          <w:rPr>
            <w:rFonts w:ascii="Arial" w:eastAsia="Arial" w:hAnsi="Arial" w:cs="Times New Roman"/>
            <w:i/>
            <w:color w:val="717171"/>
            <w:kern w:val="0"/>
            <w:sz w:val="18"/>
            <w:szCs w:val="18"/>
            <w:lang w:eastAsia="ja-JP"/>
            <w14:ligatures w14:val="none"/>
          </w:rPr>
          <w:t>The Course Coordinator navigates to the "View Student Progress" section.</w:t>
        </w:r>
      </w:ins>
    </w:p>
    <w:p w:rsidR="0037311C" w:rsidRPr="0037311C" w:rsidRDefault="0037311C" w:rsidP="0037311C">
      <w:pPr>
        <w:numPr>
          <w:ilvl w:val="0"/>
          <w:numId w:val="69"/>
        </w:numPr>
        <w:spacing w:after="180" w:line="480" w:lineRule="auto"/>
        <w:contextualSpacing/>
        <w:rPr>
          <w:ins w:id="3627" w:author="HURR MEHDI" w:date="2025-03-26T17:05:00Z"/>
          <w:rFonts w:ascii="Arial" w:eastAsia="Arial" w:hAnsi="Arial" w:cs="Times New Roman"/>
          <w:i/>
          <w:color w:val="717171"/>
          <w:kern w:val="0"/>
          <w:sz w:val="18"/>
          <w:szCs w:val="18"/>
          <w:lang w:eastAsia="ja-JP"/>
          <w14:ligatures w14:val="none"/>
        </w:rPr>
      </w:pPr>
      <w:ins w:id="3628" w:author="HURR MEHDI" w:date="2025-03-26T17:05:00Z">
        <w:r w:rsidRPr="0037311C">
          <w:rPr>
            <w:rFonts w:ascii="Arial" w:eastAsia="Arial" w:hAnsi="Arial" w:cs="Times New Roman"/>
            <w:i/>
            <w:color w:val="717171"/>
            <w:kern w:val="0"/>
            <w:sz w:val="18"/>
            <w:szCs w:val="18"/>
            <w:lang w:eastAsia="ja-JP"/>
            <w14:ligatures w14:val="none"/>
          </w:rPr>
          <w:t>The System retrieves the student’s academic records (registrations, grades, prerequisites).</w:t>
        </w:r>
      </w:ins>
    </w:p>
    <w:p w:rsidR="0037311C" w:rsidRPr="0037311C" w:rsidRDefault="0037311C" w:rsidP="0037311C">
      <w:pPr>
        <w:numPr>
          <w:ilvl w:val="0"/>
          <w:numId w:val="69"/>
        </w:numPr>
        <w:spacing w:after="180" w:line="480" w:lineRule="auto"/>
        <w:contextualSpacing/>
        <w:rPr>
          <w:ins w:id="3629" w:author="HURR MEHDI" w:date="2025-03-26T17:05:00Z"/>
          <w:rFonts w:ascii="Arial" w:eastAsia="Arial" w:hAnsi="Arial" w:cs="Times New Roman"/>
          <w:i/>
          <w:color w:val="717171"/>
          <w:kern w:val="0"/>
          <w:sz w:val="18"/>
          <w:szCs w:val="18"/>
          <w:lang w:eastAsia="ja-JP"/>
          <w14:ligatures w14:val="none"/>
        </w:rPr>
      </w:pPr>
      <w:ins w:id="3630" w:author="HURR MEHDI" w:date="2025-03-26T17:05:00Z">
        <w:r w:rsidRPr="0037311C">
          <w:rPr>
            <w:rFonts w:ascii="Arial" w:eastAsia="Arial" w:hAnsi="Arial" w:cs="Times New Roman"/>
            <w:i/>
            <w:color w:val="717171"/>
            <w:kern w:val="0"/>
            <w:sz w:val="18"/>
            <w:szCs w:val="18"/>
            <w:lang w:eastAsia="ja-JP"/>
            <w14:ligatures w14:val="none"/>
          </w:rPr>
          <w:t>The System generates a summary of:</w:t>
        </w:r>
      </w:ins>
    </w:p>
    <w:p w:rsidR="0037311C" w:rsidRPr="0037311C" w:rsidRDefault="0037311C" w:rsidP="0037311C">
      <w:pPr>
        <w:numPr>
          <w:ilvl w:val="0"/>
          <w:numId w:val="70"/>
        </w:numPr>
        <w:spacing w:after="180" w:line="360" w:lineRule="auto"/>
        <w:contextualSpacing/>
        <w:rPr>
          <w:ins w:id="3631" w:author="HURR MEHDI" w:date="2025-03-26T17:05:00Z"/>
          <w:rFonts w:ascii="Arial" w:eastAsia="Arial" w:hAnsi="Arial" w:cs="Times New Roman"/>
          <w:i/>
          <w:color w:val="717171"/>
          <w:kern w:val="0"/>
          <w:sz w:val="18"/>
          <w:szCs w:val="18"/>
          <w:lang w:eastAsia="ja-JP"/>
          <w14:ligatures w14:val="none"/>
        </w:rPr>
      </w:pPr>
      <w:ins w:id="3632" w:author="HURR MEHDI" w:date="2025-03-26T17:05:00Z">
        <w:r w:rsidRPr="0037311C">
          <w:rPr>
            <w:rFonts w:ascii="Arial" w:eastAsia="Arial" w:hAnsi="Arial" w:cs="Times New Roman"/>
            <w:i/>
            <w:color w:val="717171"/>
            <w:kern w:val="0"/>
            <w:sz w:val="18"/>
            <w:szCs w:val="18"/>
            <w:lang w:eastAsia="ja-JP"/>
            <w14:ligatures w14:val="none"/>
          </w:rPr>
          <w:t>Passed Courses</w:t>
        </w:r>
      </w:ins>
    </w:p>
    <w:p w:rsidR="0037311C" w:rsidRPr="0037311C" w:rsidRDefault="0037311C" w:rsidP="0037311C">
      <w:pPr>
        <w:numPr>
          <w:ilvl w:val="0"/>
          <w:numId w:val="70"/>
        </w:numPr>
        <w:spacing w:after="180" w:line="360" w:lineRule="auto"/>
        <w:contextualSpacing/>
        <w:rPr>
          <w:ins w:id="3633" w:author="HURR MEHDI" w:date="2025-03-26T17:05:00Z"/>
          <w:rFonts w:ascii="Arial" w:eastAsia="Arial" w:hAnsi="Arial" w:cs="Times New Roman"/>
          <w:i/>
          <w:color w:val="717171"/>
          <w:kern w:val="0"/>
          <w:sz w:val="18"/>
          <w:szCs w:val="18"/>
          <w:lang w:eastAsia="ja-JP"/>
          <w14:ligatures w14:val="none"/>
        </w:rPr>
      </w:pPr>
      <w:ins w:id="3634" w:author="HURR MEHDI" w:date="2025-03-26T17:05:00Z">
        <w:r w:rsidRPr="0037311C">
          <w:rPr>
            <w:rFonts w:ascii="Arial" w:eastAsia="Arial" w:hAnsi="Arial" w:cs="Times New Roman"/>
            <w:i/>
            <w:color w:val="717171"/>
            <w:kern w:val="0"/>
            <w:sz w:val="18"/>
            <w:szCs w:val="18"/>
            <w:lang w:eastAsia="ja-JP"/>
            <w14:ligatures w14:val="none"/>
          </w:rPr>
          <w:t>Failed Courses</w:t>
        </w:r>
      </w:ins>
    </w:p>
    <w:p w:rsidR="0037311C" w:rsidRPr="0037311C" w:rsidRDefault="0037311C" w:rsidP="0037311C">
      <w:pPr>
        <w:numPr>
          <w:ilvl w:val="0"/>
          <w:numId w:val="70"/>
        </w:numPr>
        <w:spacing w:after="180" w:line="360" w:lineRule="auto"/>
        <w:contextualSpacing/>
        <w:rPr>
          <w:ins w:id="3635" w:author="HURR MEHDI" w:date="2025-03-26T17:05:00Z"/>
          <w:rFonts w:ascii="Arial" w:eastAsia="Arial" w:hAnsi="Arial" w:cs="Times New Roman"/>
          <w:i/>
          <w:color w:val="717171"/>
          <w:kern w:val="0"/>
          <w:sz w:val="18"/>
          <w:szCs w:val="18"/>
          <w:lang w:eastAsia="ja-JP"/>
          <w14:ligatures w14:val="none"/>
        </w:rPr>
      </w:pPr>
      <w:ins w:id="3636" w:author="HURR MEHDI" w:date="2025-03-26T17:05:00Z">
        <w:r w:rsidRPr="0037311C">
          <w:rPr>
            <w:rFonts w:ascii="Arial" w:eastAsia="Arial" w:hAnsi="Arial" w:cs="Times New Roman"/>
            <w:i/>
            <w:color w:val="717171"/>
            <w:kern w:val="0"/>
            <w:sz w:val="18"/>
            <w:szCs w:val="18"/>
            <w:lang w:eastAsia="ja-JP"/>
            <w14:ligatures w14:val="none"/>
          </w:rPr>
          <w:t>Pending Prerequisites</w:t>
        </w:r>
      </w:ins>
    </w:p>
    <w:p w:rsidR="0037311C" w:rsidRPr="0037311C" w:rsidRDefault="0037311C" w:rsidP="0037311C">
      <w:pPr>
        <w:numPr>
          <w:ilvl w:val="0"/>
          <w:numId w:val="70"/>
        </w:numPr>
        <w:spacing w:after="180" w:line="360" w:lineRule="auto"/>
        <w:contextualSpacing/>
        <w:rPr>
          <w:ins w:id="3637" w:author="HURR MEHDI" w:date="2025-03-26T17:05:00Z"/>
          <w:rFonts w:ascii="Arial" w:eastAsia="Arial" w:hAnsi="Arial" w:cs="Times New Roman"/>
          <w:i/>
          <w:color w:val="717171"/>
          <w:kern w:val="0"/>
          <w:sz w:val="18"/>
          <w:szCs w:val="18"/>
          <w:lang w:eastAsia="ja-JP"/>
          <w14:ligatures w14:val="none"/>
        </w:rPr>
      </w:pPr>
      <w:ins w:id="3638" w:author="HURR MEHDI" w:date="2025-03-26T17:05:00Z">
        <w:r w:rsidRPr="0037311C">
          <w:rPr>
            <w:rFonts w:ascii="Arial" w:eastAsia="Arial" w:hAnsi="Arial" w:cs="Times New Roman"/>
            <w:i/>
            <w:color w:val="717171"/>
            <w:kern w:val="0"/>
            <w:sz w:val="18"/>
            <w:szCs w:val="18"/>
            <w:lang w:eastAsia="ja-JP"/>
            <w14:ligatures w14:val="none"/>
          </w:rPr>
          <w:t>GPA</w:t>
        </w:r>
      </w:ins>
    </w:p>
    <w:p w:rsidR="0037311C" w:rsidRPr="0037311C" w:rsidRDefault="0037311C" w:rsidP="0037311C">
      <w:pPr>
        <w:numPr>
          <w:ilvl w:val="0"/>
          <w:numId w:val="69"/>
        </w:numPr>
        <w:spacing w:after="180" w:line="480" w:lineRule="auto"/>
        <w:contextualSpacing/>
        <w:rPr>
          <w:ins w:id="3639" w:author="HURR MEHDI" w:date="2025-03-26T17:05:00Z"/>
          <w:rFonts w:ascii="Arial" w:eastAsia="Arial" w:hAnsi="Arial" w:cs="Times New Roman"/>
          <w:i/>
          <w:color w:val="717171"/>
          <w:kern w:val="0"/>
          <w:sz w:val="18"/>
          <w:szCs w:val="18"/>
          <w:lang w:eastAsia="ja-JP"/>
          <w14:ligatures w14:val="none"/>
        </w:rPr>
      </w:pPr>
      <w:ins w:id="3640" w:author="HURR MEHDI" w:date="2025-03-26T17:05:00Z">
        <w:r w:rsidRPr="0037311C">
          <w:rPr>
            <w:rFonts w:ascii="Arial" w:eastAsia="Arial" w:hAnsi="Arial" w:cs="Times New Roman"/>
            <w:i/>
            <w:color w:val="717171"/>
            <w:kern w:val="0"/>
            <w:sz w:val="18"/>
            <w:szCs w:val="18"/>
            <w:lang w:eastAsia="ja-JP"/>
            <w14:ligatures w14:val="none"/>
          </w:rPr>
          <w:t>The System displays the academic progress summary to the Course Coordinator.</w:t>
        </w:r>
      </w:ins>
    </w:p>
    <w:p w:rsidR="0037311C" w:rsidRPr="0037311C" w:rsidRDefault="0037311C" w:rsidP="0037311C">
      <w:pPr>
        <w:numPr>
          <w:ilvl w:val="0"/>
          <w:numId w:val="69"/>
        </w:numPr>
        <w:spacing w:after="180" w:line="480" w:lineRule="auto"/>
        <w:contextualSpacing/>
        <w:rPr>
          <w:ins w:id="3641" w:author="HURR MEHDI" w:date="2025-03-26T17:05:00Z"/>
          <w:rFonts w:ascii="Arial" w:eastAsia="Arial" w:hAnsi="Arial" w:cs="Times New Roman"/>
          <w:i/>
          <w:color w:val="717171"/>
          <w:kern w:val="0"/>
          <w:sz w:val="18"/>
          <w:szCs w:val="18"/>
          <w:lang w:eastAsia="ja-JP"/>
          <w14:ligatures w14:val="none"/>
        </w:rPr>
      </w:pPr>
      <w:ins w:id="3642" w:author="HURR MEHDI" w:date="2025-03-26T17:05:00Z">
        <w:r w:rsidRPr="0037311C">
          <w:rPr>
            <w:rFonts w:ascii="Arial" w:eastAsia="Arial" w:hAnsi="Arial" w:cs="Times New Roman"/>
            <w:i/>
            <w:color w:val="717171"/>
            <w:kern w:val="0"/>
            <w:sz w:val="18"/>
            <w:szCs w:val="18"/>
            <w:lang w:eastAsia="ja-JP"/>
            <w14:ligatures w14:val="none"/>
          </w:rPr>
          <w:t>The Course Coordinator reviews the information for advising purposes.</w:t>
        </w:r>
      </w:ins>
    </w:p>
    <w:p w:rsidR="0037311C" w:rsidRPr="0037311C" w:rsidRDefault="0037311C" w:rsidP="0037311C">
      <w:pPr>
        <w:spacing w:after="180" w:line="480" w:lineRule="auto"/>
        <w:rPr>
          <w:ins w:id="3643" w:author="HURR MEHDI" w:date="2025-03-26T17:05:00Z"/>
          <w:rFonts w:ascii="Arial" w:eastAsia="Arial" w:hAnsi="Arial" w:cs="Times New Roman"/>
          <w:i/>
          <w:color w:val="717171"/>
          <w:kern w:val="0"/>
          <w:sz w:val="18"/>
          <w:szCs w:val="18"/>
          <w:lang w:eastAsia="ja-JP"/>
          <w14:ligatures w14:val="none"/>
        </w:rPr>
      </w:pPr>
    </w:p>
    <w:p w:rsidR="0037311C" w:rsidRPr="0037311C" w:rsidRDefault="0037311C" w:rsidP="0037311C">
      <w:pPr>
        <w:spacing w:line="278" w:lineRule="auto"/>
        <w:rPr>
          <w:ins w:id="3644" w:author="HURR MEHDI" w:date="2025-03-26T17:05:00Z"/>
          <w:rFonts w:ascii="Arial" w:eastAsia="Arial" w:hAnsi="Arial" w:cs="Times New Roman"/>
          <w:b/>
          <w:color w:val="0070C0"/>
          <w:kern w:val="0"/>
          <w:sz w:val="20"/>
          <w:szCs w:val="18"/>
          <w:lang w:eastAsia="ja-JP"/>
          <w14:ligatures w14:val="none"/>
        </w:rPr>
      </w:pPr>
      <w:ins w:id="3645" w:author="HURR MEHDI" w:date="2025-03-26T17:05:00Z">
        <w:r w:rsidRPr="0037311C">
          <w:rPr>
            <w:rFonts w:ascii="Arial" w:eastAsia="Arial" w:hAnsi="Arial" w:cs="Times New Roman"/>
            <w:b/>
            <w:color w:val="0070C0"/>
            <w:kern w:val="0"/>
            <w:sz w:val="20"/>
            <w:szCs w:val="18"/>
            <w:lang w:eastAsia="ja-JP"/>
            <w14:ligatures w14:val="none"/>
          </w:rPr>
          <w:t>Alternative Scenarios:</w:t>
        </w:r>
      </w:ins>
    </w:p>
    <w:p w:rsidR="0037311C" w:rsidRPr="0037311C" w:rsidRDefault="0037311C" w:rsidP="0037311C">
      <w:pPr>
        <w:numPr>
          <w:ilvl w:val="0"/>
          <w:numId w:val="72"/>
        </w:numPr>
        <w:spacing w:after="180" w:line="480" w:lineRule="auto"/>
        <w:contextualSpacing/>
        <w:rPr>
          <w:ins w:id="3646" w:author="HURR MEHDI" w:date="2025-03-26T17:05:00Z"/>
          <w:rFonts w:ascii="Arial" w:eastAsia="Calibri" w:hAnsi="Arial" w:cs="Arial"/>
          <w:i/>
          <w:color w:val="717171"/>
          <w:sz w:val="18"/>
          <w:szCs w:val="24"/>
        </w:rPr>
        <w:pPrChange w:id="3647" w:author="HURR MEHDI" w:date="2025-03-26T17:05:00Z">
          <w:pPr>
            <w:numPr>
              <w:numId w:val="71"/>
            </w:numPr>
            <w:spacing w:after="180" w:line="480" w:lineRule="auto"/>
            <w:ind w:left="720" w:hanging="360"/>
            <w:contextualSpacing/>
          </w:pPr>
        </w:pPrChange>
      </w:pPr>
      <w:ins w:id="3648" w:author="HURR MEHDI" w:date="2025-03-26T17:05:00Z">
        <w:r w:rsidRPr="0037311C">
          <w:rPr>
            <w:rFonts w:ascii="Arial" w:eastAsia="Calibri" w:hAnsi="Arial" w:cs="Arial"/>
            <w:i/>
            <w:color w:val="717171"/>
            <w:sz w:val="18"/>
            <w:szCs w:val="24"/>
          </w:rPr>
          <w:t>No Academic Records Found:</w:t>
        </w:r>
      </w:ins>
    </w:p>
    <w:p w:rsidR="0037311C" w:rsidRPr="0037311C" w:rsidRDefault="0037311C" w:rsidP="0037311C">
      <w:pPr>
        <w:spacing w:line="360" w:lineRule="auto"/>
        <w:ind w:left="720"/>
        <w:contextualSpacing/>
        <w:rPr>
          <w:ins w:id="3649" w:author="HURR MEHDI" w:date="2025-03-26T17:05:00Z"/>
          <w:rFonts w:ascii="Arial" w:eastAsia="Calibri" w:hAnsi="Arial" w:cs="Arial"/>
          <w:i/>
          <w:color w:val="717171"/>
          <w:sz w:val="18"/>
          <w:szCs w:val="24"/>
        </w:rPr>
      </w:pPr>
      <w:ins w:id="3650" w:author="HURR MEHDI" w:date="2025-03-26T17:05:00Z">
        <w:r w:rsidRPr="0037311C">
          <w:rPr>
            <w:rFonts w:ascii="Arial" w:eastAsia="Calibri" w:hAnsi="Arial" w:cs="Arial"/>
            <w:i/>
            <w:color w:val="717171"/>
            <w:sz w:val="18"/>
            <w:szCs w:val="24"/>
          </w:rPr>
          <w:t>If no academic records are available for the student, the system informs the Course Coordinator that no academic records are available for this student.</w:t>
        </w:r>
      </w:ins>
    </w:p>
    <w:p w:rsidR="0037311C" w:rsidRPr="0037311C" w:rsidRDefault="0037311C" w:rsidP="0037311C">
      <w:pPr>
        <w:numPr>
          <w:ilvl w:val="0"/>
          <w:numId w:val="72"/>
        </w:numPr>
        <w:spacing w:after="180" w:line="480" w:lineRule="auto"/>
        <w:contextualSpacing/>
        <w:rPr>
          <w:ins w:id="3651" w:author="HURR MEHDI" w:date="2025-03-26T17:05:00Z"/>
          <w:rFonts w:ascii="Arial" w:eastAsia="Calibri" w:hAnsi="Arial" w:cs="Arial"/>
          <w:i/>
          <w:color w:val="717171"/>
          <w:sz w:val="18"/>
          <w:szCs w:val="24"/>
        </w:rPr>
        <w:pPrChange w:id="3652" w:author="HURR MEHDI" w:date="2025-03-26T17:05:00Z">
          <w:pPr>
            <w:numPr>
              <w:numId w:val="71"/>
            </w:numPr>
            <w:spacing w:after="180" w:line="480" w:lineRule="auto"/>
            <w:ind w:left="720" w:hanging="360"/>
            <w:contextualSpacing/>
          </w:pPr>
        </w:pPrChange>
      </w:pPr>
      <w:ins w:id="3653" w:author="HURR MEHDI" w:date="2025-03-26T17:05:00Z">
        <w:r w:rsidRPr="0037311C">
          <w:rPr>
            <w:rFonts w:ascii="Arial" w:eastAsia="Calibri" w:hAnsi="Arial" w:cs="Arial"/>
            <w:i/>
            <w:color w:val="717171"/>
            <w:sz w:val="18"/>
            <w:szCs w:val="24"/>
          </w:rPr>
          <w:t>Technical Failure:</w:t>
        </w:r>
      </w:ins>
    </w:p>
    <w:p w:rsidR="0037311C" w:rsidRPr="0037311C" w:rsidRDefault="0037311C" w:rsidP="0037311C">
      <w:pPr>
        <w:spacing w:line="360" w:lineRule="auto"/>
        <w:ind w:left="720"/>
        <w:contextualSpacing/>
        <w:rPr>
          <w:ins w:id="3654" w:author="HURR MEHDI" w:date="2025-03-26T17:05:00Z"/>
          <w:rFonts w:ascii="Arial" w:eastAsia="Calibri" w:hAnsi="Arial" w:cs="Arial"/>
          <w:i/>
          <w:color w:val="717171"/>
          <w:sz w:val="18"/>
          <w:szCs w:val="24"/>
        </w:rPr>
      </w:pPr>
      <w:ins w:id="3655" w:author="HURR MEHDI" w:date="2025-03-26T17:05:00Z">
        <w:r w:rsidRPr="0037311C">
          <w:rPr>
            <w:rFonts w:ascii="Arial" w:eastAsia="Calibri" w:hAnsi="Arial" w:cs="Arial"/>
            <w:i/>
            <w:color w:val="717171"/>
            <w:sz w:val="18"/>
            <w:szCs w:val="24"/>
          </w:rPr>
          <w:t>If a system error occurs while retrieving academic records, the system informs the Course Coordinator that it is unable to load academic progress and to try again later</w:t>
        </w:r>
      </w:ins>
    </w:p>
    <w:p w:rsidR="0037311C" w:rsidRPr="0037311C" w:rsidRDefault="0037311C" w:rsidP="0037311C">
      <w:pPr>
        <w:pStyle w:val="ListParagraph"/>
        <w:spacing w:after="180" w:line="288" w:lineRule="auto"/>
        <w:ind w:left="0"/>
        <w:rPr>
          <w:ins w:id="3656" w:author="HURR MEHDI" w:date="2025-03-26T17:01:00Z"/>
          <w:rFonts w:ascii="Arial" w:eastAsia="Arial" w:hAnsi="Arial" w:cs="Times New Roman"/>
          <w:i/>
          <w:color w:val="717171"/>
          <w:kern w:val="0"/>
          <w:sz w:val="18"/>
          <w:szCs w:val="18"/>
          <w:lang w:eastAsia="ja-JP"/>
          <w14:ligatures w14:val="none"/>
          <w:rPrChange w:id="3657" w:author="HURR MEHDI" w:date="2025-03-26T17:03:00Z">
            <w:rPr>
              <w:ins w:id="3658" w:author="HURR MEHDI" w:date="2025-03-26T17:01:00Z"/>
              <w:lang w:eastAsia="ja-JP"/>
            </w:rPr>
          </w:rPrChange>
        </w:rPr>
        <w:pPrChange w:id="3659" w:author="HURR MEHDI" w:date="2025-03-26T17:05:00Z">
          <w:pPr>
            <w:spacing w:after="180" w:line="288" w:lineRule="auto"/>
          </w:pPr>
        </w:pPrChange>
      </w:pPr>
    </w:p>
    <w:p w:rsidR="0037311C" w:rsidRPr="0037311C" w:rsidRDefault="0037311C" w:rsidP="0037311C">
      <w:pPr>
        <w:keepNext/>
        <w:keepLines/>
        <w:spacing w:before="360" w:after="120" w:line="240" w:lineRule="auto"/>
        <w:outlineLvl w:val="1"/>
        <w:rPr>
          <w:ins w:id="3660" w:author="HURR MEHDI" w:date="2025-03-26T17:06:00Z"/>
          <w:rFonts w:ascii="Arial" w:eastAsia="Arial" w:hAnsi="Arial" w:cs="Times New Roman (Body CS)"/>
          <w:b/>
          <w:bCs/>
          <w:color w:val="0070C0"/>
          <w:spacing w:val="10"/>
          <w:kern w:val="0"/>
          <w:sz w:val="24"/>
          <w:szCs w:val="18"/>
          <w:lang w:eastAsia="ja-JP"/>
          <w14:ligatures w14:val="none"/>
        </w:rPr>
      </w:pPr>
      <w:bookmarkStart w:id="3661" w:name="_Toc193933089"/>
      <w:ins w:id="3662" w:author="HURR MEHDI" w:date="2025-03-26T17:06:00Z">
        <w:r w:rsidRPr="0037311C">
          <w:rPr>
            <w:rFonts w:ascii="Arial" w:eastAsia="Arial" w:hAnsi="Arial" w:cs="Times New Roman (Body CS)"/>
            <w:b/>
            <w:bCs/>
            <w:color w:val="0070C0"/>
            <w:spacing w:val="10"/>
            <w:kern w:val="0"/>
            <w:sz w:val="24"/>
            <w:szCs w:val="18"/>
            <w:lang w:eastAsia="ja-JP"/>
            <w14:ligatures w14:val="none"/>
          </w:rPr>
          <w:t>Use Case</w:t>
        </w:r>
        <w:r>
          <w:rPr>
            <w:rFonts w:ascii="Arial" w:eastAsia="Arial" w:hAnsi="Arial" w:cs="Times New Roman (Body CS)"/>
            <w:b/>
            <w:bCs/>
            <w:color w:val="0070C0"/>
            <w:spacing w:val="10"/>
            <w:kern w:val="0"/>
            <w:sz w:val="24"/>
            <w:szCs w:val="18"/>
            <w:lang w:eastAsia="ja-JP"/>
            <w14:ligatures w14:val="none"/>
          </w:rPr>
          <w:t xml:space="preserve"> 11</w:t>
        </w:r>
        <w:r w:rsidRPr="0037311C">
          <w:rPr>
            <w:rFonts w:ascii="Arial" w:eastAsia="Arial" w:hAnsi="Arial" w:cs="Times New Roman (Body CS)"/>
            <w:b/>
            <w:bCs/>
            <w:color w:val="0070C0"/>
            <w:spacing w:val="10"/>
            <w:kern w:val="0"/>
            <w:sz w:val="24"/>
            <w:szCs w:val="18"/>
            <w:lang w:eastAsia="ja-JP"/>
            <w14:ligatures w14:val="none"/>
          </w:rPr>
          <w:t xml:space="preserve">: Generate Student </w:t>
        </w:r>
        <w:r>
          <w:rPr>
            <w:rFonts w:ascii="Arial" w:eastAsia="Arial" w:hAnsi="Arial" w:cs="Times New Roman (Body CS)"/>
            <w:b/>
            <w:bCs/>
            <w:color w:val="0070C0"/>
            <w:spacing w:val="10"/>
            <w:kern w:val="0"/>
            <w:sz w:val="24"/>
            <w:szCs w:val="18"/>
            <w:lang w:eastAsia="ja-JP"/>
            <w14:ligatures w14:val="none"/>
          </w:rPr>
          <w:t xml:space="preserve">Academic </w:t>
        </w:r>
        <w:r w:rsidRPr="0037311C">
          <w:rPr>
            <w:rFonts w:ascii="Arial" w:eastAsia="Arial" w:hAnsi="Arial" w:cs="Times New Roman (Body CS)"/>
            <w:b/>
            <w:bCs/>
            <w:color w:val="0070C0"/>
            <w:spacing w:val="10"/>
            <w:kern w:val="0"/>
            <w:sz w:val="24"/>
            <w:szCs w:val="18"/>
            <w:lang w:eastAsia="ja-JP"/>
            <w14:ligatures w14:val="none"/>
          </w:rPr>
          <w:t>Report</w:t>
        </w:r>
        <w:bookmarkEnd w:id="3661"/>
      </w:ins>
    </w:p>
    <w:p w:rsidR="0037311C" w:rsidRPr="0037311C" w:rsidRDefault="0037311C" w:rsidP="0037311C">
      <w:pPr>
        <w:spacing w:after="180" w:line="288" w:lineRule="auto"/>
        <w:rPr>
          <w:ins w:id="3663" w:author="HURR MEHDI" w:date="2025-03-26T17:06:00Z"/>
          <w:rFonts w:ascii="Arial" w:eastAsia="Arial" w:hAnsi="Arial" w:cs="Times New Roman"/>
          <w:color w:val="262626"/>
          <w:kern w:val="0"/>
          <w:sz w:val="18"/>
          <w:szCs w:val="18"/>
          <w:lang w:eastAsia="ja-JP"/>
          <w14:ligatures w14:val="none"/>
        </w:rPr>
      </w:pPr>
    </w:p>
    <w:p w:rsidR="0037311C" w:rsidRPr="0037311C" w:rsidRDefault="0037311C" w:rsidP="0037311C">
      <w:pPr>
        <w:spacing w:after="180" w:line="360" w:lineRule="auto"/>
        <w:rPr>
          <w:ins w:id="3664" w:author="HURR MEHDI" w:date="2025-03-26T17:06:00Z"/>
          <w:rFonts w:ascii="Arial" w:eastAsia="Arial" w:hAnsi="Arial" w:cs="Times New Roman"/>
          <w:b/>
          <w:color w:val="0070C0"/>
          <w:kern w:val="0"/>
          <w:sz w:val="20"/>
          <w:szCs w:val="18"/>
          <w:lang w:eastAsia="ja-JP"/>
          <w14:ligatures w14:val="none"/>
        </w:rPr>
      </w:pPr>
      <w:ins w:id="3665" w:author="HURR MEHDI" w:date="2025-03-26T17:06:00Z">
        <w:r w:rsidRPr="0037311C">
          <w:rPr>
            <w:rFonts w:ascii="Arial" w:eastAsia="Arial" w:hAnsi="Arial" w:cs="Times New Roman"/>
            <w:b/>
            <w:color w:val="0070C0"/>
            <w:kern w:val="0"/>
            <w:sz w:val="20"/>
            <w:szCs w:val="18"/>
            <w:lang w:eastAsia="ja-JP"/>
            <w14:ligatures w14:val="none"/>
          </w:rPr>
          <w:t>Primary Actor(s):</w:t>
        </w:r>
      </w:ins>
    </w:p>
    <w:p w:rsidR="0037311C" w:rsidRPr="0037311C" w:rsidRDefault="0037311C" w:rsidP="0037311C">
      <w:pPr>
        <w:numPr>
          <w:ilvl w:val="0"/>
          <w:numId w:val="34"/>
        </w:numPr>
        <w:spacing w:after="180" w:line="360" w:lineRule="auto"/>
        <w:contextualSpacing/>
        <w:rPr>
          <w:ins w:id="3666" w:author="HURR MEHDI" w:date="2025-03-26T17:06:00Z"/>
          <w:rFonts w:ascii="Arial" w:eastAsia="Arial" w:hAnsi="Arial" w:cs="Times New Roman"/>
          <w:i/>
          <w:color w:val="717171"/>
          <w:kern w:val="0"/>
          <w:sz w:val="18"/>
          <w:szCs w:val="18"/>
          <w:lang w:eastAsia="ja-JP"/>
          <w14:ligatures w14:val="none"/>
        </w:rPr>
      </w:pPr>
      <w:ins w:id="3667" w:author="HURR MEHDI" w:date="2025-03-26T17:06:00Z">
        <w:r w:rsidRPr="0037311C">
          <w:rPr>
            <w:rFonts w:ascii="Arial" w:eastAsia="Arial" w:hAnsi="Arial" w:cs="Times New Roman"/>
            <w:i/>
            <w:color w:val="717171"/>
            <w:kern w:val="0"/>
            <w:sz w:val="18"/>
            <w:szCs w:val="18"/>
            <w:lang w:eastAsia="ja-JP"/>
            <w14:ligatures w14:val="none"/>
          </w:rPr>
          <w:t>Course Coordinator</w:t>
        </w:r>
      </w:ins>
    </w:p>
    <w:p w:rsidR="0037311C" w:rsidRPr="0037311C" w:rsidRDefault="0037311C" w:rsidP="0037311C">
      <w:pPr>
        <w:spacing w:after="180" w:line="360" w:lineRule="auto"/>
        <w:rPr>
          <w:ins w:id="3668" w:author="HURR MEHDI" w:date="2025-03-26T17:06:00Z"/>
          <w:rFonts w:ascii="Arial" w:eastAsia="Arial" w:hAnsi="Arial" w:cs="Times New Roman"/>
          <w:b/>
          <w:color w:val="0070C0"/>
          <w:kern w:val="0"/>
          <w:sz w:val="20"/>
          <w:szCs w:val="18"/>
          <w:lang w:eastAsia="ja-JP"/>
          <w14:ligatures w14:val="none"/>
        </w:rPr>
      </w:pPr>
      <w:ins w:id="3669" w:author="HURR MEHDI" w:date="2025-03-26T17:06:00Z">
        <w:r w:rsidRPr="0037311C">
          <w:rPr>
            <w:rFonts w:ascii="Arial" w:eastAsia="Arial" w:hAnsi="Arial" w:cs="Times New Roman"/>
            <w:b/>
            <w:color w:val="0070C0"/>
            <w:kern w:val="0"/>
            <w:sz w:val="20"/>
            <w:szCs w:val="18"/>
            <w:lang w:eastAsia="ja-JP"/>
            <w14:ligatures w14:val="none"/>
          </w:rPr>
          <w:t>Use Case Description:</w:t>
        </w:r>
      </w:ins>
    </w:p>
    <w:p w:rsidR="0037311C" w:rsidRPr="0037311C" w:rsidRDefault="0037311C" w:rsidP="0037311C">
      <w:pPr>
        <w:spacing w:after="180" w:line="360" w:lineRule="auto"/>
        <w:rPr>
          <w:ins w:id="3670" w:author="HURR MEHDI" w:date="2025-03-26T17:06:00Z"/>
          <w:rFonts w:ascii="Arial" w:eastAsia="Arial" w:hAnsi="Arial" w:cs="Times New Roman"/>
          <w:i/>
          <w:color w:val="717171"/>
          <w:kern w:val="0"/>
          <w:sz w:val="18"/>
          <w:szCs w:val="18"/>
          <w:lang w:eastAsia="ja-JP"/>
          <w14:ligatures w14:val="none"/>
        </w:rPr>
      </w:pPr>
      <w:ins w:id="3671" w:author="HURR MEHDI" w:date="2025-03-26T17:06:00Z">
        <w:r w:rsidRPr="0037311C">
          <w:rPr>
            <w:rFonts w:ascii="Arial" w:eastAsia="Arial" w:hAnsi="Arial" w:cs="Times New Roman"/>
            <w:i/>
            <w:color w:val="717171"/>
            <w:kern w:val="0"/>
            <w:sz w:val="18"/>
            <w:szCs w:val="18"/>
            <w:lang w:eastAsia="ja-JP"/>
            <w14:ligatures w14:val="none"/>
          </w:rPr>
          <w:t>This use case allows the Course Coordinator to generate a Student Academic Report for a specific student and semester.</w:t>
        </w:r>
      </w:ins>
    </w:p>
    <w:p w:rsidR="0037311C" w:rsidRPr="0037311C" w:rsidRDefault="0037311C" w:rsidP="0037311C">
      <w:pPr>
        <w:spacing w:after="180" w:line="360" w:lineRule="auto"/>
        <w:rPr>
          <w:ins w:id="3672" w:author="HURR MEHDI" w:date="2025-03-26T17:06:00Z"/>
          <w:rFonts w:ascii="Arial" w:eastAsia="Arial" w:hAnsi="Arial" w:cs="Times New Roman"/>
          <w:b/>
          <w:color w:val="0070C0"/>
          <w:kern w:val="0"/>
          <w:sz w:val="20"/>
          <w:szCs w:val="18"/>
          <w:lang w:eastAsia="ja-JP"/>
          <w14:ligatures w14:val="none"/>
        </w:rPr>
      </w:pPr>
      <w:ins w:id="3673" w:author="HURR MEHDI" w:date="2025-03-26T17:06:00Z">
        <w:r w:rsidRPr="0037311C">
          <w:rPr>
            <w:rFonts w:ascii="Arial" w:eastAsia="Arial" w:hAnsi="Arial" w:cs="Times New Roman"/>
            <w:b/>
            <w:color w:val="0070C0"/>
            <w:kern w:val="0"/>
            <w:sz w:val="20"/>
            <w:szCs w:val="18"/>
            <w:lang w:eastAsia="ja-JP"/>
            <w14:ligatures w14:val="none"/>
          </w:rPr>
          <w:t>Stakeholders and Interests:</w:t>
        </w:r>
      </w:ins>
    </w:p>
    <w:p w:rsidR="0037311C" w:rsidRPr="0037311C" w:rsidRDefault="0037311C" w:rsidP="0037311C">
      <w:pPr>
        <w:numPr>
          <w:ilvl w:val="0"/>
          <w:numId w:val="36"/>
        </w:numPr>
        <w:spacing w:after="180" w:line="360" w:lineRule="auto"/>
        <w:contextualSpacing/>
        <w:rPr>
          <w:ins w:id="3674" w:author="HURR MEHDI" w:date="2025-03-26T17:06:00Z"/>
          <w:rFonts w:ascii="Arial" w:eastAsia="Arial" w:hAnsi="Arial" w:cs="Times New Roman"/>
          <w:i/>
          <w:color w:val="717171"/>
          <w:kern w:val="0"/>
          <w:sz w:val="18"/>
          <w:szCs w:val="18"/>
          <w:lang w:eastAsia="ja-JP"/>
          <w14:ligatures w14:val="none"/>
        </w:rPr>
      </w:pPr>
      <w:ins w:id="3675" w:author="HURR MEHDI" w:date="2025-03-26T17:06:00Z">
        <w:r w:rsidRPr="0037311C">
          <w:rPr>
            <w:rFonts w:ascii="Arial" w:eastAsia="Arial" w:hAnsi="Arial" w:cs="Times New Roman"/>
            <w:i/>
            <w:color w:val="717171"/>
            <w:kern w:val="0"/>
            <w:sz w:val="18"/>
            <w:szCs w:val="18"/>
            <w:u w:val="single"/>
            <w:lang w:eastAsia="ja-JP"/>
            <w14:ligatures w14:val="none"/>
          </w:rPr>
          <w:t>Course Coordinator</w:t>
        </w:r>
        <w:r w:rsidRPr="0037311C">
          <w:rPr>
            <w:rFonts w:ascii="Arial" w:eastAsia="Arial" w:hAnsi="Arial" w:cs="Times New Roman"/>
            <w:i/>
            <w:color w:val="717171"/>
            <w:kern w:val="0"/>
            <w:sz w:val="18"/>
            <w:szCs w:val="18"/>
            <w:lang w:eastAsia="ja-JP"/>
            <w14:ligatures w14:val="none"/>
          </w:rPr>
          <w:t>: Needs student reports for academic monitoring.</w:t>
        </w:r>
      </w:ins>
    </w:p>
    <w:p w:rsidR="0037311C" w:rsidRPr="0037311C" w:rsidRDefault="0037311C" w:rsidP="0037311C">
      <w:pPr>
        <w:numPr>
          <w:ilvl w:val="0"/>
          <w:numId w:val="36"/>
        </w:numPr>
        <w:spacing w:after="180" w:line="360" w:lineRule="auto"/>
        <w:contextualSpacing/>
        <w:rPr>
          <w:ins w:id="3676" w:author="HURR MEHDI" w:date="2025-03-26T17:06:00Z"/>
          <w:rFonts w:ascii="Arial" w:eastAsia="Arial" w:hAnsi="Arial" w:cs="Times New Roman"/>
          <w:i/>
          <w:color w:val="717171"/>
          <w:kern w:val="0"/>
          <w:sz w:val="18"/>
          <w:szCs w:val="18"/>
          <w:lang w:eastAsia="ja-JP"/>
          <w14:ligatures w14:val="none"/>
        </w:rPr>
      </w:pPr>
      <w:ins w:id="3677" w:author="HURR MEHDI" w:date="2025-03-26T17:06:00Z">
        <w:r w:rsidRPr="0037311C">
          <w:rPr>
            <w:rFonts w:ascii="Arial" w:eastAsia="Arial" w:hAnsi="Arial" w:cs="Times New Roman"/>
            <w:i/>
            <w:color w:val="717171"/>
            <w:kern w:val="0"/>
            <w:sz w:val="18"/>
            <w:szCs w:val="18"/>
            <w:u w:val="single"/>
            <w:lang w:eastAsia="ja-JP"/>
            <w14:ligatures w14:val="none"/>
          </w:rPr>
          <w:t>University Administration</w:t>
        </w:r>
        <w:r w:rsidRPr="0037311C">
          <w:rPr>
            <w:rFonts w:ascii="Arial" w:eastAsia="Arial" w:hAnsi="Arial" w:cs="Times New Roman"/>
            <w:i/>
            <w:color w:val="717171"/>
            <w:kern w:val="0"/>
            <w:sz w:val="18"/>
            <w:szCs w:val="18"/>
            <w:lang w:eastAsia="ja-JP"/>
            <w14:ligatures w14:val="none"/>
          </w:rPr>
          <w:t xml:space="preserve">: Uses reports for </w:t>
        </w:r>
        <w:proofErr w:type="gramStart"/>
        <w:r w:rsidRPr="0037311C">
          <w:rPr>
            <w:rFonts w:ascii="Arial" w:eastAsia="Arial" w:hAnsi="Arial" w:cs="Times New Roman"/>
            <w:i/>
            <w:color w:val="717171"/>
            <w:kern w:val="0"/>
            <w:sz w:val="18"/>
            <w:szCs w:val="18"/>
            <w:lang w:eastAsia="ja-JP"/>
            <w14:ligatures w14:val="none"/>
          </w:rPr>
          <w:t>record-keeping</w:t>
        </w:r>
        <w:proofErr w:type="gramEnd"/>
        <w:r w:rsidRPr="0037311C">
          <w:rPr>
            <w:rFonts w:ascii="Arial" w:eastAsia="Arial" w:hAnsi="Arial" w:cs="Times New Roman"/>
            <w:i/>
            <w:color w:val="717171"/>
            <w:kern w:val="0"/>
            <w:sz w:val="18"/>
            <w:szCs w:val="18"/>
            <w:lang w:eastAsia="ja-JP"/>
            <w14:ligatures w14:val="none"/>
          </w:rPr>
          <w:t xml:space="preserve"> and analysis.</w:t>
        </w:r>
      </w:ins>
    </w:p>
    <w:p w:rsidR="0037311C" w:rsidRPr="0037311C" w:rsidRDefault="0037311C" w:rsidP="0037311C">
      <w:pPr>
        <w:numPr>
          <w:ilvl w:val="0"/>
          <w:numId w:val="36"/>
        </w:numPr>
        <w:spacing w:after="180" w:line="360" w:lineRule="auto"/>
        <w:contextualSpacing/>
        <w:rPr>
          <w:ins w:id="3678" w:author="HURR MEHDI" w:date="2025-03-26T17:06:00Z"/>
          <w:rFonts w:ascii="Arial" w:eastAsia="Arial" w:hAnsi="Arial" w:cs="Times New Roman"/>
          <w:i/>
          <w:color w:val="717171"/>
          <w:kern w:val="0"/>
          <w:sz w:val="18"/>
          <w:szCs w:val="18"/>
          <w:lang w:eastAsia="ja-JP"/>
          <w14:ligatures w14:val="none"/>
        </w:rPr>
      </w:pPr>
      <w:ins w:id="3679" w:author="HURR MEHDI" w:date="2025-03-26T17:06:00Z">
        <w:r w:rsidRPr="0037311C">
          <w:rPr>
            <w:rFonts w:ascii="Arial" w:eastAsia="Arial" w:hAnsi="Arial" w:cs="Times New Roman"/>
            <w:i/>
            <w:color w:val="717171"/>
            <w:kern w:val="0"/>
            <w:sz w:val="18"/>
            <w:szCs w:val="18"/>
            <w:u w:val="single"/>
            <w:lang w:eastAsia="ja-JP"/>
            <w14:ligatures w14:val="none"/>
          </w:rPr>
          <w:t>Students</w:t>
        </w:r>
        <w:r w:rsidRPr="0037311C">
          <w:rPr>
            <w:rFonts w:ascii="Arial" w:eastAsia="Arial" w:hAnsi="Arial" w:cs="Times New Roman"/>
            <w:i/>
            <w:color w:val="717171"/>
            <w:kern w:val="0"/>
            <w:sz w:val="18"/>
            <w:szCs w:val="18"/>
            <w:lang w:eastAsia="ja-JP"/>
            <w14:ligatures w14:val="none"/>
          </w:rPr>
          <w:t>: May request reports for personal academic tracking.</w:t>
        </w:r>
      </w:ins>
    </w:p>
    <w:p w:rsidR="0037311C" w:rsidRPr="0037311C" w:rsidRDefault="0037311C" w:rsidP="0037311C">
      <w:pPr>
        <w:spacing w:after="180" w:line="360" w:lineRule="auto"/>
        <w:rPr>
          <w:ins w:id="3680" w:author="HURR MEHDI" w:date="2025-03-26T17:06:00Z"/>
          <w:rFonts w:ascii="Arial" w:eastAsia="Arial" w:hAnsi="Arial" w:cs="Times New Roman"/>
          <w:b/>
          <w:color w:val="0070C0"/>
          <w:kern w:val="0"/>
          <w:sz w:val="20"/>
          <w:szCs w:val="18"/>
          <w:lang w:eastAsia="ja-JP"/>
          <w14:ligatures w14:val="none"/>
        </w:rPr>
      </w:pPr>
      <w:ins w:id="3681" w:author="HURR MEHDI" w:date="2025-03-26T17:06:00Z">
        <w:r w:rsidRPr="0037311C">
          <w:rPr>
            <w:rFonts w:ascii="Arial" w:eastAsia="Arial" w:hAnsi="Arial" w:cs="Times New Roman"/>
            <w:b/>
            <w:color w:val="0070C0"/>
            <w:kern w:val="0"/>
            <w:sz w:val="20"/>
            <w:szCs w:val="18"/>
            <w:lang w:eastAsia="ja-JP"/>
            <w14:ligatures w14:val="none"/>
          </w:rPr>
          <w:lastRenderedPageBreak/>
          <w:t>Preconditions:</w:t>
        </w:r>
      </w:ins>
    </w:p>
    <w:p w:rsidR="0037311C" w:rsidRPr="0037311C" w:rsidRDefault="0037311C" w:rsidP="0037311C">
      <w:pPr>
        <w:numPr>
          <w:ilvl w:val="0"/>
          <w:numId w:val="34"/>
        </w:numPr>
        <w:spacing w:after="180" w:line="360" w:lineRule="auto"/>
        <w:contextualSpacing/>
        <w:rPr>
          <w:ins w:id="3682" w:author="HURR MEHDI" w:date="2025-03-26T17:06:00Z"/>
          <w:rFonts w:ascii="Arial" w:eastAsia="Arial" w:hAnsi="Arial" w:cs="Times New Roman"/>
          <w:i/>
          <w:color w:val="717171"/>
          <w:kern w:val="0"/>
          <w:sz w:val="18"/>
          <w:szCs w:val="18"/>
          <w:lang w:eastAsia="ja-JP"/>
          <w14:ligatures w14:val="none"/>
        </w:rPr>
      </w:pPr>
      <w:ins w:id="3683" w:author="HURR MEHDI" w:date="2025-03-26T17:06:00Z">
        <w:r w:rsidRPr="0037311C">
          <w:rPr>
            <w:rFonts w:ascii="Arial" w:eastAsia="Arial" w:hAnsi="Arial" w:cs="Times New Roman"/>
            <w:i/>
            <w:color w:val="717171"/>
            <w:kern w:val="0"/>
            <w:sz w:val="18"/>
            <w:szCs w:val="18"/>
            <w:lang w:eastAsia="ja-JP"/>
            <w14:ligatures w14:val="none"/>
          </w:rPr>
          <w:t xml:space="preserve">The Course Coordinator </w:t>
        </w:r>
        <w:proofErr w:type="gramStart"/>
        <w:r w:rsidRPr="0037311C">
          <w:rPr>
            <w:rFonts w:ascii="Arial" w:eastAsia="Arial" w:hAnsi="Arial" w:cs="Times New Roman"/>
            <w:i/>
            <w:color w:val="717171"/>
            <w:kern w:val="0"/>
            <w:sz w:val="18"/>
            <w:szCs w:val="18"/>
            <w:lang w:eastAsia="ja-JP"/>
            <w14:ligatures w14:val="none"/>
          </w:rPr>
          <w:t>must be logged</w:t>
        </w:r>
        <w:proofErr w:type="gramEnd"/>
        <w:r w:rsidRPr="0037311C">
          <w:rPr>
            <w:rFonts w:ascii="Arial" w:eastAsia="Arial" w:hAnsi="Arial" w:cs="Times New Roman"/>
            <w:i/>
            <w:color w:val="717171"/>
            <w:kern w:val="0"/>
            <w:sz w:val="18"/>
            <w:szCs w:val="18"/>
            <w:lang w:eastAsia="ja-JP"/>
            <w14:ligatures w14:val="none"/>
          </w:rPr>
          <w:t xml:space="preserve"> into the system.</w:t>
        </w:r>
      </w:ins>
    </w:p>
    <w:p w:rsidR="0037311C" w:rsidRPr="0037311C" w:rsidRDefault="0037311C" w:rsidP="0037311C">
      <w:pPr>
        <w:spacing w:after="180" w:line="360" w:lineRule="auto"/>
        <w:rPr>
          <w:ins w:id="3684" w:author="HURR MEHDI" w:date="2025-03-26T17:06:00Z"/>
          <w:rFonts w:ascii="Arial" w:eastAsia="Arial" w:hAnsi="Arial" w:cs="Times New Roman"/>
          <w:b/>
          <w:color w:val="0070C0"/>
          <w:kern w:val="0"/>
          <w:sz w:val="20"/>
          <w:szCs w:val="18"/>
          <w:lang w:eastAsia="ja-JP"/>
          <w14:ligatures w14:val="none"/>
        </w:rPr>
      </w:pPr>
      <w:proofErr w:type="spellStart"/>
      <w:ins w:id="3685" w:author="HURR MEHDI" w:date="2025-03-26T17:06:00Z">
        <w:r w:rsidRPr="0037311C">
          <w:rPr>
            <w:rFonts w:ascii="Arial" w:eastAsia="Arial" w:hAnsi="Arial" w:cs="Times New Roman"/>
            <w:b/>
            <w:color w:val="0070C0"/>
            <w:kern w:val="0"/>
            <w:sz w:val="20"/>
            <w:szCs w:val="18"/>
            <w:lang w:eastAsia="ja-JP"/>
            <w14:ligatures w14:val="none"/>
          </w:rPr>
          <w:t>Postconditions</w:t>
        </w:r>
        <w:proofErr w:type="spellEnd"/>
        <w:r w:rsidRPr="0037311C">
          <w:rPr>
            <w:rFonts w:ascii="Arial" w:eastAsia="Arial" w:hAnsi="Arial" w:cs="Times New Roman"/>
            <w:b/>
            <w:color w:val="0070C0"/>
            <w:kern w:val="0"/>
            <w:sz w:val="20"/>
            <w:szCs w:val="18"/>
            <w:lang w:eastAsia="ja-JP"/>
            <w14:ligatures w14:val="none"/>
          </w:rPr>
          <w:t>:</w:t>
        </w:r>
      </w:ins>
    </w:p>
    <w:p w:rsidR="0037311C" w:rsidRPr="0037311C" w:rsidRDefault="0037311C" w:rsidP="0037311C">
      <w:pPr>
        <w:numPr>
          <w:ilvl w:val="0"/>
          <w:numId w:val="34"/>
        </w:numPr>
        <w:spacing w:after="180" w:line="360" w:lineRule="auto"/>
        <w:contextualSpacing/>
        <w:rPr>
          <w:ins w:id="3686" w:author="HURR MEHDI" w:date="2025-03-26T17:06:00Z"/>
          <w:rFonts w:ascii="Arial" w:eastAsia="Arial" w:hAnsi="Arial" w:cs="Times New Roman"/>
          <w:i/>
          <w:color w:val="717171"/>
          <w:kern w:val="0"/>
          <w:sz w:val="18"/>
          <w:szCs w:val="18"/>
          <w:lang w:eastAsia="ja-JP"/>
          <w14:ligatures w14:val="none"/>
        </w:rPr>
      </w:pPr>
      <w:ins w:id="3687" w:author="HURR MEHDI" w:date="2025-03-26T17:06:00Z">
        <w:r w:rsidRPr="0037311C">
          <w:rPr>
            <w:rFonts w:ascii="Arial" w:eastAsia="Arial" w:hAnsi="Arial" w:cs="Times New Roman"/>
            <w:i/>
            <w:color w:val="717171"/>
            <w:kern w:val="0"/>
            <w:sz w:val="18"/>
            <w:szCs w:val="18"/>
            <w:lang w:eastAsia="ja-JP"/>
            <w14:ligatures w14:val="none"/>
          </w:rPr>
          <w:t>The system generates a Student Academic Report.</w:t>
        </w:r>
      </w:ins>
    </w:p>
    <w:p w:rsidR="0037311C" w:rsidRPr="0037311C" w:rsidRDefault="0037311C" w:rsidP="0037311C">
      <w:pPr>
        <w:numPr>
          <w:ilvl w:val="0"/>
          <w:numId w:val="34"/>
        </w:numPr>
        <w:spacing w:after="180" w:line="360" w:lineRule="auto"/>
        <w:contextualSpacing/>
        <w:rPr>
          <w:ins w:id="3688" w:author="HURR MEHDI" w:date="2025-03-26T17:06:00Z"/>
          <w:rFonts w:ascii="Arial" w:eastAsia="Arial" w:hAnsi="Arial" w:cs="Times New Roman"/>
          <w:i/>
          <w:color w:val="717171"/>
          <w:kern w:val="0"/>
          <w:sz w:val="18"/>
          <w:szCs w:val="18"/>
          <w:lang w:eastAsia="ja-JP"/>
          <w14:ligatures w14:val="none"/>
        </w:rPr>
      </w:pPr>
      <w:ins w:id="3689" w:author="HURR MEHDI" w:date="2025-03-26T17:06:00Z">
        <w:r w:rsidRPr="0037311C">
          <w:rPr>
            <w:rFonts w:ascii="Arial" w:eastAsia="Arial" w:hAnsi="Arial" w:cs="Times New Roman"/>
            <w:i/>
            <w:color w:val="717171"/>
            <w:kern w:val="0"/>
            <w:sz w:val="18"/>
            <w:szCs w:val="18"/>
            <w:lang w:eastAsia="ja-JP"/>
            <w14:ligatures w14:val="none"/>
          </w:rPr>
          <w:t>The report is available for viewing.</w:t>
        </w:r>
      </w:ins>
    </w:p>
    <w:p w:rsidR="0037311C" w:rsidRPr="0037311C" w:rsidRDefault="0037311C" w:rsidP="0037311C">
      <w:pPr>
        <w:spacing w:after="180" w:line="360" w:lineRule="auto"/>
        <w:rPr>
          <w:ins w:id="3690" w:author="HURR MEHDI" w:date="2025-03-26T17:06:00Z"/>
          <w:rFonts w:ascii="Arial" w:eastAsia="Arial" w:hAnsi="Arial" w:cs="Times New Roman"/>
          <w:b/>
          <w:color w:val="0070C0"/>
          <w:kern w:val="0"/>
          <w:sz w:val="20"/>
          <w:szCs w:val="18"/>
          <w:lang w:eastAsia="ja-JP"/>
          <w14:ligatures w14:val="none"/>
        </w:rPr>
      </w:pPr>
      <w:ins w:id="3691" w:author="HURR MEHDI" w:date="2025-03-26T17:06:00Z">
        <w:r w:rsidRPr="0037311C">
          <w:rPr>
            <w:rFonts w:ascii="Arial" w:eastAsia="Arial" w:hAnsi="Arial" w:cs="Times New Roman"/>
            <w:b/>
            <w:color w:val="0070C0"/>
            <w:kern w:val="0"/>
            <w:sz w:val="20"/>
            <w:szCs w:val="18"/>
            <w:lang w:eastAsia="ja-JP"/>
            <w14:ligatures w14:val="none"/>
          </w:rPr>
          <w:t>Inputs:</w:t>
        </w:r>
      </w:ins>
    </w:p>
    <w:p w:rsidR="0037311C" w:rsidRPr="0037311C" w:rsidRDefault="0037311C" w:rsidP="0037311C">
      <w:pPr>
        <w:numPr>
          <w:ilvl w:val="0"/>
          <w:numId w:val="34"/>
        </w:numPr>
        <w:spacing w:after="180" w:line="360" w:lineRule="auto"/>
        <w:contextualSpacing/>
        <w:rPr>
          <w:ins w:id="3692" w:author="HURR MEHDI" w:date="2025-03-26T17:06:00Z"/>
          <w:rFonts w:ascii="Arial" w:eastAsia="Arial" w:hAnsi="Arial" w:cs="Times New Roman"/>
          <w:i/>
          <w:color w:val="717171"/>
          <w:kern w:val="0"/>
          <w:sz w:val="18"/>
          <w:szCs w:val="18"/>
          <w:lang w:eastAsia="ja-JP"/>
          <w14:ligatures w14:val="none"/>
        </w:rPr>
      </w:pPr>
      <w:proofErr w:type="spellStart"/>
      <w:ins w:id="3693" w:author="HURR MEHDI" w:date="2025-03-26T17:06:00Z">
        <w:r w:rsidRPr="0037311C">
          <w:rPr>
            <w:rFonts w:ascii="Arial" w:eastAsia="Arial" w:hAnsi="Arial" w:cs="Times New Roman"/>
            <w:i/>
            <w:color w:val="717171"/>
            <w:kern w:val="0"/>
            <w:sz w:val="18"/>
            <w:szCs w:val="18"/>
            <w:lang w:eastAsia="ja-JP"/>
            <w14:ligatures w14:val="none"/>
          </w:rPr>
          <w:t>StudentID</w:t>
        </w:r>
        <w:proofErr w:type="spellEnd"/>
      </w:ins>
    </w:p>
    <w:p w:rsidR="0037311C" w:rsidRPr="0037311C" w:rsidRDefault="0037311C" w:rsidP="0037311C">
      <w:pPr>
        <w:numPr>
          <w:ilvl w:val="0"/>
          <w:numId w:val="34"/>
        </w:numPr>
        <w:spacing w:after="180" w:line="360" w:lineRule="auto"/>
        <w:contextualSpacing/>
        <w:rPr>
          <w:ins w:id="3694" w:author="HURR MEHDI" w:date="2025-03-26T17:06:00Z"/>
          <w:rFonts w:ascii="Arial" w:eastAsia="Arial" w:hAnsi="Arial" w:cs="Times New Roman"/>
          <w:i/>
          <w:color w:val="717171"/>
          <w:kern w:val="0"/>
          <w:sz w:val="18"/>
          <w:szCs w:val="18"/>
          <w:lang w:eastAsia="ja-JP"/>
          <w14:ligatures w14:val="none"/>
        </w:rPr>
      </w:pPr>
      <w:ins w:id="3695" w:author="HURR MEHDI" w:date="2025-03-26T17:06:00Z">
        <w:r w:rsidRPr="0037311C">
          <w:rPr>
            <w:rFonts w:ascii="Arial" w:eastAsia="Arial" w:hAnsi="Arial" w:cs="Times New Roman"/>
            <w:i/>
            <w:color w:val="717171"/>
            <w:kern w:val="0"/>
            <w:sz w:val="18"/>
            <w:szCs w:val="18"/>
            <w:lang w:eastAsia="ja-JP"/>
            <w14:ligatures w14:val="none"/>
          </w:rPr>
          <w:t>Semester</w:t>
        </w:r>
      </w:ins>
    </w:p>
    <w:p w:rsidR="0037311C" w:rsidRPr="0037311C" w:rsidRDefault="0037311C" w:rsidP="0037311C">
      <w:pPr>
        <w:spacing w:after="180" w:line="360" w:lineRule="auto"/>
        <w:rPr>
          <w:ins w:id="3696" w:author="HURR MEHDI" w:date="2025-03-26T17:06:00Z"/>
          <w:rFonts w:ascii="Calibri" w:eastAsia="Calibri" w:hAnsi="Calibri" w:cs="Times New Roman"/>
          <w:b/>
          <w:bCs/>
          <w:sz w:val="24"/>
          <w:szCs w:val="24"/>
        </w:rPr>
      </w:pPr>
      <w:ins w:id="3697" w:author="HURR MEHDI" w:date="2025-03-26T17:06:00Z">
        <w:r w:rsidRPr="0037311C">
          <w:rPr>
            <w:rFonts w:ascii="Arial" w:eastAsia="Arial" w:hAnsi="Arial" w:cs="Times New Roman"/>
            <w:b/>
            <w:color w:val="0070C0"/>
            <w:kern w:val="0"/>
            <w:sz w:val="20"/>
            <w:szCs w:val="18"/>
            <w:lang w:eastAsia="ja-JP"/>
            <w14:ligatures w14:val="none"/>
          </w:rPr>
          <w:t>Outputs:</w:t>
        </w:r>
      </w:ins>
    </w:p>
    <w:p w:rsidR="0037311C" w:rsidRPr="0037311C" w:rsidRDefault="0037311C" w:rsidP="0037311C">
      <w:pPr>
        <w:numPr>
          <w:ilvl w:val="0"/>
          <w:numId w:val="34"/>
        </w:numPr>
        <w:spacing w:after="180" w:line="360" w:lineRule="auto"/>
        <w:contextualSpacing/>
        <w:rPr>
          <w:ins w:id="3698" w:author="HURR MEHDI" w:date="2025-03-26T17:06:00Z"/>
          <w:rFonts w:ascii="Arial" w:eastAsia="Arial" w:hAnsi="Arial" w:cs="Times New Roman"/>
          <w:i/>
          <w:color w:val="717171"/>
          <w:kern w:val="0"/>
          <w:sz w:val="18"/>
          <w:szCs w:val="18"/>
          <w:lang w:eastAsia="ja-JP"/>
          <w14:ligatures w14:val="none"/>
        </w:rPr>
      </w:pPr>
      <w:proofErr w:type="spellStart"/>
      <w:ins w:id="3699" w:author="HURR MEHDI" w:date="2025-03-26T17:06:00Z">
        <w:r w:rsidRPr="0037311C">
          <w:rPr>
            <w:rFonts w:ascii="Arial" w:eastAsia="Arial" w:hAnsi="Arial" w:cs="Times New Roman"/>
            <w:i/>
            <w:color w:val="717171"/>
            <w:kern w:val="0"/>
            <w:sz w:val="18"/>
            <w:szCs w:val="18"/>
            <w:lang w:eastAsia="ja-JP"/>
            <w14:ligatures w14:val="none"/>
          </w:rPr>
          <w:t>GeneratedStudentReport</w:t>
        </w:r>
        <w:proofErr w:type="spellEnd"/>
      </w:ins>
    </w:p>
    <w:p w:rsidR="0037311C" w:rsidRPr="0037311C" w:rsidRDefault="0037311C" w:rsidP="0037311C">
      <w:pPr>
        <w:spacing w:after="180" w:line="360" w:lineRule="auto"/>
        <w:rPr>
          <w:ins w:id="3700" w:author="HURR MEHDI" w:date="2025-03-26T17:06:00Z"/>
          <w:rFonts w:ascii="Arial" w:eastAsia="Arial" w:hAnsi="Arial" w:cs="Times New Roman"/>
          <w:b/>
          <w:color w:val="0070C0"/>
          <w:kern w:val="0"/>
          <w:sz w:val="20"/>
          <w:szCs w:val="18"/>
          <w:lang w:eastAsia="ja-JP"/>
          <w14:ligatures w14:val="none"/>
        </w:rPr>
      </w:pPr>
      <w:ins w:id="3701" w:author="HURR MEHDI" w:date="2025-03-26T17:06:00Z">
        <w:r w:rsidRPr="0037311C">
          <w:rPr>
            <w:rFonts w:ascii="Arial" w:eastAsia="Arial" w:hAnsi="Arial" w:cs="Times New Roman"/>
            <w:b/>
            <w:color w:val="0070C0"/>
            <w:kern w:val="0"/>
            <w:sz w:val="20"/>
            <w:szCs w:val="18"/>
            <w:lang w:eastAsia="ja-JP"/>
            <w14:ligatures w14:val="none"/>
          </w:rPr>
          <w:t>Main Success Scenario:</w:t>
        </w:r>
      </w:ins>
    </w:p>
    <w:p w:rsidR="0037311C" w:rsidRPr="0037311C" w:rsidRDefault="0037311C" w:rsidP="0037311C">
      <w:pPr>
        <w:numPr>
          <w:ilvl w:val="0"/>
          <w:numId w:val="74"/>
        </w:numPr>
        <w:spacing w:after="180" w:line="480" w:lineRule="auto"/>
        <w:contextualSpacing/>
        <w:rPr>
          <w:ins w:id="3702" w:author="HURR MEHDI" w:date="2025-03-26T17:06:00Z"/>
          <w:rFonts w:ascii="Arial" w:eastAsia="Arial" w:hAnsi="Arial" w:cs="Times New Roman"/>
          <w:i/>
          <w:color w:val="717171"/>
          <w:kern w:val="0"/>
          <w:sz w:val="18"/>
          <w:szCs w:val="18"/>
          <w:lang w:eastAsia="ja-JP"/>
          <w14:ligatures w14:val="none"/>
        </w:rPr>
      </w:pPr>
      <w:ins w:id="3703" w:author="HURR MEHDI" w:date="2025-03-26T17:06:00Z">
        <w:r w:rsidRPr="0037311C">
          <w:rPr>
            <w:rFonts w:ascii="Arial" w:eastAsia="Arial" w:hAnsi="Arial" w:cs="Times New Roman"/>
            <w:i/>
            <w:color w:val="717171"/>
            <w:kern w:val="0"/>
            <w:sz w:val="18"/>
            <w:szCs w:val="18"/>
            <w:lang w:eastAsia="ja-JP"/>
            <w14:ligatures w14:val="none"/>
          </w:rPr>
          <w:t>The Course Coordinator navigates to the "Generate Student Report" section.</w:t>
        </w:r>
      </w:ins>
    </w:p>
    <w:p w:rsidR="0037311C" w:rsidRPr="0037311C" w:rsidRDefault="0037311C" w:rsidP="0037311C">
      <w:pPr>
        <w:numPr>
          <w:ilvl w:val="0"/>
          <w:numId w:val="74"/>
        </w:numPr>
        <w:spacing w:after="180" w:line="480" w:lineRule="auto"/>
        <w:contextualSpacing/>
        <w:rPr>
          <w:ins w:id="3704" w:author="HURR MEHDI" w:date="2025-03-26T17:06:00Z"/>
          <w:rFonts w:ascii="Arial" w:eastAsia="Arial" w:hAnsi="Arial" w:cs="Times New Roman"/>
          <w:i/>
          <w:color w:val="717171"/>
          <w:kern w:val="0"/>
          <w:sz w:val="18"/>
          <w:szCs w:val="18"/>
          <w:lang w:eastAsia="ja-JP"/>
          <w14:ligatures w14:val="none"/>
        </w:rPr>
      </w:pPr>
      <w:ins w:id="3705" w:author="HURR MEHDI" w:date="2025-03-26T17:06:00Z">
        <w:r w:rsidRPr="0037311C">
          <w:rPr>
            <w:rFonts w:ascii="Arial" w:eastAsia="Arial" w:hAnsi="Arial" w:cs="Times New Roman"/>
            <w:i/>
            <w:color w:val="717171"/>
            <w:kern w:val="0"/>
            <w:sz w:val="18"/>
            <w:szCs w:val="18"/>
            <w:lang w:eastAsia="ja-JP"/>
            <w14:ligatures w14:val="none"/>
          </w:rPr>
          <w:t xml:space="preserve">The Course Coordinator enters the </w:t>
        </w:r>
        <w:proofErr w:type="spellStart"/>
        <w:r w:rsidRPr="0037311C">
          <w:rPr>
            <w:rFonts w:ascii="Arial" w:eastAsia="Arial" w:hAnsi="Arial" w:cs="Times New Roman"/>
            <w:i/>
            <w:color w:val="717171"/>
            <w:kern w:val="0"/>
            <w:sz w:val="18"/>
            <w:szCs w:val="18"/>
            <w:lang w:eastAsia="ja-JP"/>
            <w14:ligatures w14:val="none"/>
          </w:rPr>
          <w:t>StudentID</w:t>
        </w:r>
        <w:proofErr w:type="spellEnd"/>
        <w:r w:rsidRPr="0037311C">
          <w:rPr>
            <w:rFonts w:ascii="Arial" w:eastAsia="Arial" w:hAnsi="Arial" w:cs="Times New Roman"/>
            <w:i/>
            <w:color w:val="717171"/>
            <w:kern w:val="0"/>
            <w:sz w:val="18"/>
            <w:szCs w:val="18"/>
            <w:lang w:eastAsia="ja-JP"/>
            <w14:ligatures w14:val="none"/>
          </w:rPr>
          <w:t xml:space="preserve"> and Semester for which the report is required.</w:t>
        </w:r>
      </w:ins>
    </w:p>
    <w:p w:rsidR="0037311C" w:rsidRPr="0037311C" w:rsidRDefault="0037311C" w:rsidP="0037311C">
      <w:pPr>
        <w:numPr>
          <w:ilvl w:val="0"/>
          <w:numId w:val="74"/>
        </w:numPr>
        <w:spacing w:after="180" w:line="480" w:lineRule="auto"/>
        <w:contextualSpacing/>
        <w:rPr>
          <w:ins w:id="3706" w:author="HURR MEHDI" w:date="2025-03-26T17:06:00Z"/>
          <w:rFonts w:ascii="Arial" w:eastAsia="Arial" w:hAnsi="Arial" w:cs="Times New Roman"/>
          <w:i/>
          <w:color w:val="717171"/>
          <w:kern w:val="0"/>
          <w:sz w:val="18"/>
          <w:szCs w:val="18"/>
          <w:lang w:eastAsia="ja-JP"/>
          <w14:ligatures w14:val="none"/>
        </w:rPr>
      </w:pPr>
      <w:ins w:id="3707" w:author="HURR MEHDI" w:date="2025-03-26T17:06:00Z">
        <w:r w:rsidRPr="0037311C">
          <w:rPr>
            <w:rFonts w:ascii="Arial" w:eastAsia="Arial" w:hAnsi="Arial" w:cs="Times New Roman"/>
            <w:i/>
            <w:color w:val="717171"/>
            <w:kern w:val="0"/>
            <w:sz w:val="18"/>
            <w:szCs w:val="18"/>
            <w:lang w:eastAsia="ja-JP"/>
            <w14:ligatures w14:val="none"/>
          </w:rPr>
          <w:t>The system retrieves the academic data of the specified student for the given semester.</w:t>
        </w:r>
      </w:ins>
    </w:p>
    <w:p w:rsidR="0037311C" w:rsidRPr="0037311C" w:rsidRDefault="0037311C" w:rsidP="0037311C">
      <w:pPr>
        <w:numPr>
          <w:ilvl w:val="0"/>
          <w:numId w:val="74"/>
        </w:numPr>
        <w:spacing w:after="180" w:line="480" w:lineRule="auto"/>
        <w:contextualSpacing/>
        <w:rPr>
          <w:ins w:id="3708" w:author="HURR MEHDI" w:date="2025-03-26T17:06:00Z"/>
          <w:rFonts w:ascii="Arial" w:eastAsia="Arial" w:hAnsi="Arial" w:cs="Times New Roman"/>
          <w:i/>
          <w:color w:val="717171"/>
          <w:kern w:val="0"/>
          <w:sz w:val="18"/>
          <w:szCs w:val="18"/>
          <w:lang w:eastAsia="ja-JP"/>
          <w14:ligatures w14:val="none"/>
        </w:rPr>
      </w:pPr>
      <w:ins w:id="3709" w:author="HURR MEHDI" w:date="2025-03-26T17:06:00Z">
        <w:r w:rsidRPr="0037311C">
          <w:rPr>
            <w:rFonts w:ascii="Arial" w:eastAsia="Arial" w:hAnsi="Arial" w:cs="Times New Roman"/>
            <w:i/>
            <w:color w:val="717171"/>
            <w:kern w:val="0"/>
            <w:sz w:val="18"/>
            <w:szCs w:val="18"/>
            <w:lang w:eastAsia="ja-JP"/>
            <w14:ligatures w14:val="none"/>
          </w:rPr>
          <w:t>The system generates the Student Academic Report.</w:t>
        </w:r>
      </w:ins>
    </w:p>
    <w:p w:rsidR="0037311C" w:rsidRPr="0037311C" w:rsidRDefault="0037311C" w:rsidP="0037311C">
      <w:pPr>
        <w:numPr>
          <w:ilvl w:val="0"/>
          <w:numId w:val="74"/>
        </w:numPr>
        <w:spacing w:after="180" w:line="480" w:lineRule="auto"/>
        <w:contextualSpacing/>
        <w:rPr>
          <w:ins w:id="3710" w:author="HURR MEHDI" w:date="2025-03-26T17:06:00Z"/>
          <w:rFonts w:ascii="Arial" w:eastAsia="Arial" w:hAnsi="Arial" w:cs="Times New Roman"/>
          <w:i/>
          <w:color w:val="717171"/>
          <w:kern w:val="0"/>
          <w:sz w:val="18"/>
          <w:szCs w:val="18"/>
          <w:lang w:eastAsia="ja-JP"/>
          <w14:ligatures w14:val="none"/>
        </w:rPr>
      </w:pPr>
      <w:ins w:id="3711" w:author="HURR MEHDI" w:date="2025-03-26T17:06:00Z">
        <w:r w:rsidRPr="0037311C">
          <w:rPr>
            <w:rFonts w:ascii="Arial" w:eastAsia="Arial" w:hAnsi="Arial" w:cs="Times New Roman"/>
            <w:i/>
            <w:color w:val="717171"/>
            <w:kern w:val="0"/>
            <w:sz w:val="18"/>
            <w:szCs w:val="18"/>
            <w:lang w:eastAsia="ja-JP"/>
            <w14:ligatures w14:val="none"/>
          </w:rPr>
          <w:t>The system confirms report generation and provides a viewing option.</w:t>
        </w:r>
      </w:ins>
    </w:p>
    <w:p w:rsidR="0037311C" w:rsidRPr="0037311C" w:rsidRDefault="0037311C" w:rsidP="0037311C">
      <w:pPr>
        <w:spacing w:after="180" w:line="360" w:lineRule="auto"/>
        <w:rPr>
          <w:ins w:id="3712" w:author="HURR MEHDI" w:date="2025-03-26T17:06:00Z"/>
          <w:rFonts w:ascii="Arial" w:eastAsia="Arial" w:hAnsi="Arial" w:cs="Times New Roman"/>
          <w:b/>
          <w:color w:val="0070C0"/>
          <w:kern w:val="0"/>
          <w:sz w:val="20"/>
          <w:szCs w:val="18"/>
          <w:lang w:eastAsia="ja-JP"/>
          <w14:ligatures w14:val="none"/>
        </w:rPr>
      </w:pPr>
    </w:p>
    <w:p w:rsidR="0037311C" w:rsidRPr="0037311C" w:rsidRDefault="0037311C" w:rsidP="0037311C">
      <w:pPr>
        <w:spacing w:after="180" w:line="360" w:lineRule="auto"/>
        <w:rPr>
          <w:ins w:id="3713" w:author="HURR MEHDI" w:date="2025-03-26T17:06:00Z"/>
          <w:rFonts w:ascii="Arial" w:eastAsia="Arial" w:hAnsi="Arial" w:cs="Times New Roman"/>
          <w:b/>
          <w:color w:val="0070C0"/>
          <w:kern w:val="0"/>
          <w:sz w:val="20"/>
          <w:szCs w:val="18"/>
          <w:lang w:eastAsia="ja-JP"/>
          <w14:ligatures w14:val="none"/>
        </w:rPr>
      </w:pPr>
      <w:ins w:id="3714" w:author="HURR MEHDI" w:date="2025-03-26T17:06:00Z">
        <w:r w:rsidRPr="0037311C">
          <w:rPr>
            <w:rFonts w:ascii="Arial" w:eastAsia="Arial" w:hAnsi="Arial" w:cs="Times New Roman"/>
            <w:b/>
            <w:color w:val="0070C0"/>
            <w:kern w:val="0"/>
            <w:sz w:val="20"/>
            <w:szCs w:val="18"/>
            <w:lang w:eastAsia="ja-JP"/>
            <w14:ligatures w14:val="none"/>
          </w:rPr>
          <w:t>Alternative Scenarios:</w:t>
        </w:r>
      </w:ins>
    </w:p>
    <w:p w:rsidR="0037311C" w:rsidRPr="0037311C" w:rsidRDefault="0037311C" w:rsidP="0037311C">
      <w:pPr>
        <w:numPr>
          <w:ilvl w:val="0"/>
          <w:numId w:val="75"/>
        </w:numPr>
        <w:spacing w:after="180" w:line="480" w:lineRule="auto"/>
        <w:contextualSpacing/>
        <w:rPr>
          <w:ins w:id="3715" w:author="HURR MEHDI" w:date="2025-03-26T17:06:00Z"/>
          <w:rFonts w:ascii="Arial" w:eastAsia="Arial" w:hAnsi="Arial" w:cs="Times New Roman"/>
          <w:i/>
          <w:color w:val="717171"/>
          <w:kern w:val="0"/>
          <w:sz w:val="18"/>
          <w:szCs w:val="18"/>
          <w:lang w:eastAsia="ja-JP"/>
          <w14:ligatures w14:val="none"/>
        </w:rPr>
        <w:pPrChange w:id="3716" w:author="HURR MEHDI" w:date="2025-03-26T17:06:00Z">
          <w:pPr>
            <w:numPr>
              <w:numId w:val="34"/>
            </w:numPr>
            <w:spacing w:after="180" w:line="480" w:lineRule="auto"/>
            <w:ind w:left="720" w:hanging="360"/>
            <w:contextualSpacing/>
          </w:pPr>
        </w:pPrChange>
      </w:pPr>
      <w:ins w:id="3717" w:author="HURR MEHDI" w:date="2025-03-26T17:06:00Z">
        <w:r w:rsidRPr="0037311C">
          <w:rPr>
            <w:rFonts w:ascii="Arial" w:eastAsia="Arial" w:hAnsi="Arial" w:cs="Times New Roman"/>
            <w:i/>
            <w:color w:val="717171"/>
            <w:kern w:val="0"/>
            <w:sz w:val="18"/>
            <w:szCs w:val="18"/>
            <w:lang w:eastAsia="ja-JP"/>
            <w14:ligatures w14:val="none"/>
          </w:rPr>
          <w:t>No Student Data Available:</w:t>
        </w:r>
      </w:ins>
    </w:p>
    <w:p w:rsidR="0037311C" w:rsidRPr="0037311C" w:rsidRDefault="0037311C" w:rsidP="0037311C">
      <w:pPr>
        <w:spacing w:after="180" w:line="480" w:lineRule="auto"/>
        <w:ind w:left="720"/>
        <w:contextualSpacing/>
        <w:rPr>
          <w:ins w:id="3718" w:author="HURR MEHDI" w:date="2025-03-26T17:06:00Z"/>
          <w:rFonts w:ascii="Arial" w:eastAsia="Arial" w:hAnsi="Arial" w:cs="Times New Roman"/>
          <w:i/>
          <w:color w:val="717171"/>
          <w:kern w:val="0"/>
          <w:sz w:val="18"/>
          <w:szCs w:val="18"/>
          <w:lang w:eastAsia="ja-JP"/>
          <w14:ligatures w14:val="none"/>
        </w:rPr>
      </w:pPr>
      <w:ins w:id="3719" w:author="HURR MEHDI" w:date="2025-03-26T17:06:00Z">
        <w:r w:rsidRPr="0037311C">
          <w:rPr>
            <w:rFonts w:ascii="Arial" w:eastAsia="Arial" w:hAnsi="Arial" w:cs="Times New Roman"/>
            <w:i/>
            <w:color w:val="717171"/>
            <w:kern w:val="0"/>
            <w:sz w:val="18"/>
            <w:szCs w:val="18"/>
            <w:lang w:eastAsia="ja-JP"/>
            <w14:ligatures w14:val="none"/>
          </w:rPr>
          <w:t xml:space="preserve">No student data is available for the selected student and </w:t>
        </w:r>
        <w:proofErr w:type="spellStart"/>
        <w:r w:rsidRPr="0037311C">
          <w:rPr>
            <w:rFonts w:ascii="Arial" w:eastAsia="Arial" w:hAnsi="Arial" w:cs="Times New Roman"/>
            <w:i/>
            <w:color w:val="717171"/>
            <w:kern w:val="0"/>
            <w:sz w:val="18"/>
            <w:szCs w:val="18"/>
            <w:lang w:eastAsia="ja-JP"/>
            <w14:ligatures w14:val="none"/>
          </w:rPr>
          <w:t>semester.The</w:t>
        </w:r>
        <w:proofErr w:type="spellEnd"/>
        <w:r w:rsidRPr="0037311C">
          <w:rPr>
            <w:rFonts w:ascii="Arial" w:eastAsia="Arial" w:hAnsi="Arial" w:cs="Times New Roman"/>
            <w:i/>
            <w:color w:val="717171"/>
            <w:kern w:val="0"/>
            <w:sz w:val="18"/>
            <w:szCs w:val="18"/>
            <w:lang w:eastAsia="ja-JP"/>
            <w14:ligatures w14:val="none"/>
          </w:rPr>
          <w:t xml:space="preserve"> system informs the Course Coordinator that no records exist for the specified student and semester.</w:t>
        </w:r>
      </w:ins>
    </w:p>
    <w:p w:rsidR="0037311C" w:rsidRPr="0037311C" w:rsidRDefault="0037311C" w:rsidP="0037311C">
      <w:pPr>
        <w:numPr>
          <w:ilvl w:val="0"/>
          <w:numId w:val="75"/>
        </w:numPr>
        <w:spacing w:after="180" w:line="480" w:lineRule="auto"/>
        <w:contextualSpacing/>
        <w:rPr>
          <w:ins w:id="3720" w:author="HURR MEHDI" w:date="2025-03-26T17:06:00Z"/>
          <w:rFonts w:ascii="Arial" w:eastAsia="Arial" w:hAnsi="Arial" w:cs="Times New Roman"/>
          <w:i/>
          <w:color w:val="717171"/>
          <w:kern w:val="0"/>
          <w:sz w:val="18"/>
          <w:szCs w:val="18"/>
          <w:lang w:eastAsia="ja-JP"/>
          <w14:ligatures w14:val="none"/>
        </w:rPr>
        <w:pPrChange w:id="3721" w:author="HURR MEHDI" w:date="2025-03-26T17:06:00Z">
          <w:pPr>
            <w:numPr>
              <w:numId w:val="34"/>
            </w:numPr>
            <w:spacing w:after="180" w:line="480" w:lineRule="auto"/>
            <w:ind w:left="720" w:hanging="360"/>
            <w:contextualSpacing/>
          </w:pPr>
        </w:pPrChange>
      </w:pPr>
      <w:ins w:id="3722" w:author="HURR MEHDI" w:date="2025-03-26T17:06:00Z">
        <w:r w:rsidRPr="0037311C">
          <w:rPr>
            <w:rFonts w:ascii="Arial" w:eastAsia="Arial" w:hAnsi="Arial" w:cs="Times New Roman"/>
            <w:i/>
            <w:color w:val="717171"/>
            <w:kern w:val="0"/>
            <w:sz w:val="18"/>
            <w:szCs w:val="18"/>
            <w:lang w:eastAsia="ja-JP"/>
            <w14:ligatures w14:val="none"/>
          </w:rPr>
          <w:t>Technical Failure:</w:t>
        </w:r>
      </w:ins>
    </w:p>
    <w:p w:rsidR="0037311C" w:rsidRPr="0037311C" w:rsidRDefault="0037311C" w:rsidP="0037311C">
      <w:pPr>
        <w:spacing w:after="180" w:line="480" w:lineRule="auto"/>
        <w:ind w:left="720"/>
        <w:contextualSpacing/>
        <w:rPr>
          <w:ins w:id="3723" w:author="HURR MEHDI" w:date="2025-03-26T17:06:00Z"/>
          <w:rFonts w:ascii="Arial" w:eastAsia="Arial" w:hAnsi="Arial" w:cs="Times New Roman"/>
          <w:i/>
          <w:color w:val="717171"/>
          <w:kern w:val="0"/>
          <w:sz w:val="18"/>
          <w:szCs w:val="18"/>
          <w:lang w:eastAsia="ja-JP"/>
          <w14:ligatures w14:val="none"/>
        </w:rPr>
      </w:pPr>
      <w:ins w:id="3724" w:author="HURR MEHDI" w:date="2025-03-26T17:06:00Z">
        <w:r w:rsidRPr="0037311C">
          <w:rPr>
            <w:rFonts w:ascii="Arial" w:eastAsia="Arial" w:hAnsi="Arial" w:cs="Times New Roman"/>
            <w:i/>
            <w:color w:val="717171"/>
            <w:kern w:val="0"/>
            <w:sz w:val="18"/>
            <w:szCs w:val="18"/>
            <w:lang w:eastAsia="ja-JP"/>
            <w14:ligatures w14:val="none"/>
          </w:rPr>
          <w:t>A system error occurs while generating the report. The system informs the Course Coordinator to try again later due to the error.</w:t>
        </w:r>
      </w:ins>
    </w:p>
    <w:p w:rsidR="00B858D4" w:rsidRDefault="00B858D4" w:rsidP="007D5BD4">
      <w:pPr>
        <w:spacing w:after="180" w:line="600" w:lineRule="auto"/>
        <w:contextualSpacing/>
        <w:rPr>
          <w:ins w:id="3725" w:author="HURR MEHDI" w:date="2025-03-26T22:17:00Z"/>
          <w:rFonts w:ascii="Arial" w:eastAsia="Arial" w:hAnsi="Arial" w:cs="Times New Roman"/>
          <w:i/>
          <w:color w:val="717171"/>
          <w:kern w:val="0"/>
          <w:sz w:val="18"/>
          <w:szCs w:val="18"/>
          <w:lang w:eastAsia="ja-JP"/>
          <w14:ligatures w14:val="none"/>
        </w:rPr>
        <w:pPrChange w:id="3726" w:author="HURR MEHDI" w:date="2025-03-26T16:52:00Z">
          <w:pPr>
            <w:spacing w:after="180" w:line="600" w:lineRule="auto"/>
            <w:ind w:left="720"/>
            <w:contextualSpacing/>
          </w:pPr>
        </w:pPrChange>
      </w:pPr>
    </w:p>
    <w:p w:rsidR="00314AB2" w:rsidRDefault="00314AB2" w:rsidP="007D5BD4">
      <w:pPr>
        <w:spacing w:after="180" w:line="600" w:lineRule="auto"/>
        <w:contextualSpacing/>
        <w:rPr>
          <w:ins w:id="3727" w:author="HURR MEHDI" w:date="2025-03-26T22:17:00Z"/>
          <w:rFonts w:ascii="Arial" w:eastAsia="Arial" w:hAnsi="Arial" w:cs="Times New Roman"/>
          <w:i/>
          <w:color w:val="717171"/>
          <w:kern w:val="0"/>
          <w:sz w:val="18"/>
          <w:szCs w:val="18"/>
          <w:lang w:eastAsia="ja-JP"/>
          <w14:ligatures w14:val="none"/>
        </w:rPr>
        <w:pPrChange w:id="3728" w:author="HURR MEHDI" w:date="2025-03-26T16:52:00Z">
          <w:pPr>
            <w:spacing w:after="180" w:line="600" w:lineRule="auto"/>
            <w:ind w:left="720"/>
            <w:contextualSpacing/>
          </w:pPr>
        </w:pPrChange>
      </w:pPr>
    </w:p>
    <w:p w:rsidR="00314AB2" w:rsidRDefault="00314AB2" w:rsidP="007D5BD4">
      <w:pPr>
        <w:spacing w:after="180" w:line="600" w:lineRule="auto"/>
        <w:contextualSpacing/>
        <w:rPr>
          <w:ins w:id="3729" w:author="HURR MEHDI" w:date="2025-03-26T22:17:00Z"/>
          <w:rFonts w:ascii="Arial" w:eastAsia="Arial" w:hAnsi="Arial" w:cs="Times New Roman"/>
          <w:i/>
          <w:color w:val="717171"/>
          <w:kern w:val="0"/>
          <w:sz w:val="18"/>
          <w:szCs w:val="18"/>
          <w:lang w:eastAsia="ja-JP"/>
          <w14:ligatures w14:val="none"/>
        </w:rPr>
        <w:pPrChange w:id="3730" w:author="HURR MEHDI" w:date="2025-03-26T16:52:00Z">
          <w:pPr>
            <w:spacing w:after="180" w:line="600" w:lineRule="auto"/>
            <w:ind w:left="720"/>
            <w:contextualSpacing/>
          </w:pPr>
        </w:pPrChange>
      </w:pPr>
    </w:p>
    <w:p w:rsidR="00314AB2" w:rsidRPr="00B858D4" w:rsidRDefault="00314AB2" w:rsidP="007D5BD4">
      <w:pPr>
        <w:spacing w:after="180" w:line="600" w:lineRule="auto"/>
        <w:contextualSpacing/>
        <w:rPr>
          <w:ins w:id="3731" w:author="HURR MEHDI" w:date="2025-03-26T16:43:00Z"/>
          <w:rFonts w:ascii="Arial" w:eastAsia="Arial" w:hAnsi="Arial" w:cs="Times New Roman"/>
          <w:i/>
          <w:color w:val="717171"/>
          <w:kern w:val="0"/>
          <w:sz w:val="18"/>
          <w:szCs w:val="18"/>
          <w:lang w:eastAsia="ja-JP"/>
          <w14:ligatures w14:val="none"/>
        </w:rPr>
        <w:pPrChange w:id="3732" w:author="HURR MEHDI" w:date="2025-03-26T16:52:00Z">
          <w:pPr>
            <w:spacing w:after="180" w:line="600" w:lineRule="auto"/>
            <w:ind w:left="720"/>
            <w:contextualSpacing/>
          </w:pPr>
        </w:pPrChange>
      </w:pPr>
    </w:p>
    <w:p w:rsidR="00314AB2" w:rsidRPr="00314AB2" w:rsidRDefault="00314AB2" w:rsidP="00314AB2">
      <w:pPr>
        <w:keepNext/>
        <w:keepLines/>
        <w:spacing w:before="360" w:after="120" w:line="240" w:lineRule="auto"/>
        <w:outlineLvl w:val="1"/>
        <w:rPr>
          <w:ins w:id="3733" w:author="HURR MEHDI" w:date="2025-03-26T22:17:00Z"/>
          <w:rFonts w:ascii="Arial" w:eastAsia="Arial" w:hAnsi="Arial" w:cs="Times New Roman (Body CS)"/>
          <w:b/>
          <w:bCs/>
          <w:color w:val="0070C0"/>
          <w:spacing w:val="10"/>
          <w:kern w:val="0"/>
          <w:sz w:val="24"/>
          <w:szCs w:val="18"/>
          <w:lang w:eastAsia="ja-JP"/>
          <w14:ligatures w14:val="none"/>
        </w:rPr>
      </w:pPr>
      <w:bookmarkStart w:id="3734" w:name="_Toc193933090"/>
      <w:ins w:id="3735" w:author="HURR MEHDI" w:date="2025-03-26T22:17:00Z">
        <w:r w:rsidRPr="00314AB2">
          <w:rPr>
            <w:rFonts w:ascii="Arial" w:eastAsia="Arial" w:hAnsi="Arial" w:cs="Times New Roman (Body CS)"/>
            <w:b/>
            <w:bCs/>
            <w:color w:val="0070C0"/>
            <w:spacing w:val="10"/>
            <w:kern w:val="0"/>
            <w:sz w:val="24"/>
            <w:szCs w:val="18"/>
            <w:lang w:eastAsia="ja-JP"/>
            <w14:ligatures w14:val="none"/>
          </w:rPr>
          <w:lastRenderedPageBreak/>
          <w:t>Use Case</w:t>
        </w:r>
        <w:r>
          <w:rPr>
            <w:rFonts w:ascii="Arial" w:eastAsia="Arial" w:hAnsi="Arial" w:cs="Times New Roman (Body CS)"/>
            <w:b/>
            <w:bCs/>
            <w:color w:val="0070C0"/>
            <w:spacing w:val="10"/>
            <w:kern w:val="0"/>
            <w:sz w:val="24"/>
            <w:szCs w:val="18"/>
            <w:lang w:eastAsia="ja-JP"/>
            <w14:ligatures w14:val="none"/>
          </w:rPr>
          <w:t xml:space="preserve"> 12</w:t>
        </w:r>
        <w:r w:rsidRPr="00314AB2">
          <w:rPr>
            <w:rFonts w:ascii="Arial" w:eastAsia="Arial" w:hAnsi="Arial" w:cs="Times New Roman (Body CS)"/>
            <w:b/>
            <w:bCs/>
            <w:color w:val="0070C0"/>
            <w:spacing w:val="10"/>
            <w:kern w:val="0"/>
            <w:sz w:val="24"/>
            <w:szCs w:val="18"/>
            <w:lang w:eastAsia="ja-JP"/>
            <w14:ligatures w14:val="none"/>
          </w:rPr>
          <w:t>: Check Timetable Conflicts</w:t>
        </w:r>
        <w:bookmarkEnd w:id="3734"/>
      </w:ins>
    </w:p>
    <w:p w:rsidR="00314AB2" w:rsidRPr="00314AB2" w:rsidRDefault="00314AB2" w:rsidP="00314AB2">
      <w:pPr>
        <w:spacing w:after="180" w:line="360" w:lineRule="auto"/>
        <w:rPr>
          <w:ins w:id="3736" w:author="HURR MEHDI" w:date="2025-03-26T22:17:00Z"/>
          <w:rFonts w:ascii="Arial" w:eastAsia="Arial" w:hAnsi="Arial" w:cs="Times New Roman"/>
          <w:b/>
          <w:color w:val="0070C0"/>
          <w:kern w:val="0"/>
          <w:sz w:val="20"/>
          <w:szCs w:val="18"/>
          <w:lang w:eastAsia="ja-JP"/>
          <w14:ligatures w14:val="none"/>
        </w:rPr>
      </w:pPr>
      <w:ins w:id="3737" w:author="HURR MEHDI" w:date="2025-03-26T22:17:00Z">
        <w:r w:rsidRPr="00314AB2">
          <w:rPr>
            <w:rFonts w:ascii="Arial" w:eastAsia="Arial" w:hAnsi="Arial" w:cs="Times New Roman"/>
            <w:b/>
            <w:color w:val="0070C0"/>
            <w:kern w:val="0"/>
            <w:sz w:val="20"/>
            <w:szCs w:val="18"/>
            <w:lang w:eastAsia="ja-JP"/>
            <w14:ligatures w14:val="none"/>
          </w:rPr>
          <w:br/>
          <w:t>Primary Actor(s):</w:t>
        </w:r>
      </w:ins>
    </w:p>
    <w:p w:rsidR="00314AB2" w:rsidRPr="00314AB2" w:rsidRDefault="00314AB2" w:rsidP="00314AB2">
      <w:pPr>
        <w:numPr>
          <w:ilvl w:val="0"/>
          <w:numId w:val="34"/>
        </w:numPr>
        <w:spacing w:after="180" w:line="288" w:lineRule="auto"/>
        <w:contextualSpacing/>
        <w:rPr>
          <w:ins w:id="3738" w:author="HURR MEHDI" w:date="2025-03-26T22:17:00Z"/>
          <w:rFonts w:ascii="Arial" w:eastAsia="Arial" w:hAnsi="Arial" w:cs="Times New Roman"/>
          <w:i/>
          <w:color w:val="717171"/>
          <w:kern w:val="0"/>
          <w:sz w:val="18"/>
          <w:szCs w:val="18"/>
          <w:lang w:eastAsia="ja-JP"/>
          <w14:ligatures w14:val="none"/>
        </w:rPr>
      </w:pPr>
      <w:ins w:id="3739" w:author="HURR MEHDI" w:date="2025-03-26T22:17:00Z">
        <w:r w:rsidRPr="00314AB2">
          <w:rPr>
            <w:rFonts w:ascii="Arial" w:eastAsia="Arial" w:hAnsi="Arial" w:cs="Times New Roman"/>
            <w:i/>
            <w:color w:val="717171"/>
            <w:kern w:val="0"/>
            <w:sz w:val="18"/>
            <w:szCs w:val="18"/>
            <w:lang w:eastAsia="ja-JP"/>
            <w14:ligatures w14:val="none"/>
          </w:rPr>
          <w:t xml:space="preserve"> Timetable Coordinator</w:t>
        </w:r>
      </w:ins>
    </w:p>
    <w:p w:rsidR="00314AB2" w:rsidRPr="00314AB2" w:rsidRDefault="00314AB2" w:rsidP="00314AB2">
      <w:pPr>
        <w:spacing w:after="180" w:line="360" w:lineRule="auto"/>
        <w:rPr>
          <w:ins w:id="3740" w:author="HURR MEHDI" w:date="2025-03-26T22:17:00Z"/>
          <w:rFonts w:ascii="Arial" w:eastAsia="Arial" w:hAnsi="Arial" w:cs="Times New Roman"/>
          <w:b/>
          <w:color w:val="0070C0"/>
          <w:kern w:val="0"/>
          <w:sz w:val="20"/>
          <w:szCs w:val="18"/>
          <w:lang w:eastAsia="ja-JP"/>
          <w14:ligatures w14:val="none"/>
        </w:rPr>
      </w:pPr>
      <w:ins w:id="3741" w:author="HURR MEHDI" w:date="2025-03-26T22:17:00Z">
        <w:r w:rsidRPr="00314AB2">
          <w:rPr>
            <w:rFonts w:ascii="Arial" w:eastAsia="Arial" w:hAnsi="Arial" w:cs="Times New Roman"/>
            <w:b/>
            <w:color w:val="0070C0"/>
            <w:kern w:val="0"/>
            <w:sz w:val="20"/>
            <w:szCs w:val="18"/>
            <w:lang w:eastAsia="ja-JP"/>
            <w14:ligatures w14:val="none"/>
          </w:rPr>
          <w:t xml:space="preserve">Use Case Description: </w:t>
        </w:r>
      </w:ins>
    </w:p>
    <w:p w:rsidR="00314AB2" w:rsidRPr="00314AB2" w:rsidRDefault="00314AB2" w:rsidP="00314AB2">
      <w:pPr>
        <w:spacing w:after="180" w:line="360" w:lineRule="auto"/>
        <w:rPr>
          <w:ins w:id="3742" w:author="HURR MEHDI" w:date="2025-03-26T22:17:00Z"/>
          <w:rFonts w:ascii="Arial" w:eastAsia="Arial" w:hAnsi="Arial" w:cs="Times New Roman"/>
          <w:i/>
          <w:color w:val="717171"/>
          <w:kern w:val="0"/>
          <w:sz w:val="18"/>
          <w:szCs w:val="18"/>
          <w:lang w:eastAsia="ja-JP"/>
          <w14:ligatures w14:val="none"/>
        </w:rPr>
      </w:pPr>
      <w:ins w:id="3743" w:author="HURR MEHDI" w:date="2025-03-26T22:17:00Z">
        <w:r w:rsidRPr="00314AB2">
          <w:rPr>
            <w:rFonts w:ascii="Arial" w:eastAsia="Arial" w:hAnsi="Arial" w:cs="Times New Roman"/>
            <w:i/>
            <w:color w:val="717171"/>
            <w:kern w:val="0"/>
            <w:sz w:val="18"/>
            <w:szCs w:val="18"/>
            <w:lang w:eastAsia="ja-JP"/>
            <w14:ligatures w14:val="none"/>
          </w:rPr>
          <w:t>This use case allows the Timetable Coordinator to check for conflicts in the timetable, such as overlapping courses, room double-bookings, and instructor scheduling conflicts.</w:t>
        </w:r>
      </w:ins>
    </w:p>
    <w:p w:rsidR="00314AB2" w:rsidRPr="00314AB2" w:rsidRDefault="00314AB2" w:rsidP="00314AB2">
      <w:pPr>
        <w:spacing w:after="180" w:line="360" w:lineRule="auto"/>
        <w:rPr>
          <w:ins w:id="3744" w:author="HURR MEHDI" w:date="2025-03-26T22:17:00Z"/>
          <w:rFonts w:ascii="Arial" w:eastAsia="Arial" w:hAnsi="Arial" w:cs="Times New Roman"/>
          <w:b/>
          <w:color w:val="0070C0"/>
          <w:kern w:val="0"/>
          <w:sz w:val="20"/>
          <w:szCs w:val="18"/>
          <w:lang w:eastAsia="ja-JP"/>
          <w14:ligatures w14:val="none"/>
        </w:rPr>
      </w:pPr>
      <w:ins w:id="3745" w:author="HURR MEHDI" w:date="2025-03-26T22:17:00Z">
        <w:r w:rsidRPr="00314AB2">
          <w:rPr>
            <w:rFonts w:ascii="Arial" w:eastAsia="Arial" w:hAnsi="Arial" w:cs="Times New Roman"/>
            <w:b/>
            <w:color w:val="0070C0"/>
            <w:kern w:val="0"/>
            <w:sz w:val="20"/>
            <w:szCs w:val="18"/>
            <w:lang w:eastAsia="ja-JP"/>
            <w14:ligatures w14:val="none"/>
          </w:rPr>
          <w:t>Stakeholders and Interests:</w:t>
        </w:r>
      </w:ins>
    </w:p>
    <w:p w:rsidR="00314AB2" w:rsidRPr="00314AB2" w:rsidRDefault="00314AB2" w:rsidP="00314AB2">
      <w:pPr>
        <w:numPr>
          <w:ilvl w:val="0"/>
          <w:numId w:val="36"/>
        </w:numPr>
        <w:spacing w:after="180" w:line="360" w:lineRule="auto"/>
        <w:contextualSpacing/>
        <w:rPr>
          <w:ins w:id="3746" w:author="HURR MEHDI" w:date="2025-03-26T22:17:00Z"/>
          <w:rFonts w:ascii="Arial" w:eastAsia="Arial" w:hAnsi="Arial" w:cs="Times New Roman"/>
          <w:i/>
          <w:color w:val="717171"/>
          <w:kern w:val="0"/>
          <w:sz w:val="18"/>
          <w:szCs w:val="18"/>
          <w:lang w:eastAsia="ja-JP"/>
          <w14:ligatures w14:val="none"/>
        </w:rPr>
      </w:pPr>
      <w:ins w:id="3747" w:author="HURR MEHDI" w:date="2025-03-26T22:17:00Z">
        <w:r w:rsidRPr="00314AB2">
          <w:rPr>
            <w:rFonts w:ascii="Arial" w:eastAsia="Arial" w:hAnsi="Arial" w:cs="Times New Roman"/>
            <w:i/>
            <w:color w:val="717171"/>
            <w:kern w:val="0"/>
            <w:sz w:val="18"/>
            <w:szCs w:val="18"/>
            <w:u w:val="single"/>
            <w:lang w:eastAsia="ja-JP"/>
            <w14:ligatures w14:val="none"/>
          </w:rPr>
          <w:t>Timetable Coordinator:</w:t>
        </w:r>
        <w:r w:rsidRPr="00314AB2">
          <w:rPr>
            <w:rFonts w:ascii="Arial" w:eastAsia="Arial" w:hAnsi="Arial" w:cs="Times New Roman"/>
            <w:i/>
            <w:color w:val="717171"/>
            <w:kern w:val="0"/>
            <w:sz w:val="18"/>
            <w:szCs w:val="18"/>
            <w:lang w:eastAsia="ja-JP"/>
            <w14:ligatures w14:val="none"/>
          </w:rPr>
          <w:t xml:space="preserve"> Ensures smooth scheduling without conflicts.</w:t>
        </w:r>
      </w:ins>
    </w:p>
    <w:p w:rsidR="00314AB2" w:rsidRPr="00314AB2" w:rsidRDefault="00314AB2" w:rsidP="00314AB2">
      <w:pPr>
        <w:numPr>
          <w:ilvl w:val="0"/>
          <w:numId w:val="36"/>
        </w:numPr>
        <w:spacing w:after="180" w:line="360" w:lineRule="auto"/>
        <w:contextualSpacing/>
        <w:rPr>
          <w:ins w:id="3748" w:author="HURR MEHDI" w:date="2025-03-26T22:17:00Z"/>
          <w:rFonts w:ascii="Arial" w:eastAsia="Arial" w:hAnsi="Arial" w:cs="Times New Roman"/>
          <w:i/>
          <w:color w:val="717171"/>
          <w:kern w:val="0"/>
          <w:sz w:val="18"/>
          <w:szCs w:val="18"/>
          <w:lang w:eastAsia="ja-JP"/>
          <w14:ligatures w14:val="none"/>
        </w:rPr>
      </w:pPr>
      <w:ins w:id="3749" w:author="HURR MEHDI" w:date="2025-03-26T22:17:00Z">
        <w:r w:rsidRPr="00314AB2">
          <w:rPr>
            <w:rFonts w:ascii="Arial" w:eastAsia="Arial" w:hAnsi="Arial" w:cs="Times New Roman"/>
            <w:i/>
            <w:color w:val="717171"/>
            <w:kern w:val="0"/>
            <w:sz w:val="18"/>
            <w:szCs w:val="18"/>
            <w:u w:val="single"/>
            <w:lang w:eastAsia="ja-JP"/>
            <w14:ligatures w14:val="none"/>
          </w:rPr>
          <w:t>Students</w:t>
        </w:r>
        <w:r w:rsidRPr="00314AB2">
          <w:rPr>
            <w:rFonts w:ascii="Arial" w:eastAsia="Arial" w:hAnsi="Arial" w:cs="Times New Roman"/>
            <w:i/>
            <w:color w:val="717171"/>
            <w:kern w:val="0"/>
            <w:sz w:val="18"/>
            <w:szCs w:val="18"/>
            <w:lang w:eastAsia="ja-JP"/>
            <w14:ligatures w14:val="none"/>
          </w:rPr>
          <w:t>: Avoids overlapping class schedules.</w:t>
        </w:r>
      </w:ins>
    </w:p>
    <w:p w:rsidR="00314AB2" w:rsidRPr="00314AB2" w:rsidRDefault="00314AB2" w:rsidP="00314AB2">
      <w:pPr>
        <w:numPr>
          <w:ilvl w:val="0"/>
          <w:numId w:val="36"/>
        </w:numPr>
        <w:spacing w:after="180" w:line="360" w:lineRule="auto"/>
        <w:contextualSpacing/>
        <w:rPr>
          <w:ins w:id="3750" w:author="HURR MEHDI" w:date="2025-03-26T22:17:00Z"/>
          <w:rFonts w:ascii="Arial" w:eastAsia="Arial" w:hAnsi="Arial" w:cs="Times New Roman"/>
          <w:i/>
          <w:color w:val="717171"/>
          <w:kern w:val="0"/>
          <w:sz w:val="18"/>
          <w:szCs w:val="18"/>
          <w:u w:val="single"/>
          <w:lang w:eastAsia="ja-JP"/>
          <w14:ligatures w14:val="none"/>
        </w:rPr>
      </w:pPr>
      <w:ins w:id="3751" w:author="HURR MEHDI" w:date="2025-03-26T22:17:00Z">
        <w:r w:rsidRPr="00314AB2">
          <w:rPr>
            <w:rFonts w:ascii="Arial" w:eastAsia="Arial" w:hAnsi="Arial" w:cs="Times New Roman"/>
            <w:i/>
            <w:color w:val="717171"/>
            <w:kern w:val="0"/>
            <w:sz w:val="18"/>
            <w:szCs w:val="18"/>
            <w:u w:val="single"/>
            <w:lang w:eastAsia="ja-JP"/>
            <w14:ligatures w14:val="none"/>
          </w:rPr>
          <w:t>Faculty</w:t>
        </w:r>
        <w:r w:rsidRPr="00314AB2">
          <w:rPr>
            <w:rFonts w:ascii="Arial" w:eastAsia="Arial" w:hAnsi="Arial" w:cs="Times New Roman"/>
            <w:i/>
            <w:color w:val="717171"/>
            <w:kern w:val="0"/>
            <w:sz w:val="18"/>
            <w:szCs w:val="18"/>
            <w:lang w:eastAsia="ja-JP"/>
            <w14:ligatures w14:val="none"/>
          </w:rPr>
          <w:t>: Ensures they do not have overlapping teaching assignments.</w:t>
        </w:r>
        <w:r w:rsidRPr="00314AB2">
          <w:rPr>
            <w:rFonts w:ascii="Arial" w:eastAsia="Arial" w:hAnsi="Arial" w:cs="Times New Roman"/>
            <w:i/>
            <w:color w:val="717171"/>
            <w:kern w:val="0"/>
            <w:sz w:val="18"/>
            <w:szCs w:val="18"/>
            <w:u w:val="single"/>
            <w:lang w:eastAsia="ja-JP"/>
            <w14:ligatures w14:val="none"/>
          </w:rPr>
          <w:t xml:space="preserve"> </w:t>
        </w:r>
      </w:ins>
    </w:p>
    <w:p w:rsidR="00314AB2" w:rsidRPr="00314AB2" w:rsidRDefault="00314AB2" w:rsidP="00314AB2">
      <w:pPr>
        <w:numPr>
          <w:ilvl w:val="0"/>
          <w:numId w:val="36"/>
        </w:numPr>
        <w:spacing w:after="180" w:line="360" w:lineRule="auto"/>
        <w:contextualSpacing/>
        <w:rPr>
          <w:ins w:id="3752" w:author="HURR MEHDI" w:date="2025-03-26T22:17:00Z"/>
          <w:rFonts w:ascii="Arial" w:eastAsia="Arial" w:hAnsi="Arial" w:cs="Times New Roman"/>
          <w:i/>
          <w:color w:val="717171"/>
          <w:kern w:val="0"/>
          <w:sz w:val="18"/>
          <w:szCs w:val="18"/>
          <w:lang w:eastAsia="ja-JP"/>
          <w14:ligatures w14:val="none"/>
        </w:rPr>
      </w:pPr>
      <w:ins w:id="3753" w:author="HURR MEHDI" w:date="2025-03-26T22:17:00Z">
        <w:r w:rsidRPr="00314AB2">
          <w:rPr>
            <w:rFonts w:ascii="Arial" w:eastAsia="Arial" w:hAnsi="Arial" w:cs="Times New Roman"/>
            <w:i/>
            <w:color w:val="717171"/>
            <w:kern w:val="0"/>
            <w:sz w:val="18"/>
            <w:szCs w:val="18"/>
            <w:u w:val="single"/>
            <w:lang w:eastAsia="ja-JP"/>
            <w14:ligatures w14:val="none"/>
          </w:rPr>
          <w:t>University Administration</w:t>
        </w:r>
        <w:r w:rsidRPr="00314AB2">
          <w:rPr>
            <w:rFonts w:ascii="Arial" w:eastAsia="Arial" w:hAnsi="Arial" w:cs="Times New Roman"/>
            <w:i/>
            <w:color w:val="717171"/>
            <w:kern w:val="0"/>
            <w:sz w:val="18"/>
            <w:szCs w:val="18"/>
            <w:lang w:eastAsia="ja-JP"/>
            <w14:ligatures w14:val="none"/>
          </w:rPr>
          <w:t>: Maintains efficient resource allocation.</w:t>
        </w:r>
      </w:ins>
    </w:p>
    <w:p w:rsidR="00314AB2" w:rsidRPr="00314AB2" w:rsidRDefault="00314AB2" w:rsidP="00314AB2">
      <w:pPr>
        <w:spacing w:after="180" w:line="360" w:lineRule="auto"/>
        <w:rPr>
          <w:ins w:id="3754" w:author="HURR MEHDI" w:date="2025-03-26T22:17:00Z"/>
          <w:rFonts w:ascii="Arial" w:eastAsia="Arial" w:hAnsi="Arial" w:cs="Times New Roman"/>
          <w:b/>
          <w:color w:val="0070C0"/>
          <w:kern w:val="0"/>
          <w:sz w:val="20"/>
          <w:szCs w:val="18"/>
          <w:lang w:eastAsia="ja-JP"/>
          <w14:ligatures w14:val="none"/>
        </w:rPr>
      </w:pPr>
      <w:ins w:id="3755" w:author="HURR MEHDI" w:date="2025-03-26T22:17:00Z">
        <w:r w:rsidRPr="00314AB2">
          <w:rPr>
            <w:rFonts w:ascii="Arial" w:eastAsia="Arial" w:hAnsi="Arial" w:cs="Times New Roman"/>
            <w:b/>
            <w:color w:val="0070C0"/>
            <w:kern w:val="0"/>
            <w:sz w:val="20"/>
            <w:szCs w:val="18"/>
            <w:lang w:eastAsia="ja-JP"/>
            <w14:ligatures w14:val="none"/>
          </w:rPr>
          <w:t>Preconditions:</w:t>
        </w:r>
      </w:ins>
    </w:p>
    <w:p w:rsidR="00314AB2" w:rsidRPr="00314AB2" w:rsidRDefault="00314AB2" w:rsidP="00314AB2">
      <w:pPr>
        <w:numPr>
          <w:ilvl w:val="0"/>
          <w:numId w:val="34"/>
        </w:numPr>
        <w:spacing w:after="180" w:line="288" w:lineRule="auto"/>
        <w:contextualSpacing/>
        <w:rPr>
          <w:ins w:id="3756" w:author="HURR MEHDI" w:date="2025-03-26T22:17:00Z"/>
          <w:rFonts w:ascii="Arial" w:eastAsia="Arial" w:hAnsi="Arial" w:cs="Times New Roman"/>
          <w:i/>
          <w:color w:val="717171"/>
          <w:kern w:val="0"/>
          <w:sz w:val="18"/>
          <w:szCs w:val="18"/>
          <w:lang w:eastAsia="ja-JP"/>
          <w14:ligatures w14:val="none"/>
        </w:rPr>
      </w:pPr>
      <w:ins w:id="3757" w:author="HURR MEHDI" w:date="2025-03-26T22:17:00Z">
        <w:r w:rsidRPr="00314AB2">
          <w:rPr>
            <w:rFonts w:ascii="Arial" w:eastAsia="Arial" w:hAnsi="Arial" w:cs="Times New Roman"/>
            <w:i/>
            <w:color w:val="717171"/>
            <w:kern w:val="0"/>
            <w:sz w:val="18"/>
            <w:szCs w:val="18"/>
            <w:lang w:eastAsia="ja-JP"/>
            <w14:ligatures w14:val="none"/>
          </w:rPr>
          <w:t xml:space="preserve"> A timetable must exist in the system. </w:t>
        </w:r>
      </w:ins>
    </w:p>
    <w:p w:rsidR="00314AB2" w:rsidRPr="00314AB2" w:rsidRDefault="00314AB2" w:rsidP="00314AB2">
      <w:pPr>
        <w:numPr>
          <w:ilvl w:val="0"/>
          <w:numId w:val="34"/>
        </w:numPr>
        <w:spacing w:after="180" w:line="288" w:lineRule="auto"/>
        <w:contextualSpacing/>
        <w:rPr>
          <w:ins w:id="3758" w:author="HURR MEHDI" w:date="2025-03-26T22:17:00Z"/>
          <w:rFonts w:ascii="Arial" w:eastAsia="Arial" w:hAnsi="Arial" w:cs="Times New Roman"/>
          <w:i/>
          <w:color w:val="717171"/>
          <w:kern w:val="0"/>
          <w:sz w:val="18"/>
          <w:szCs w:val="18"/>
          <w:lang w:eastAsia="ja-JP"/>
          <w14:ligatures w14:val="none"/>
        </w:rPr>
      </w:pPr>
      <w:ins w:id="3759" w:author="HURR MEHDI" w:date="2025-03-26T22:17:00Z">
        <w:r w:rsidRPr="00314AB2">
          <w:rPr>
            <w:rFonts w:ascii="Arial" w:eastAsia="Arial" w:hAnsi="Arial" w:cs="Times New Roman"/>
            <w:i/>
            <w:color w:val="717171"/>
            <w:kern w:val="0"/>
            <w:sz w:val="18"/>
            <w:szCs w:val="18"/>
            <w:lang w:eastAsia="ja-JP"/>
            <w14:ligatures w14:val="none"/>
          </w:rPr>
          <w:t xml:space="preserve">Course and instructor details </w:t>
        </w:r>
        <w:proofErr w:type="gramStart"/>
        <w:r w:rsidRPr="00314AB2">
          <w:rPr>
            <w:rFonts w:ascii="Arial" w:eastAsia="Arial" w:hAnsi="Arial" w:cs="Times New Roman"/>
            <w:i/>
            <w:color w:val="717171"/>
            <w:kern w:val="0"/>
            <w:sz w:val="18"/>
            <w:szCs w:val="18"/>
            <w:lang w:eastAsia="ja-JP"/>
            <w14:ligatures w14:val="none"/>
          </w:rPr>
          <w:t>must be entered</w:t>
        </w:r>
        <w:proofErr w:type="gramEnd"/>
        <w:r w:rsidRPr="00314AB2">
          <w:rPr>
            <w:rFonts w:ascii="Arial" w:eastAsia="Arial" w:hAnsi="Arial" w:cs="Times New Roman"/>
            <w:i/>
            <w:color w:val="717171"/>
            <w:kern w:val="0"/>
            <w:sz w:val="18"/>
            <w:szCs w:val="18"/>
            <w:lang w:eastAsia="ja-JP"/>
            <w14:ligatures w14:val="none"/>
          </w:rPr>
          <w:t xml:space="preserve"> into the system.</w:t>
        </w:r>
      </w:ins>
    </w:p>
    <w:p w:rsidR="00314AB2" w:rsidRPr="00314AB2" w:rsidRDefault="00314AB2" w:rsidP="00314AB2">
      <w:pPr>
        <w:spacing w:after="180" w:line="360" w:lineRule="auto"/>
        <w:rPr>
          <w:ins w:id="3760" w:author="HURR MEHDI" w:date="2025-03-26T22:17:00Z"/>
          <w:rFonts w:ascii="Arial" w:eastAsia="Arial" w:hAnsi="Arial" w:cs="Times New Roman"/>
          <w:b/>
          <w:color w:val="0070C0"/>
          <w:kern w:val="0"/>
          <w:sz w:val="20"/>
          <w:szCs w:val="18"/>
          <w:lang w:eastAsia="ja-JP"/>
          <w14:ligatures w14:val="none"/>
        </w:rPr>
      </w:pPr>
      <w:proofErr w:type="spellStart"/>
      <w:ins w:id="3761" w:author="HURR MEHDI" w:date="2025-03-26T22:17:00Z">
        <w:r w:rsidRPr="00314AB2">
          <w:rPr>
            <w:rFonts w:ascii="Arial" w:eastAsia="Arial" w:hAnsi="Arial" w:cs="Times New Roman"/>
            <w:b/>
            <w:color w:val="0070C0"/>
            <w:kern w:val="0"/>
            <w:sz w:val="20"/>
            <w:szCs w:val="18"/>
            <w:lang w:eastAsia="ja-JP"/>
            <w14:ligatures w14:val="none"/>
          </w:rPr>
          <w:t>Postconditions</w:t>
        </w:r>
        <w:proofErr w:type="spellEnd"/>
        <w:r w:rsidRPr="00314AB2">
          <w:rPr>
            <w:rFonts w:ascii="Arial" w:eastAsia="Arial" w:hAnsi="Arial" w:cs="Times New Roman"/>
            <w:b/>
            <w:color w:val="0070C0"/>
            <w:kern w:val="0"/>
            <w:sz w:val="20"/>
            <w:szCs w:val="18"/>
            <w:lang w:eastAsia="ja-JP"/>
            <w14:ligatures w14:val="none"/>
          </w:rPr>
          <w:t>:</w:t>
        </w:r>
      </w:ins>
    </w:p>
    <w:p w:rsidR="00314AB2" w:rsidRPr="00314AB2" w:rsidRDefault="00314AB2" w:rsidP="00314AB2">
      <w:pPr>
        <w:numPr>
          <w:ilvl w:val="0"/>
          <w:numId w:val="34"/>
        </w:numPr>
        <w:spacing w:after="180" w:line="288" w:lineRule="auto"/>
        <w:contextualSpacing/>
        <w:rPr>
          <w:ins w:id="3762" w:author="HURR MEHDI" w:date="2025-03-26T22:17:00Z"/>
          <w:rFonts w:ascii="Arial" w:eastAsia="Arial" w:hAnsi="Arial" w:cs="Times New Roman"/>
          <w:i/>
          <w:color w:val="717171"/>
          <w:kern w:val="0"/>
          <w:sz w:val="18"/>
          <w:szCs w:val="18"/>
          <w:lang w:eastAsia="ja-JP"/>
          <w14:ligatures w14:val="none"/>
        </w:rPr>
      </w:pPr>
      <w:ins w:id="3763" w:author="HURR MEHDI" w:date="2025-03-26T22:17:00Z">
        <w:r w:rsidRPr="00314AB2">
          <w:rPr>
            <w:rFonts w:ascii="Arial" w:eastAsia="Arial" w:hAnsi="Arial" w:cs="Times New Roman"/>
            <w:i/>
            <w:color w:val="717171"/>
            <w:kern w:val="0"/>
            <w:sz w:val="18"/>
            <w:szCs w:val="18"/>
            <w:lang w:eastAsia="ja-JP"/>
            <w14:ligatures w14:val="none"/>
          </w:rPr>
          <w:t xml:space="preserve">Identified conflicts </w:t>
        </w:r>
        <w:proofErr w:type="gramStart"/>
        <w:r w:rsidRPr="00314AB2">
          <w:rPr>
            <w:rFonts w:ascii="Arial" w:eastAsia="Arial" w:hAnsi="Arial" w:cs="Times New Roman"/>
            <w:i/>
            <w:color w:val="717171"/>
            <w:kern w:val="0"/>
            <w:sz w:val="18"/>
            <w:szCs w:val="18"/>
            <w:lang w:eastAsia="ja-JP"/>
            <w14:ligatures w14:val="none"/>
          </w:rPr>
          <w:t>are flagged</w:t>
        </w:r>
        <w:proofErr w:type="gramEnd"/>
        <w:r w:rsidRPr="00314AB2">
          <w:rPr>
            <w:rFonts w:ascii="Arial" w:eastAsia="Arial" w:hAnsi="Arial" w:cs="Times New Roman"/>
            <w:i/>
            <w:color w:val="717171"/>
            <w:kern w:val="0"/>
            <w:sz w:val="18"/>
            <w:szCs w:val="18"/>
            <w:lang w:eastAsia="ja-JP"/>
            <w14:ligatures w14:val="none"/>
          </w:rPr>
          <w:t xml:space="preserve"> for resolution. </w:t>
        </w:r>
      </w:ins>
    </w:p>
    <w:p w:rsidR="00314AB2" w:rsidRPr="00314AB2" w:rsidRDefault="00314AB2" w:rsidP="00314AB2">
      <w:pPr>
        <w:numPr>
          <w:ilvl w:val="0"/>
          <w:numId w:val="34"/>
        </w:numPr>
        <w:spacing w:after="180" w:line="288" w:lineRule="auto"/>
        <w:contextualSpacing/>
        <w:rPr>
          <w:ins w:id="3764" w:author="HURR MEHDI" w:date="2025-03-26T22:17:00Z"/>
          <w:rFonts w:ascii="Arial" w:eastAsia="Arial" w:hAnsi="Arial" w:cs="Times New Roman"/>
          <w:i/>
          <w:color w:val="717171"/>
          <w:kern w:val="0"/>
          <w:sz w:val="18"/>
          <w:szCs w:val="18"/>
          <w:lang w:eastAsia="ja-JP"/>
          <w14:ligatures w14:val="none"/>
        </w:rPr>
      </w:pPr>
      <w:ins w:id="3765" w:author="HURR MEHDI" w:date="2025-03-26T22:17:00Z">
        <w:r w:rsidRPr="00314AB2">
          <w:rPr>
            <w:rFonts w:ascii="Arial" w:eastAsia="Arial" w:hAnsi="Arial" w:cs="Times New Roman"/>
            <w:i/>
            <w:color w:val="717171"/>
            <w:kern w:val="0"/>
            <w:sz w:val="18"/>
            <w:szCs w:val="18"/>
            <w:lang w:eastAsia="ja-JP"/>
            <w14:ligatures w14:val="none"/>
          </w:rPr>
          <w:t xml:space="preserve">The timetable </w:t>
        </w:r>
        <w:proofErr w:type="gramStart"/>
        <w:r w:rsidRPr="00314AB2">
          <w:rPr>
            <w:rFonts w:ascii="Arial" w:eastAsia="Arial" w:hAnsi="Arial" w:cs="Times New Roman"/>
            <w:i/>
            <w:color w:val="717171"/>
            <w:kern w:val="0"/>
            <w:sz w:val="18"/>
            <w:szCs w:val="18"/>
            <w:lang w:eastAsia="ja-JP"/>
            <w14:ligatures w14:val="none"/>
          </w:rPr>
          <w:t>is validated</w:t>
        </w:r>
        <w:proofErr w:type="gramEnd"/>
        <w:r w:rsidRPr="00314AB2">
          <w:rPr>
            <w:rFonts w:ascii="Arial" w:eastAsia="Arial" w:hAnsi="Arial" w:cs="Times New Roman"/>
            <w:i/>
            <w:color w:val="717171"/>
            <w:kern w:val="0"/>
            <w:sz w:val="18"/>
            <w:szCs w:val="18"/>
            <w:lang w:eastAsia="ja-JP"/>
            <w14:ligatures w14:val="none"/>
          </w:rPr>
          <w:t xml:space="preserve"> for conflicts before finalization.</w:t>
        </w:r>
      </w:ins>
    </w:p>
    <w:p w:rsidR="00314AB2" w:rsidRPr="00314AB2" w:rsidRDefault="00314AB2" w:rsidP="00314AB2">
      <w:pPr>
        <w:spacing w:after="180" w:line="360" w:lineRule="auto"/>
        <w:rPr>
          <w:ins w:id="3766" w:author="HURR MEHDI" w:date="2025-03-26T22:17:00Z"/>
          <w:rFonts w:ascii="Arial" w:eastAsia="Arial" w:hAnsi="Arial" w:cs="Times New Roman"/>
          <w:b/>
          <w:color w:val="0070C0"/>
          <w:kern w:val="0"/>
          <w:sz w:val="20"/>
          <w:szCs w:val="18"/>
          <w:lang w:eastAsia="ja-JP"/>
          <w14:ligatures w14:val="none"/>
        </w:rPr>
      </w:pPr>
      <w:ins w:id="3767" w:author="HURR MEHDI" w:date="2025-03-26T22:17:00Z">
        <w:r w:rsidRPr="00314AB2">
          <w:rPr>
            <w:rFonts w:ascii="Arial" w:eastAsia="Arial" w:hAnsi="Arial" w:cs="Times New Roman"/>
            <w:b/>
            <w:color w:val="0070C0"/>
            <w:kern w:val="0"/>
            <w:sz w:val="20"/>
            <w:szCs w:val="18"/>
            <w:lang w:eastAsia="ja-JP"/>
            <w14:ligatures w14:val="none"/>
          </w:rPr>
          <w:t>Inputs:</w:t>
        </w:r>
      </w:ins>
    </w:p>
    <w:p w:rsidR="00314AB2" w:rsidRPr="00314AB2" w:rsidRDefault="00314AB2" w:rsidP="00314AB2">
      <w:pPr>
        <w:numPr>
          <w:ilvl w:val="0"/>
          <w:numId w:val="34"/>
        </w:numPr>
        <w:spacing w:after="180" w:line="288" w:lineRule="auto"/>
        <w:contextualSpacing/>
        <w:rPr>
          <w:ins w:id="3768" w:author="HURR MEHDI" w:date="2025-03-26T22:17:00Z"/>
          <w:rFonts w:ascii="Arial" w:eastAsia="Arial" w:hAnsi="Arial" w:cs="Times New Roman"/>
          <w:i/>
          <w:color w:val="717171"/>
          <w:kern w:val="0"/>
          <w:sz w:val="18"/>
          <w:szCs w:val="18"/>
          <w:lang w:eastAsia="ja-JP"/>
          <w14:ligatures w14:val="none"/>
        </w:rPr>
      </w:pPr>
      <w:ins w:id="3769" w:author="HURR MEHDI" w:date="2025-03-26T22:17:00Z">
        <w:r w:rsidRPr="00314AB2">
          <w:rPr>
            <w:rFonts w:ascii="Arial" w:eastAsia="Arial" w:hAnsi="Arial" w:cs="Times New Roman"/>
            <w:i/>
            <w:color w:val="717171"/>
            <w:kern w:val="0"/>
            <w:sz w:val="18"/>
            <w:szCs w:val="18"/>
            <w:lang w:eastAsia="ja-JP"/>
            <w14:ligatures w14:val="none"/>
          </w:rPr>
          <w:t xml:space="preserve">Semester timetable </w:t>
        </w:r>
      </w:ins>
    </w:p>
    <w:p w:rsidR="00314AB2" w:rsidRPr="00314AB2" w:rsidRDefault="00314AB2" w:rsidP="00314AB2">
      <w:pPr>
        <w:numPr>
          <w:ilvl w:val="0"/>
          <w:numId w:val="34"/>
        </w:numPr>
        <w:spacing w:after="180" w:line="288" w:lineRule="auto"/>
        <w:contextualSpacing/>
        <w:rPr>
          <w:ins w:id="3770" w:author="HURR MEHDI" w:date="2025-03-26T22:17:00Z"/>
          <w:rFonts w:ascii="Arial" w:eastAsia="Arial" w:hAnsi="Arial" w:cs="Times New Roman"/>
          <w:i/>
          <w:color w:val="717171"/>
          <w:kern w:val="0"/>
          <w:sz w:val="18"/>
          <w:szCs w:val="18"/>
          <w:lang w:eastAsia="ja-JP"/>
          <w14:ligatures w14:val="none"/>
        </w:rPr>
      </w:pPr>
      <w:ins w:id="3771" w:author="HURR MEHDI" w:date="2025-03-26T22:17:00Z">
        <w:r w:rsidRPr="00314AB2">
          <w:rPr>
            <w:rFonts w:ascii="Arial" w:eastAsia="Arial" w:hAnsi="Arial" w:cs="Times New Roman"/>
            <w:i/>
            <w:color w:val="717171"/>
            <w:kern w:val="0"/>
            <w:sz w:val="18"/>
            <w:szCs w:val="18"/>
            <w:lang w:eastAsia="ja-JP"/>
            <w14:ligatures w14:val="none"/>
          </w:rPr>
          <w:t>Instructor schedules</w:t>
        </w:r>
      </w:ins>
    </w:p>
    <w:p w:rsidR="00314AB2" w:rsidRPr="00314AB2" w:rsidRDefault="00314AB2" w:rsidP="00314AB2">
      <w:pPr>
        <w:numPr>
          <w:ilvl w:val="0"/>
          <w:numId w:val="34"/>
        </w:numPr>
        <w:spacing w:after="180" w:line="288" w:lineRule="auto"/>
        <w:contextualSpacing/>
        <w:rPr>
          <w:ins w:id="3772" w:author="HURR MEHDI" w:date="2025-03-26T22:17:00Z"/>
          <w:rFonts w:ascii="Arial" w:eastAsia="Arial" w:hAnsi="Arial" w:cs="Times New Roman"/>
          <w:i/>
          <w:color w:val="717171"/>
          <w:kern w:val="0"/>
          <w:sz w:val="18"/>
          <w:szCs w:val="18"/>
          <w:lang w:eastAsia="ja-JP"/>
          <w14:ligatures w14:val="none"/>
        </w:rPr>
      </w:pPr>
      <w:ins w:id="3773" w:author="HURR MEHDI" w:date="2025-03-26T22:17:00Z">
        <w:r w:rsidRPr="00314AB2">
          <w:rPr>
            <w:rFonts w:ascii="Arial" w:eastAsia="Arial" w:hAnsi="Arial" w:cs="Times New Roman"/>
            <w:i/>
            <w:color w:val="717171"/>
            <w:kern w:val="0"/>
            <w:sz w:val="18"/>
            <w:szCs w:val="18"/>
            <w:lang w:eastAsia="ja-JP"/>
            <w14:ligatures w14:val="none"/>
          </w:rPr>
          <w:t>Room availability</w:t>
        </w:r>
      </w:ins>
    </w:p>
    <w:p w:rsidR="00314AB2" w:rsidRPr="00314AB2" w:rsidRDefault="00314AB2" w:rsidP="00314AB2">
      <w:pPr>
        <w:spacing w:after="180" w:line="360" w:lineRule="auto"/>
        <w:rPr>
          <w:ins w:id="3774" w:author="HURR MEHDI" w:date="2025-03-26T22:17:00Z"/>
          <w:rFonts w:ascii="Arial" w:eastAsia="Arial" w:hAnsi="Arial" w:cs="Times New Roman"/>
          <w:b/>
          <w:color w:val="0070C0"/>
          <w:kern w:val="0"/>
          <w:sz w:val="20"/>
          <w:szCs w:val="18"/>
          <w:lang w:eastAsia="ja-JP"/>
          <w14:ligatures w14:val="none"/>
        </w:rPr>
      </w:pPr>
      <w:ins w:id="3775" w:author="HURR MEHDI" w:date="2025-03-26T22:17:00Z">
        <w:r w:rsidRPr="00314AB2">
          <w:rPr>
            <w:rFonts w:ascii="Arial" w:eastAsia="Arial" w:hAnsi="Arial" w:cs="Times New Roman"/>
            <w:b/>
            <w:color w:val="0070C0"/>
            <w:kern w:val="0"/>
            <w:sz w:val="20"/>
            <w:szCs w:val="18"/>
            <w:lang w:eastAsia="ja-JP"/>
            <w14:ligatures w14:val="none"/>
          </w:rPr>
          <w:t>Outputs:</w:t>
        </w:r>
      </w:ins>
    </w:p>
    <w:p w:rsidR="00314AB2" w:rsidRPr="00314AB2" w:rsidRDefault="00314AB2" w:rsidP="00314AB2">
      <w:pPr>
        <w:numPr>
          <w:ilvl w:val="0"/>
          <w:numId w:val="34"/>
        </w:numPr>
        <w:spacing w:after="180" w:line="288" w:lineRule="auto"/>
        <w:contextualSpacing/>
        <w:rPr>
          <w:ins w:id="3776" w:author="HURR MEHDI" w:date="2025-03-26T22:17:00Z"/>
          <w:rFonts w:ascii="Arial" w:eastAsia="Arial" w:hAnsi="Arial" w:cs="Times New Roman"/>
          <w:i/>
          <w:color w:val="717171"/>
          <w:kern w:val="0"/>
          <w:sz w:val="18"/>
          <w:szCs w:val="18"/>
          <w:lang w:eastAsia="ja-JP"/>
          <w14:ligatures w14:val="none"/>
        </w:rPr>
      </w:pPr>
      <w:ins w:id="3777" w:author="HURR MEHDI" w:date="2025-03-26T22:17:00Z">
        <w:r w:rsidRPr="00314AB2">
          <w:rPr>
            <w:rFonts w:ascii="Arial" w:eastAsia="Arial" w:hAnsi="Arial" w:cs="Times New Roman"/>
            <w:i/>
            <w:color w:val="717171"/>
            <w:kern w:val="0"/>
            <w:sz w:val="18"/>
            <w:szCs w:val="18"/>
            <w:lang w:eastAsia="ja-JP"/>
            <w14:ligatures w14:val="none"/>
          </w:rPr>
          <w:t xml:space="preserve"> List of conflicts (if any)</w:t>
        </w:r>
      </w:ins>
    </w:p>
    <w:p w:rsidR="00314AB2" w:rsidRPr="00314AB2" w:rsidRDefault="00314AB2" w:rsidP="00314AB2">
      <w:pPr>
        <w:numPr>
          <w:ilvl w:val="0"/>
          <w:numId w:val="34"/>
        </w:numPr>
        <w:spacing w:after="180" w:line="288" w:lineRule="auto"/>
        <w:contextualSpacing/>
        <w:rPr>
          <w:ins w:id="3778" w:author="HURR MEHDI" w:date="2025-03-26T22:17:00Z"/>
          <w:rFonts w:ascii="Arial" w:eastAsia="Arial" w:hAnsi="Arial" w:cs="Times New Roman"/>
          <w:i/>
          <w:color w:val="717171"/>
          <w:kern w:val="0"/>
          <w:sz w:val="18"/>
          <w:szCs w:val="18"/>
          <w:lang w:eastAsia="ja-JP"/>
          <w14:ligatures w14:val="none"/>
        </w:rPr>
      </w:pPr>
      <w:ins w:id="3779" w:author="HURR MEHDI" w:date="2025-03-26T22:17:00Z">
        <w:r w:rsidRPr="00314AB2">
          <w:rPr>
            <w:rFonts w:ascii="Arial" w:eastAsia="Arial" w:hAnsi="Arial" w:cs="Times New Roman"/>
            <w:i/>
            <w:color w:val="717171"/>
            <w:kern w:val="0"/>
            <w:sz w:val="18"/>
            <w:szCs w:val="18"/>
            <w:lang w:eastAsia="ja-JP"/>
            <w14:ligatures w14:val="none"/>
          </w:rPr>
          <w:t xml:space="preserve"> Suggestions for resolving conflicts</w:t>
        </w:r>
      </w:ins>
    </w:p>
    <w:p w:rsidR="00314AB2" w:rsidRPr="00314AB2" w:rsidRDefault="00314AB2" w:rsidP="00314AB2">
      <w:pPr>
        <w:spacing w:after="180" w:line="360" w:lineRule="auto"/>
        <w:rPr>
          <w:ins w:id="3780" w:author="HURR MEHDI" w:date="2025-03-26T22:17:00Z"/>
          <w:rFonts w:ascii="Arial" w:eastAsia="Arial" w:hAnsi="Arial" w:cs="Times New Roman"/>
          <w:b/>
          <w:color w:val="0070C0"/>
          <w:kern w:val="0"/>
          <w:sz w:val="20"/>
          <w:szCs w:val="18"/>
          <w:lang w:eastAsia="ja-JP"/>
          <w14:ligatures w14:val="none"/>
        </w:rPr>
      </w:pPr>
      <w:ins w:id="3781" w:author="HURR MEHDI" w:date="2025-03-26T22:17:00Z">
        <w:r w:rsidRPr="00314AB2">
          <w:rPr>
            <w:rFonts w:ascii="Arial" w:eastAsia="Arial" w:hAnsi="Arial" w:cs="Times New Roman"/>
            <w:b/>
            <w:color w:val="0070C0"/>
            <w:kern w:val="0"/>
            <w:sz w:val="20"/>
            <w:szCs w:val="18"/>
            <w:lang w:eastAsia="ja-JP"/>
            <w14:ligatures w14:val="none"/>
          </w:rPr>
          <w:t>Main Success Scenario:</w:t>
        </w:r>
      </w:ins>
    </w:p>
    <w:p w:rsidR="00314AB2" w:rsidRPr="00314AB2" w:rsidRDefault="00314AB2" w:rsidP="00314AB2">
      <w:pPr>
        <w:numPr>
          <w:ilvl w:val="0"/>
          <w:numId w:val="77"/>
        </w:numPr>
        <w:spacing w:after="200" w:line="360" w:lineRule="auto"/>
        <w:contextualSpacing/>
        <w:rPr>
          <w:ins w:id="3782" w:author="HURR MEHDI" w:date="2025-03-26T22:17:00Z"/>
          <w:rFonts w:ascii="Arial" w:eastAsia="MS Mincho" w:hAnsi="Arial" w:cs="Arial"/>
          <w:i/>
          <w:color w:val="717171"/>
          <w:kern w:val="0"/>
          <w:sz w:val="18"/>
          <w14:ligatures w14:val="none"/>
        </w:rPr>
      </w:pPr>
      <w:ins w:id="3783" w:author="HURR MEHDI" w:date="2025-03-26T22:17:00Z">
        <w:r w:rsidRPr="00314AB2">
          <w:rPr>
            <w:rFonts w:ascii="Arial" w:eastAsia="MS Mincho" w:hAnsi="Arial" w:cs="Arial"/>
            <w:i/>
            <w:color w:val="717171"/>
            <w:kern w:val="0"/>
            <w:sz w:val="18"/>
            <w14:ligatures w14:val="none"/>
          </w:rPr>
          <w:t>The Timetable Coordinator navigates to the "Check Timetable Conflicts" section.</w:t>
        </w:r>
      </w:ins>
    </w:p>
    <w:p w:rsidR="00314AB2" w:rsidRPr="00314AB2" w:rsidRDefault="00314AB2" w:rsidP="00314AB2">
      <w:pPr>
        <w:numPr>
          <w:ilvl w:val="0"/>
          <w:numId w:val="77"/>
        </w:numPr>
        <w:spacing w:after="200" w:line="360" w:lineRule="auto"/>
        <w:contextualSpacing/>
        <w:rPr>
          <w:ins w:id="3784" w:author="HURR MEHDI" w:date="2025-03-26T22:17:00Z"/>
          <w:rFonts w:ascii="Arial" w:eastAsia="MS Mincho" w:hAnsi="Arial" w:cs="Arial"/>
          <w:i/>
          <w:color w:val="717171"/>
          <w:kern w:val="0"/>
          <w:sz w:val="18"/>
          <w14:ligatures w14:val="none"/>
        </w:rPr>
      </w:pPr>
      <w:ins w:id="3785" w:author="HURR MEHDI" w:date="2025-03-26T22:17:00Z">
        <w:r w:rsidRPr="00314AB2">
          <w:rPr>
            <w:rFonts w:ascii="Arial" w:eastAsia="MS Mincho" w:hAnsi="Arial" w:cs="Arial"/>
            <w:i/>
            <w:color w:val="717171"/>
            <w:kern w:val="0"/>
            <w:sz w:val="18"/>
            <w14:ligatures w14:val="none"/>
          </w:rPr>
          <w:t xml:space="preserve">The system scans the timetable </w:t>
        </w:r>
        <w:proofErr w:type="gramStart"/>
        <w:r w:rsidRPr="00314AB2">
          <w:rPr>
            <w:rFonts w:ascii="Arial" w:eastAsia="MS Mincho" w:hAnsi="Arial" w:cs="Arial"/>
            <w:i/>
            <w:color w:val="717171"/>
            <w:kern w:val="0"/>
            <w:sz w:val="18"/>
            <w14:ligatures w14:val="none"/>
          </w:rPr>
          <w:t>for:</w:t>
        </w:r>
        <w:proofErr w:type="gramEnd"/>
        <w:r w:rsidRPr="00314AB2">
          <w:rPr>
            <w:rFonts w:ascii="Arial" w:eastAsia="MS Mincho" w:hAnsi="Arial" w:cs="Arial"/>
            <w:i/>
            <w:color w:val="717171"/>
            <w:kern w:val="0"/>
            <w:sz w:val="18"/>
            <w14:ligatures w14:val="none"/>
          </w:rPr>
          <w:t xml:space="preserve"> • Overlapping courses in the same room. • Instructors assigned to multiple courses at the same time. • Students enrolled in overlapping courses.</w:t>
        </w:r>
      </w:ins>
    </w:p>
    <w:p w:rsidR="00314AB2" w:rsidRPr="00314AB2" w:rsidRDefault="00314AB2" w:rsidP="00314AB2">
      <w:pPr>
        <w:numPr>
          <w:ilvl w:val="0"/>
          <w:numId w:val="77"/>
        </w:numPr>
        <w:spacing w:after="200" w:line="360" w:lineRule="auto"/>
        <w:contextualSpacing/>
        <w:rPr>
          <w:ins w:id="3786" w:author="HURR MEHDI" w:date="2025-03-26T22:17:00Z"/>
          <w:rFonts w:ascii="Arial" w:eastAsia="MS Mincho" w:hAnsi="Arial" w:cs="Arial"/>
          <w:i/>
          <w:color w:val="717171"/>
          <w:kern w:val="0"/>
          <w:sz w:val="18"/>
          <w14:ligatures w14:val="none"/>
        </w:rPr>
      </w:pPr>
      <w:ins w:id="3787" w:author="HURR MEHDI" w:date="2025-03-26T22:17:00Z">
        <w:r w:rsidRPr="00314AB2">
          <w:rPr>
            <w:rFonts w:ascii="Arial" w:eastAsia="MS Mincho" w:hAnsi="Arial" w:cs="Arial"/>
            <w:i/>
            <w:color w:val="717171"/>
            <w:kern w:val="0"/>
            <w:sz w:val="18"/>
            <w14:ligatures w14:val="none"/>
          </w:rPr>
          <w:t>The system generates a report listing detected conflicts.</w:t>
        </w:r>
      </w:ins>
    </w:p>
    <w:p w:rsidR="00314AB2" w:rsidRPr="00314AB2" w:rsidRDefault="00314AB2" w:rsidP="00314AB2">
      <w:pPr>
        <w:numPr>
          <w:ilvl w:val="0"/>
          <w:numId w:val="77"/>
        </w:numPr>
        <w:spacing w:after="200" w:line="360" w:lineRule="auto"/>
        <w:contextualSpacing/>
        <w:rPr>
          <w:ins w:id="3788" w:author="HURR MEHDI" w:date="2025-03-26T22:17:00Z"/>
          <w:rFonts w:ascii="Arial" w:eastAsia="MS Mincho" w:hAnsi="Arial" w:cs="Arial"/>
          <w:i/>
          <w:color w:val="717171"/>
          <w:kern w:val="0"/>
          <w:sz w:val="18"/>
          <w14:ligatures w14:val="none"/>
        </w:rPr>
      </w:pPr>
      <w:ins w:id="3789" w:author="HURR MEHDI" w:date="2025-03-26T22:17:00Z">
        <w:r w:rsidRPr="00314AB2">
          <w:rPr>
            <w:rFonts w:ascii="Arial" w:eastAsia="MS Mincho" w:hAnsi="Arial" w:cs="Arial"/>
            <w:i/>
            <w:color w:val="717171"/>
            <w:kern w:val="0"/>
            <w:sz w:val="18"/>
            <w14:ligatures w14:val="none"/>
          </w:rPr>
          <w:t>The Coordinator makes adjustments to resolve conflicts.</w:t>
        </w:r>
      </w:ins>
    </w:p>
    <w:p w:rsidR="00314AB2" w:rsidRDefault="00314AB2" w:rsidP="00314AB2">
      <w:pPr>
        <w:numPr>
          <w:ilvl w:val="0"/>
          <w:numId w:val="77"/>
        </w:numPr>
        <w:spacing w:after="200" w:line="360" w:lineRule="auto"/>
        <w:contextualSpacing/>
        <w:rPr>
          <w:ins w:id="3790" w:author="HURR MEHDI" w:date="2025-03-26T22:18:00Z"/>
          <w:rFonts w:ascii="Arial" w:eastAsia="MS Mincho" w:hAnsi="Arial" w:cs="Arial"/>
          <w:i/>
          <w:color w:val="717171"/>
          <w:kern w:val="0"/>
          <w:sz w:val="18"/>
          <w14:ligatures w14:val="none"/>
        </w:rPr>
      </w:pPr>
      <w:ins w:id="3791" w:author="HURR MEHDI" w:date="2025-03-26T22:17:00Z">
        <w:r w:rsidRPr="00314AB2">
          <w:rPr>
            <w:rFonts w:ascii="Arial" w:eastAsia="MS Mincho" w:hAnsi="Arial" w:cs="Arial"/>
            <w:i/>
            <w:color w:val="717171"/>
            <w:kern w:val="0"/>
            <w:sz w:val="18"/>
            <w14:ligatures w14:val="none"/>
          </w:rPr>
          <w:t>The system confirms a conflict-free timetable.</w:t>
        </w:r>
      </w:ins>
    </w:p>
    <w:p w:rsidR="00314AB2" w:rsidRDefault="00314AB2" w:rsidP="00314AB2">
      <w:pPr>
        <w:spacing w:after="200" w:line="360" w:lineRule="auto"/>
        <w:contextualSpacing/>
        <w:rPr>
          <w:ins w:id="3792" w:author="HURR MEHDI" w:date="2025-03-26T22:18:00Z"/>
          <w:rFonts w:ascii="Arial" w:eastAsia="MS Mincho" w:hAnsi="Arial" w:cs="Arial"/>
          <w:i/>
          <w:color w:val="717171"/>
          <w:kern w:val="0"/>
          <w:sz w:val="18"/>
          <w14:ligatures w14:val="none"/>
        </w:rPr>
        <w:pPrChange w:id="3793" w:author="HURR MEHDI" w:date="2025-03-26T22:18:00Z">
          <w:pPr>
            <w:numPr>
              <w:numId w:val="77"/>
            </w:numPr>
            <w:spacing w:after="200" w:line="360" w:lineRule="auto"/>
            <w:ind w:left="1080" w:hanging="720"/>
            <w:contextualSpacing/>
          </w:pPr>
        </w:pPrChange>
      </w:pPr>
    </w:p>
    <w:p w:rsidR="00314AB2" w:rsidRDefault="00314AB2" w:rsidP="00314AB2">
      <w:pPr>
        <w:spacing w:after="200" w:line="360" w:lineRule="auto"/>
        <w:contextualSpacing/>
        <w:rPr>
          <w:ins w:id="3794" w:author="HURR MEHDI" w:date="2025-03-26T22:18:00Z"/>
          <w:rFonts w:ascii="Arial" w:eastAsia="MS Mincho" w:hAnsi="Arial" w:cs="Arial"/>
          <w:i/>
          <w:color w:val="717171"/>
          <w:kern w:val="0"/>
          <w:sz w:val="18"/>
          <w14:ligatures w14:val="none"/>
        </w:rPr>
        <w:pPrChange w:id="3795" w:author="HURR MEHDI" w:date="2025-03-26T22:18:00Z">
          <w:pPr>
            <w:numPr>
              <w:numId w:val="77"/>
            </w:numPr>
            <w:spacing w:after="200" w:line="360" w:lineRule="auto"/>
            <w:ind w:left="1080" w:hanging="720"/>
            <w:contextualSpacing/>
          </w:pPr>
        </w:pPrChange>
      </w:pPr>
    </w:p>
    <w:p w:rsidR="00314AB2" w:rsidRPr="00314AB2" w:rsidRDefault="00314AB2" w:rsidP="00314AB2">
      <w:pPr>
        <w:spacing w:after="200" w:line="360" w:lineRule="auto"/>
        <w:contextualSpacing/>
        <w:rPr>
          <w:ins w:id="3796" w:author="HURR MEHDI" w:date="2025-03-26T22:17:00Z"/>
          <w:rFonts w:ascii="Arial" w:eastAsia="MS Mincho" w:hAnsi="Arial" w:cs="Arial"/>
          <w:i/>
          <w:color w:val="717171"/>
          <w:kern w:val="0"/>
          <w:sz w:val="18"/>
          <w14:ligatures w14:val="none"/>
        </w:rPr>
        <w:pPrChange w:id="3797" w:author="HURR MEHDI" w:date="2025-03-26T22:18:00Z">
          <w:pPr>
            <w:numPr>
              <w:numId w:val="77"/>
            </w:numPr>
            <w:spacing w:after="200" w:line="360" w:lineRule="auto"/>
            <w:ind w:left="1080" w:hanging="720"/>
            <w:contextualSpacing/>
          </w:pPr>
        </w:pPrChange>
      </w:pPr>
    </w:p>
    <w:p w:rsidR="00314AB2" w:rsidRPr="00314AB2" w:rsidRDefault="00314AB2" w:rsidP="00314AB2">
      <w:pPr>
        <w:spacing w:after="180" w:line="360" w:lineRule="auto"/>
        <w:rPr>
          <w:ins w:id="3798" w:author="HURR MEHDI" w:date="2025-03-26T22:17:00Z"/>
          <w:rFonts w:ascii="Arial" w:eastAsia="Arial" w:hAnsi="Arial" w:cs="Times New Roman"/>
          <w:b/>
          <w:color w:val="0070C0"/>
          <w:kern w:val="0"/>
          <w:sz w:val="20"/>
          <w:szCs w:val="18"/>
          <w:lang w:eastAsia="ja-JP"/>
          <w14:ligatures w14:val="none"/>
        </w:rPr>
      </w:pPr>
    </w:p>
    <w:p w:rsidR="00314AB2" w:rsidRPr="00314AB2" w:rsidRDefault="00314AB2" w:rsidP="00314AB2">
      <w:pPr>
        <w:spacing w:after="180" w:line="360" w:lineRule="auto"/>
        <w:rPr>
          <w:ins w:id="3799" w:author="HURR MEHDI" w:date="2025-03-26T22:17:00Z"/>
          <w:rFonts w:ascii="Arial" w:eastAsia="Arial" w:hAnsi="Arial" w:cs="Times New Roman"/>
          <w:b/>
          <w:color w:val="0070C0"/>
          <w:kern w:val="0"/>
          <w:sz w:val="20"/>
          <w:szCs w:val="18"/>
          <w:lang w:eastAsia="ja-JP"/>
          <w14:ligatures w14:val="none"/>
        </w:rPr>
      </w:pPr>
      <w:ins w:id="3800" w:author="HURR MEHDI" w:date="2025-03-26T22:17:00Z">
        <w:r w:rsidRPr="00314AB2">
          <w:rPr>
            <w:rFonts w:ascii="Arial" w:eastAsia="Arial" w:hAnsi="Arial" w:cs="Times New Roman"/>
            <w:b/>
            <w:color w:val="0070C0"/>
            <w:kern w:val="0"/>
            <w:sz w:val="20"/>
            <w:szCs w:val="18"/>
            <w:lang w:eastAsia="ja-JP"/>
            <w14:ligatures w14:val="none"/>
          </w:rPr>
          <w:lastRenderedPageBreak/>
          <w:t>Alternative Scenarios:</w:t>
        </w:r>
      </w:ins>
    </w:p>
    <w:p w:rsidR="00314AB2" w:rsidRDefault="00314AB2" w:rsidP="00B61B1C">
      <w:pPr>
        <w:numPr>
          <w:ilvl w:val="0"/>
          <w:numId w:val="78"/>
        </w:numPr>
        <w:spacing w:after="180" w:line="360" w:lineRule="auto"/>
        <w:contextualSpacing/>
        <w:rPr>
          <w:ins w:id="3801" w:author="HURR MEHDI" w:date="2025-03-26T22:18:00Z"/>
          <w:rFonts w:ascii="Arial" w:eastAsia="Arial" w:hAnsi="Arial" w:cs="Times New Roman"/>
          <w:i/>
          <w:color w:val="717171"/>
          <w:kern w:val="0"/>
          <w:sz w:val="18"/>
          <w:szCs w:val="18"/>
          <w:lang w:eastAsia="ja-JP"/>
          <w14:ligatures w14:val="none"/>
        </w:rPr>
        <w:pPrChange w:id="3802" w:author="HURR MEHDI" w:date="2025-03-27T01:15:00Z">
          <w:pPr>
            <w:spacing w:after="180" w:line="480" w:lineRule="auto"/>
            <w:contextualSpacing/>
          </w:pPr>
        </w:pPrChange>
      </w:pPr>
      <w:ins w:id="3803" w:author="HURR MEHDI" w:date="2025-03-26T22:17:00Z">
        <w:r w:rsidRPr="00314AB2">
          <w:rPr>
            <w:rFonts w:ascii="Arial" w:eastAsia="Arial" w:hAnsi="Arial" w:cs="Times New Roman"/>
            <w:i/>
            <w:color w:val="717171"/>
            <w:kern w:val="0"/>
            <w:sz w:val="18"/>
            <w:szCs w:val="18"/>
            <w:lang w:eastAsia="ja-JP"/>
            <w14:ligatures w14:val="none"/>
          </w:rPr>
          <w:t xml:space="preserve"> Multiple Conflicts Found:</w:t>
        </w:r>
      </w:ins>
    </w:p>
    <w:p w:rsidR="00314AB2" w:rsidRPr="00314AB2" w:rsidRDefault="00314AB2" w:rsidP="00B61B1C">
      <w:pPr>
        <w:spacing w:after="180" w:line="360" w:lineRule="auto"/>
        <w:ind w:left="720"/>
        <w:contextualSpacing/>
        <w:rPr>
          <w:ins w:id="3804" w:author="HURR MEHDI" w:date="2025-03-26T22:17:00Z"/>
          <w:rFonts w:ascii="Arial" w:eastAsia="Arial" w:hAnsi="Arial" w:cs="Times New Roman"/>
          <w:i/>
          <w:color w:val="717171"/>
          <w:kern w:val="0"/>
          <w:sz w:val="18"/>
          <w:szCs w:val="18"/>
          <w:lang w:eastAsia="ja-JP"/>
          <w14:ligatures w14:val="none"/>
          <w:rPrChange w:id="3805" w:author="HURR MEHDI" w:date="2025-03-26T22:18:00Z">
            <w:rPr>
              <w:ins w:id="3806" w:author="HURR MEHDI" w:date="2025-03-26T22:17:00Z"/>
              <w:lang w:eastAsia="ja-JP"/>
            </w:rPr>
          </w:rPrChange>
        </w:rPr>
        <w:pPrChange w:id="3807" w:author="HURR MEHDI" w:date="2025-03-27T01:15:00Z">
          <w:pPr>
            <w:spacing w:after="180" w:line="480" w:lineRule="auto"/>
            <w:contextualSpacing/>
          </w:pPr>
        </w:pPrChange>
      </w:pPr>
      <w:ins w:id="3808" w:author="HURR MEHDI" w:date="2025-03-26T22:17:00Z">
        <w:r w:rsidRPr="00314AB2">
          <w:rPr>
            <w:rFonts w:ascii="Arial" w:eastAsia="Arial" w:hAnsi="Arial" w:cs="Times New Roman"/>
            <w:i/>
            <w:color w:val="717171"/>
            <w:kern w:val="0"/>
            <w:sz w:val="18"/>
            <w:szCs w:val="18"/>
            <w:lang w:eastAsia="ja-JP"/>
            <w14:ligatures w14:val="none"/>
            <w:rPrChange w:id="3809" w:author="HURR MEHDI" w:date="2025-03-26T22:18:00Z">
              <w:rPr>
                <w:lang w:eastAsia="ja-JP"/>
              </w:rPr>
            </w:rPrChange>
          </w:rPr>
          <w:t>The system displays multiple conflict warnings.</w:t>
        </w:r>
      </w:ins>
      <w:ins w:id="3810" w:author="HURR MEHDI" w:date="2025-03-26T22:18:00Z">
        <w:r>
          <w:rPr>
            <w:rFonts w:ascii="Arial" w:eastAsia="Arial" w:hAnsi="Arial" w:cs="Times New Roman"/>
            <w:i/>
            <w:color w:val="717171"/>
            <w:kern w:val="0"/>
            <w:sz w:val="18"/>
            <w:szCs w:val="18"/>
            <w:lang w:eastAsia="ja-JP"/>
            <w14:ligatures w14:val="none"/>
          </w:rPr>
          <w:t xml:space="preserve"> </w:t>
        </w:r>
      </w:ins>
      <w:ins w:id="3811" w:author="HURR MEHDI" w:date="2025-03-26T22:17:00Z">
        <w:r w:rsidRPr="00314AB2">
          <w:rPr>
            <w:rFonts w:ascii="Arial" w:eastAsia="Arial" w:hAnsi="Arial" w:cs="Times New Roman"/>
            <w:i/>
            <w:color w:val="717171"/>
            <w:kern w:val="0"/>
            <w:sz w:val="18"/>
            <w:szCs w:val="18"/>
            <w:lang w:eastAsia="ja-JP"/>
            <w14:ligatures w14:val="none"/>
            <w:rPrChange w:id="3812" w:author="HURR MEHDI" w:date="2025-03-26T22:18:00Z">
              <w:rPr>
                <w:lang w:eastAsia="ja-JP"/>
              </w:rPr>
            </w:rPrChange>
          </w:rPr>
          <w:t>The Coordinator prioritizes and resolves conflicts one by one.</w:t>
        </w:r>
      </w:ins>
    </w:p>
    <w:p w:rsidR="00314AB2" w:rsidRDefault="00314AB2" w:rsidP="00B61B1C">
      <w:pPr>
        <w:numPr>
          <w:ilvl w:val="0"/>
          <w:numId w:val="78"/>
        </w:numPr>
        <w:spacing w:after="180" w:line="360" w:lineRule="auto"/>
        <w:contextualSpacing/>
        <w:rPr>
          <w:ins w:id="3813" w:author="HURR MEHDI" w:date="2025-03-26T22:18:00Z"/>
          <w:rFonts w:ascii="Arial" w:eastAsia="Arial" w:hAnsi="Arial" w:cs="Times New Roman"/>
          <w:i/>
          <w:color w:val="717171"/>
          <w:kern w:val="0"/>
          <w:sz w:val="18"/>
          <w:szCs w:val="18"/>
          <w:lang w:eastAsia="ja-JP"/>
          <w14:ligatures w14:val="none"/>
        </w:rPr>
        <w:pPrChange w:id="3814" w:author="HURR MEHDI" w:date="2025-03-27T01:15:00Z">
          <w:pPr>
            <w:spacing w:after="180" w:line="480" w:lineRule="auto"/>
            <w:contextualSpacing/>
          </w:pPr>
        </w:pPrChange>
      </w:pPr>
      <w:ins w:id="3815" w:author="HURR MEHDI" w:date="2025-03-26T22:17:00Z">
        <w:r w:rsidRPr="00314AB2">
          <w:rPr>
            <w:rFonts w:ascii="Arial" w:eastAsia="Arial" w:hAnsi="Arial" w:cs="Times New Roman"/>
            <w:i/>
            <w:color w:val="717171"/>
            <w:kern w:val="0"/>
            <w:sz w:val="18"/>
            <w:szCs w:val="18"/>
            <w:lang w:eastAsia="ja-JP"/>
            <w14:ligatures w14:val="none"/>
          </w:rPr>
          <w:t xml:space="preserve">Technical Error: </w:t>
        </w:r>
      </w:ins>
    </w:p>
    <w:p w:rsidR="00B858D4" w:rsidRPr="00A11624" w:rsidRDefault="00314AB2" w:rsidP="00B61B1C">
      <w:pPr>
        <w:spacing w:after="180" w:line="360" w:lineRule="auto"/>
        <w:ind w:left="720"/>
        <w:contextualSpacing/>
        <w:rPr>
          <w:ins w:id="3816" w:author="HURR MEHDI" w:date="2025-03-26T16:22:00Z"/>
          <w:rFonts w:ascii="Arial" w:eastAsia="Arial" w:hAnsi="Arial" w:cs="Times New Roman"/>
          <w:i/>
          <w:color w:val="717171"/>
          <w:kern w:val="0"/>
          <w:sz w:val="18"/>
          <w:szCs w:val="18"/>
          <w:lang w:eastAsia="ja-JP"/>
          <w14:ligatures w14:val="none"/>
          <w:rPrChange w:id="3817" w:author="HURR MEHDI" w:date="2025-03-26T16:23:00Z">
            <w:rPr>
              <w:ins w:id="3818" w:author="HURR MEHDI" w:date="2025-03-26T16:22:00Z"/>
              <w:lang w:eastAsia="ja-JP"/>
            </w:rPr>
          </w:rPrChange>
        </w:rPr>
        <w:pPrChange w:id="3819" w:author="HURR MEHDI" w:date="2025-03-27T01:15:00Z">
          <w:pPr>
            <w:spacing w:after="180" w:line="288" w:lineRule="auto"/>
          </w:pPr>
        </w:pPrChange>
      </w:pPr>
      <w:ins w:id="3820" w:author="HURR MEHDI" w:date="2025-03-26T22:17:00Z">
        <w:r w:rsidRPr="00314AB2">
          <w:rPr>
            <w:rFonts w:ascii="Arial" w:eastAsia="Arial" w:hAnsi="Arial" w:cs="Times New Roman"/>
            <w:i/>
            <w:color w:val="717171"/>
            <w:kern w:val="0"/>
            <w:sz w:val="18"/>
            <w:szCs w:val="18"/>
            <w:lang w:eastAsia="ja-JP"/>
            <w14:ligatures w14:val="none"/>
            <w:rPrChange w:id="3821" w:author="HURR MEHDI" w:date="2025-03-26T22:18:00Z">
              <w:rPr>
                <w:lang w:eastAsia="ja-JP"/>
              </w:rPr>
            </w:rPrChange>
          </w:rPr>
          <w:t>If the system fails to process the timetable check, the Coordinator retries after system maintenance</w:t>
        </w:r>
      </w:ins>
    </w:p>
    <w:p w:rsidR="00314AB2" w:rsidRPr="00B61B1C" w:rsidRDefault="00314AB2" w:rsidP="00B61B1C">
      <w:pPr>
        <w:keepNext/>
        <w:keepLines/>
        <w:spacing w:before="360" w:after="120" w:line="240" w:lineRule="auto"/>
        <w:outlineLvl w:val="1"/>
        <w:rPr>
          <w:ins w:id="3822" w:author="HURR MEHDI" w:date="2025-03-26T22:19:00Z"/>
          <w:rFonts w:ascii="Arial" w:eastAsia="Arial" w:hAnsi="Arial" w:cs="Times New Roman (Body CS)"/>
          <w:b/>
          <w:bCs/>
          <w:color w:val="0070C0"/>
          <w:spacing w:val="10"/>
          <w:kern w:val="0"/>
          <w:sz w:val="24"/>
          <w:szCs w:val="18"/>
          <w:lang w:eastAsia="ja-JP"/>
          <w14:ligatures w14:val="none"/>
          <w:rPrChange w:id="3823" w:author="HURR MEHDI" w:date="2025-03-27T01:15:00Z">
            <w:rPr>
              <w:ins w:id="3824" w:author="HURR MEHDI" w:date="2025-03-26T22:19:00Z"/>
              <w:rFonts w:ascii="Arial" w:eastAsia="Arial" w:hAnsi="Arial" w:cs="Times New Roman"/>
              <w:color w:val="262626"/>
              <w:kern w:val="0"/>
              <w:sz w:val="18"/>
              <w:szCs w:val="18"/>
              <w:lang w:eastAsia="ja-JP"/>
              <w14:ligatures w14:val="none"/>
            </w:rPr>
          </w:rPrChange>
        </w:rPr>
        <w:pPrChange w:id="3825" w:author="HURR MEHDI" w:date="2025-03-27T01:15:00Z">
          <w:pPr>
            <w:spacing w:after="180" w:line="288" w:lineRule="auto"/>
          </w:pPr>
        </w:pPrChange>
      </w:pPr>
      <w:bookmarkStart w:id="3826" w:name="_Toc193933091"/>
      <w:ins w:id="3827" w:author="HURR MEHDI" w:date="2025-03-26T22:19:00Z">
        <w:r w:rsidRPr="00314AB2">
          <w:rPr>
            <w:rFonts w:ascii="Arial" w:eastAsia="Arial" w:hAnsi="Arial" w:cs="Times New Roman (Body CS)"/>
            <w:b/>
            <w:bCs/>
            <w:color w:val="0070C0"/>
            <w:spacing w:val="10"/>
            <w:kern w:val="0"/>
            <w:sz w:val="24"/>
            <w:szCs w:val="18"/>
            <w:lang w:eastAsia="ja-JP"/>
            <w14:ligatures w14:val="none"/>
          </w:rPr>
          <w:t>Use Case</w:t>
        </w:r>
        <w:r>
          <w:rPr>
            <w:rFonts w:ascii="Arial" w:eastAsia="Arial" w:hAnsi="Arial" w:cs="Times New Roman (Body CS)"/>
            <w:b/>
            <w:bCs/>
            <w:color w:val="0070C0"/>
            <w:spacing w:val="10"/>
            <w:kern w:val="0"/>
            <w:sz w:val="24"/>
            <w:szCs w:val="18"/>
            <w:lang w:eastAsia="ja-JP"/>
            <w14:ligatures w14:val="none"/>
          </w:rPr>
          <w:t xml:space="preserve"> 13</w:t>
        </w:r>
        <w:r w:rsidRPr="00314AB2">
          <w:rPr>
            <w:rFonts w:ascii="Arial" w:eastAsia="Arial" w:hAnsi="Arial" w:cs="Times New Roman (Body CS)"/>
            <w:b/>
            <w:bCs/>
            <w:color w:val="0070C0"/>
            <w:spacing w:val="10"/>
            <w:kern w:val="0"/>
            <w:sz w:val="24"/>
            <w:szCs w:val="18"/>
            <w:lang w:eastAsia="ja-JP"/>
            <w14:ligatures w14:val="none"/>
          </w:rPr>
          <w:t>: Change Class Schedule</w:t>
        </w:r>
        <w:bookmarkEnd w:id="3826"/>
      </w:ins>
    </w:p>
    <w:p w:rsidR="00314AB2" w:rsidRPr="00314AB2" w:rsidRDefault="00314AB2" w:rsidP="00314AB2">
      <w:pPr>
        <w:spacing w:after="180" w:line="360" w:lineRule="auto"/>
        <w:rPr>
          <w:ins w:id="3828" w:author="HURR MEHDI" w:date="2025-03-26T22:19:00Z"/>
          <w:rFonts w:ascii="Arial" w:eastAsia="Arial" w:hAnsi="Arial" w:cs="Times New Roman"/>
          <w:b/>
          <w:color w:val="0070C0"/>
          <w:kern w:val="0"/>
          <w:sz w:val="20"/>
          <w:szCs w:val="18"/>
          <w:lang w:eastAsia="ja-JP"/>
          <w14:ligatures w14:val="none"/>
        </w:rPr>
      </w:pPr>
      <w:ins w:id="3829" w:author="HURR MEHDI" w:date="2025-03-26T22:19:00Z">
        <w:r w:rsidRPr="00314AB2">
          <w:rPr>
            <w:rFonts w:ascii="Arial" w:eastAsia="Arial" w:hAnsi="Arial" w:cs="Times New Roman"/>
            <w:b/>
            <w:color w:val="0070C0"/>
            <w:kern w:val="0"/>
            <w:sz w:val="20"/>
            <w:szCs w:val="18"/>
            <w:lang w:eastAsia="ja-JP"/>
            <w14:ligatures w14:val="none"/>
          </w:rPr>
          <w:t xml:space="preserve">Primary Actor(s): </w:t>
        </w:r>
      </w:ins>
    </w:p>
    <w:p w:rsidR="00314AB2" w:rsidRPr="00314AB2" w:rsidRDefault="00314AB2" w:rsidP="00314AB2">
      <w:pPr>
        <w:numPr>
          <w:ilvl w:val="0"/>
          <w:numId w:val="34"/>
        </w:numPr>
        <w:spacing w:after="180" w:line="288" w:lineRule="auto"/>
        <w:contextualSpacing/>
        <w:rPr>
          <w:ins w:id="3830" w:author="HURR MEHDI" w:date="2025-03-26T22:19:00Z"/>
          <w:rFonts w:ascii="Arial" w:eastAsia="Arial" w:hAnsi="Arial" w:cs="Times New Roman"/>
          <w:i/>
          <w:color w:val="717171"/>
          <w:kern w:val="0"/>
          <w:sz w:val="18"/>
          <w:szCs w:val="18"/>
          <w:lang w:eastAsia="ja-JP"/>
          <w14:ligatures w14:val="none"/>
        </w:rPr>
      </w:pPr>
      <w:ins w:id="3831" w:author="HURR MEHDI" w:date="2025-03-26T22:19:00Z">
        <w:r w:rsidRPr="00314AB2">
          <w:rPr>
            <w:rFonts w:ascii="Arial" w:eastAsia="Arial" w:hAnsi="Arial" w:cs="Times New Roman"/>
            <w:i/>
            <w:color w:val="717171"/>
            <w:kern w:val="0"/>
            <w:sz w:val="18"/>
            <w:szCs w:val="18"/>
            <w:lang w:eastAsia="ja-JP"/>
            <w14:ligatures w14:val="none"/>
          </w:rPr>
          <w:t xml:space="preserve"> Timetable Coordinator</w:t>
        </w:r>
      </w:ins>
    </w:p>
    <w:p w:rsidR="00314AB2" w:rsidRPr="00314AB2" w:rsidRDefault="00314AB2" w:rsidP="00314AB2">
      <w:pPr>
        <w:spacing w:after="180" w:line="360" w:lineRule="auto"/>
        <w:rPr>
          <w:ins w:id="3832" w:author="HURR MEHDI" w:date="2025-03-26T22:19:00Z"/>
          <w:rFonts w:ascii="Arial" w:eastAsia="Arial" w:hAnsi="Arial" w:cs="Times New Roman"/>
          <w:b/>
          <w:color w:val="0070C0"/>
          <w:kern w:val="0"/>
          <w:sz w:val="20"/>
          <w:szCs w:val="18"/>
          <w:lang w:eastAsia="ja-JP"/>
          <w14:ligatures w14:val="none"/>
        </w:rPr>
      </w:pPr>
      <w:ins w:id="3833" w:author="HURR MEHDI" w:date="2025-03-26T22:19:00Z">
        <w:r w:rsidRPr="00314AB2">
          <w:rPr>
            <w:rFonts w:ascii="Arial" w:eastAsia="Arial" w:hAnsi="Arial" w:cs="Times New Roman"/>
            <w:b/>
            <w:color w:val="0070C0"/>
            <w:kern w:val="0"/>
            <w:sz w:val="20"/>
            <w:szCs w:val="18"/>
            <w:lang w:eastAsia="ja-JP"/>
            <w14:ligatures w14:val="none"/>
          </w:rPr>
          <w:t xml:space="preserve">Use Case Description: </w:t>
        </w:r>
      </w:ins>
    </w:p>
    <w:p w:rsidR="00314AB2" w:rsidRPr="00314AB2" w:rsidRDefault="00314AB2" w:rsidP="00314AB2">
      <w:pPr>
        <w:spacing w:after="180" w:line="360" w:lineRule="auto"/>
        <w:rPr>
          <w:ins w:id="3834" w:author="HURR MEHDI" w:date="2025-03-26T22:19:00Z"/>
          <w:rFonts w:ascii="Arial" w:eastAsia="Arial" w:hAnsi="Arial" w:cs="Times New Roman"/>
          <w:i/>
          <w:color w:val="717171"/>
          <w:kern w:val="0"/>
          <w:sz w:val="18"/>
          <w:szCs w:val="18"/>
          <w:lang w:eastAsia="ja-JP"/>
          <w14:ligatures w14:val="none"/>
        </w:rPr>
      </w:pPr>
      <w:ins w:id="3835" w:author="HURR MEHDI" w:date="2025-03-26T22:19:00Z">
        <w:r w:rsidRPr="00314AB2">
          <w:rPr>
            <w:rFonts w:ascii="Arial" w:eastAsia="Arial" w:hAnsi="Arial" w:cs="Times New Roman"/>
            <w:i/>
            <w:color w:val="717171"/>
            <w:kern w:val="0"/>
            <w:sz w:val="18"/>
            <w:szCs w:val="18"/>
            <w:lang w:eastAsia="ja-JP"/>
            <w14:ligatures w14:val="none"/>
          </w:rPr>
          <w:t>This use case allows the Timetable Coordinator to modify the class schedule, such as changing time slots or instructors. The system ensures updates do not conflict with existing schedules.</w:t>
        </w:r>
      </w:ins>
    </w:p>
    <w:p w:rsidR="00314AB2" w:rsidRPr="00314AB2" w:rsidRDefault="00314AB2" w:rsidP="00314AB2">
      <w:pPr>
        <w:spacing w:after="180" w:line="360" w:lineRule="auto"/>
        <w:rPr>
          <w:ins w:id="3836" w:author="HURR MEHDI" w:date="2025-03-26T22:19:00Z"/>
          <w:rFonts w:ascii="Arial" w:eastAsia="Arial" w:hAnsi="Arial" w:cs="Times New Roman"/>
          <w:b/>
          <w:color w:val="0070C0"/>
          <w:kern w:val="0"/>
          <w:sz w:val="20"/>
          <w:szCs w:val="18"/>
          <w:lang w:eastAsia="ja-JP"/>
          <w14:ligatures w14:val="none"/>
        </w:rPr>
      </w:pPr>
      <w:ins w:id="3837" w:author="HURR MEHDI" w:date="2025-03-26T22:19:00Z">
        <w:r w:rsidRPr="00314AB2">
          <w:rPr>
            <w:rFonts w:ascii="Arial" w:eastAsia="Arial" w:hAnsi="Arial" w:cs="Times New Roman"/>
            <w:b/>
            <w:color w:val="0070C0"/>
            <w:kern w:val="0"/>
            <w:sz w:val="20"/>
            <w:szCs w:val="18"/>
            <w:lang w:eastAsia="ja-JP"/>
            <w14:ligatures w14:val="none"/>
          </w:rPr>
          <w:t>Stakeholders and Interests:</w:t>
        </w:r>
      </w:ins>
    </w:p>
    <w:p w:rsidR="00314AB2" w:rsidRPr="00314AB2" w:rsidRDefault="00314AB2" w:rsidP="00314AB2">
      <w:pPr>
        <w:numPr>
          <w:ilvl w:val="0"/>
          <w:numId w:val="36"/>
        </w:numPr>
        <w:spacing w:after="180" w:line="360" w:lineRule="auto"/>
        <w:contextualSpacing/>
        <w:rPr>
          <w:ins w:id="3838" w:author="HURR MEHDI" w:date="2025-03-26T22:19:00Z"/>
          <w:rFonts w:ascii="Arial" w:eastAsia="Arial" w:hAnsi="Arial" w:cs="Times New Roman"/>
          <w:i/>
          <w:color w:val="717171"/>
          <w:kern w:val="0"/>
          <w:sz w:val="18"/>
          <w:szCs w:val="18"/>
          <w:u w:val="single"/>
          <w:lang w:eastAsia="ja-JP"/>
          <w14:ligatures w14:val="none"/>
        </w:rPr>
      </w:pPr>
      <w:ins w:id="3839" w:author="HURR MEHDI" w:date="2025-03-26T22:19:00Z">
        <w:r w:rsidRPr="00314AB2">
          <w:rPr>
            <w:rFonts w:ascii="Arial" w:eastAsia="Arial" w:hAnsi="Arial" w:cs="Times New Roman"/>
            <w:i/>
            <w:color w:val="717171"/>
            <w:kern w:val="0"/>
            <w:sz w:val="18"/>
            <w:szCs w:val="18"/>
            <w:u w:val="single"/>
            <w:lang w:eastAsia="ja-JP"/>
            <w14:ligatures w14:val="none"/>
          </w:rPr>
          <w:t xml:space="preserve">Timetable Coordinator: </w:t>
        </w:r>
        <w:r w:rsidRPr="00314AB2">
          <w:rPr>
            <w:rFonts w:ascii="Arial" w:eastAsia="Arial" w:hAnsi="Arial" w:cs="Times New Roman"/>
            <w:i/>
            <w:color w:val="717171"/>
            <w:kern w:val="0"/>
            <w:sz w:val="18"/>
            <w:szCs w:val="18"/>
            <w:lang w:eastAsia="ja-JP"/>
            <w14:ligatures w14:val="none"/>
          </w:rPr>
          <w:t xml:space="preserve">Responsible for scheduling courses efficiently. </w:t>
        </w:r>
      </w:ins>
    </w:p>
    <w:p w:rsidR="00314AB2" w:rsidRPr="00314AB2" w:rsidRDefault="00314AB2" w:rsidP="00314AB2">
      <w:pPr>
        <w:numPr>
          <w:ilvl w:val="0"/>
          <w:numId w:val="36"/>
        </w:numPr>
        <w:spacing w:after="180" w:line="360" w:lineRule="auto"/>
        <w:contextualSpacing/>
        <w:rPr>
          <w:ins w:id="3840" w:author="HURR MEHDI" w:date="2025-03-26T22:19:00Z"/>
          <w:rFonts w:ascii="Arial" w:eastAsia="Arial" w:hAnsi="Arial" w:cs="Times New Roman"/>
          <w:i/>
          <w:color w:val="717171"/>
          <w:kern w:val="0"/>
          <w:sz w:val="18"/>
          <w:szCs w:val="18"/>
          <w:lang w:eastAsia="ja-JP"/>
          <w14:ligatures w14:val="none"/>
        </w:rPr>
      </w:pPr>
      <w:ins w:id="3841" w:author="HURR MEHDI" w:date="2025-03-26T22:19:00Z">
        <w:r w:rsidRPr="00314AB2">
          <w:rPr>
            <w:rFonts w:ascii="Arial" w:eastAsia="Arial" w:hAnsi="Arial" w:cs="Times New Roman"/>
            <w:i/>
            <w:color w:val="717171"/>
            <w:kern w:val="0"/>
            <w:sz w:val="18"/>
            <w:szCs w:val="18"/>
            <w:u w:val="single"/>
            <w:lang w:eastAsia="ja-JP"/>
            <w14:ligatures w14:val="none"/>
          </w:rPr>
          <w:t>Students</w:t>
        </w:r>
        <w:r w:rsidRPr="00314AB2">
          <w:rPr>
            <w:rFonts w:ascii="Arial" w:eastAsia="Arial" w:hAnsi="Arial" w:cs="Times New Roman"/>
            <w:i/>
            <w:color w:val="717171"/>
            <w:kern w:val="0"/>
            <w:sz w:val="18"/>
            <w:szCs w:val="18"/>
            <w:lang w:eastAsia="ja-JP"/>
            <w14:ligatures w14:val="none"/>
          </w:rPr>
          <w:t xml:space="preserve">: Need a clear schedule to plan their studies. </w:t>
        </w:r>
      </w:ins>
    </w:p>
    <w:p w:rsidR="00314AB2" w:rsidRPr="00314AB2" w:rsidRDefault="00314AB2" w:rsidP="00314AB2">
      <w:pPr>
        <w:numPr>
          <w:ilvl w:val="0"/>
          <w:numId w:val="36"/>
        </w:numPr>
        <w:spacing w:after="180" w:line="360" w:lineRule="auto"/>
        <w:contextualSpacing/>
        <w:rPr>
          <w:ins w:id="3842" w:author="HURR MEHDI" w:date="2025-03-26T22:19:00Z"/>
          <w:rFonts w:ascii="Arial" w:eastAsia="Arial" w:hAnsi="Arial" w:cs="Times New Roman"/>
          <w:i/>
          <w:color w:val="717171"/>
          <w:kern w:val="0"/>
          <w:sz w:val="18"/>
          <w:szCs w:val="18"/>
          <w:u w:val="single"/>
          <w:lang w:eastAsia="ja-JP"/>
          <w14:ligatures w14:val="none"/>
        </w:rPr>
      </w:pPr>
      <w:ins w:id="3843" w:author="HURR MEHDI" w:date="2025-03-26T22:19:00Z">
        <w:r w:rsidRPr="00314AB2">
          <w:rPr>
            <w:rFonts w:ascii="Arial" w:eastAsia="Arial" w:hAnsi="Arial" w:cs="Times New Roman"/>
            <w:i/>
            <w:color w:val="717171"/>
            <w:kern w:val="0"/>
            <w:sz w:val="18"/>
            <w:szCs w:val="18"/>
            <w:u w:val="single"/>
            <w:lang w:eastAsia="ja-JP"/>
            <w14:ligatures w14:val="none"/>
          </w:rPr>
          <w:t>Faculty</w:t>
        </w:r>
        <w:r w:rsidRPr="00314AB2">
          <w:rPr>
            <w:rFonts w:ascii="Arial" w:eastAsia="Arial" w:hAnsi="Arial" w:cs="Times New Roman"/>
            <w:i/>
            <w:color w:val="717171"/>
            <w:kern w:val="0"/>
            <w:sz w:val="18"/>
            <w:szCs w:val="18"/>
            <w:lang w:eastAsia="ja-JP"/>
            <w14:ligatures w14:val="none"/>
          </w:rPr>
          <w:t>: Require confirmed schedules to conduct classes.</w:t>
        </w:r>
      </w:ins>
    </w:p>
    <w:p w:rsidR="00314AB2" w:rsidRPr="00314AB2" w:rsidRDefault="00314AB2" w:rsidP="00314AB2">
      <w:pPr>
        <w:numPr>
          <w:ilvl w:val="0"/>
          <w:numId w:val="36"/>
        </w:numPr>
        <w:spacing w:after="180" w:line="360" w:lineRule="auto"/>
        <w:contextualSpacing/>
        <w:rPr>
          <w:ins w:id="3844" w:author="HURR MEHDI" w:date="2025-03-26T22:19:00Z"/>
          <w:rFonts w:ascii="Arial" w:eastAsia="Arial" w:hAnsi="Arial" w:cs="Times New Roman"/>
          <w:i/>
          <w:color w:val="717171"/>
          <w:kern w:val="0"/>
          <w:sz w:val="18"/>
          <w:szCs w:val="18"/>
          <w:lang w:eastAsia="ja-JP"/>
          <w14:ligatures w14:val="none"/>
        </w:rPr>
      </w:pPr>
      <w:ins w:id="3845" w:author="HURR MEHDI" w:date="2025-03-26T22:19:00Z">
        <w:r w:rsidRPr="00314AB2">
          <w:rPr>
            <w:rFonts w:ascii="Arial" w:eastAsia="Arial" w:hAnsi="Arial" w:cs="Times New Roman"/>
            <w:i/>
            <w:color w:val="717171"/>
            <w:kern w:val="0"/>
            <w:sz w:val="18"/>
            <w:szCs w:val="18"/>
            <w:u w:val="single"/>
            <w:lang w:eastAsia="ja-JP"/>
            <w14:ligatures w14:val="none"/>
          </w:rPr>
          <w:t>University Administration:</w:t>
        </w:r>
        <w:r w:rsidRPr="00314AB2">
          <w:rPr>
            <w:rFonts w:ascii="Arial" w:eastAsia="Arial" w:hAnsi="Arial" w:cs="Times New Roman"/>
            <w:i/>
            <w:color w:val="717171"/>
            <w:kern w:val="0"/>
            <w:sz w:val="18"/>
            <w:szCs w:val="18"/>
            <w:lang w:eastAsia="ja-JP"/>
            <w14:ligatures w14:val="none"/>
          </w:rPr>
          <w:t xml:space="preserve"> Ensures proper resource allocation for lectures.</w:t>
        </w:r>
      </w:ins>
    </w:p>
    <w:p w:rsidR="00314AB2" w:rsidRPr="00314AB2" w:rsidRDefault="00314AB2" w:rsidP="00314AB2">
      <w:pPr>
        <w:spacing w:after="180" w:line="360" w:lineRule="auto"/>
        <w:rPr>
          <w:ins w:id="3846" w:author="HURR MEHDI" w:date="2025-03-26T22:19:00Z"/>
          <w:rFonts w:ascii="Arial" w:eastAsia="Arial" w:hAnsi="Arial" w:cs="Times New Roman"/>
          <w:b/>
          <w:color w:val="0070C0"/>
          <w:kern w:val="0"/>
          <w:sz w:val="20"/>
          <w:szCs w:val="18"/>
          <w:lang w:eastAsia="ja-JP"/>
          <w14:ligatures w14:val="none"/>
        </w:rPr>
      </w:pPr>
      <w:ins w:id="3847" w:author="HURR MEHDI" w:date="2025-03-26T22:19:00Z">
        <w:r w:rsidRPr="00314AB2">
          <w:rPr>
            <w:rFonts w:ascii="Arial" w:eastAsia="Arial" w:hAnsi="Arial" w:cs="Times New Roman"/>
            <w:b/>
            <w:color w:val="0070C0"/>
            <w:kern w:val="0"/>
            <w:sz w:val="20"/>
            <w:szCs w:val="18"/>
            <w:lang w:eastAsia="ja-JP"/>
            <w14:ligatures w14:val="none"/>
          </w:rPr>
          <w:t>Preconditions:</w:t>
        </w:r>
      </w:ins>
    </w:p>
    <w:p w:rsidR="00314AB2" w:rsidRPr="00314AB2" w:rsidRDefault="00314AB2" w:rsidP="00314AB2">
      <w:pPr>
        <w:numPr>
          <w:ilvl w:val="0"/>
          <w:numId w:val="35"/>
        </w:numPr>
        <w:spacing w:after="180" w:line="360" w:lineRule="auto"/>
        <w:contextualSpacing/>
        <w:rPr>
          <w:ins w:id="3848" w:author="HURR MEHDI" w:date="2025-03-26T22:19:00Z"/>
          <w:rFonts w:ascii="Arial" w:eastAsia="Arial" w:hAnsi="Arial" w:cs="Times New Roman"/>
          <w:i/>
          <w:color w:val="717171"/>
          <w:kern w:val="0"/>
          <w:sz w:val="18"/>
          <w:szCs w:val="18"/>
          <w:lang w:eastAsia="ja-JP"/>
          <w14:ligatures w14:val="none"/>
        </w:rPr>
      </w:pPr>
      <w:ins w:id="3849" w:author="HURR MEHDI" w:date="2025-03-26T22:19:00Z">
        <w:r w:rsidRPr="00314AB2">
          <w:rPr>
            <w:rFonts w:ascii="Arial" w:eastAsia="Arial" w:hAnsi="Arial" w:cs="Times New Roman"/>
            <w:i/>
            <w:color w:val="717171"/>
            <w:kern w:val="0"/>
            <w:sz w:val="18"/>
            <w:szCs w:val="18"/>
            <w:lang w:eastAsia="ja-JP"/>
            <w14:ligatures w14:val="none"/>
          </w:rPr>
          <w:t xml:space="preserve"> The Timetable Coordinator </w:t>
        </w:r>
        <w:proofErr w:type="gramStart"/>
        <w:r w:rsidRPr="00314AB2">
          <w:rPr>
            <w:rFonts w:ascii="Arial" w:eastAsia="Arial" w:hAnsi="Arial" w:cs="Times New Roman"/>
            <w:i/>
            <w:color w:val="717171"/>
            <w:kern w:val="0"/>
            <w:sz w:val="18"/>
            <w:szCs w:val="18"/>
            <w:lang w:eastAsia="ja-JP"/>
            <w14:ligatures w14:val="none"/>
          </w:rPr>
          <w:t>must be logged</w:t>
        </w:r>
        <w:proofErr w:type="gramEnd"/>
        <w:r w:rsidRPr="00314AB2">
          <w:rPr>
            <w:rFonts w:ascii="Arial" w:eastAsia="Arial" w:hAnsi="Arial" w:cs="Times New Roman"/>
            <w:i/>
            <w:color w:val="717171"/>
            <w:kern w:val="0"/>
            <w:sz w:val="18"/>
            <w:szCs w:val="18"/>
            <w:lang w:eastAsia="ja-JP"/>
            <w14:ligatures w14:val="none"/>
          </w:rPr>
          <w:t xml:space="preserve"> into the system.</w:t>
        </w:r>
      </w:ins>
    </w:p>
    <w:p w:rsidR="00314AB2" w:rsidRPr="00314AB2" w:rsidRDefault="00314AB2" w:rsidP="00314AB2">
      <w:pPr>
        <w:numPr>
          <w:ilvl w:val="0"/>
          <w:numId w:val="35"/>
        </w:numPr>
        <w:spacing w:after="180" w:line="360" w:lineRule="auto"/>
        <w:contextualSpacing/>
        <w:rPr>
          <w:ins w:id="3850" w:author="HURR MEHDI" w:date="2025-03-26T22:19:00Z"/>
          <w:rFonts w:ascii="Arial" w:eastAsia="Arial" w:hAnsi="Arial" w:cs="Times New Roman"/>
          <w:i/>
          <w:color w:val="717171"/>
          <w:kern w:val="0"/>
          <w:sz w:val="18"/>
          <w:szCs w:val="18"/>
          <w:lang w:eastAsia="ja-JP"/>
          <w14:ligatures w14:val="none"/>
        </w:rPr>
      </w:pPr>
      <w:ins w:id="3851" w:author="HURR MEHDI" w:date="2025-03-26T22:19:00Z">
        <w:r w:rsidRPr="00314AB2">
          <w:rPr>
            <w:rFonts w:ascii="Arial" w:eastAsia="Arial" w:hAnsi="Arial" w:cs="Times New Roman"/>
            <w:i/>
            <w:color w:val="717171"/>
            <w:kern w:val="0"/>
            <w:sz w:val="18"/>
            <w:szCs w:val="18"/>
            <w:lang w:eastAsia="ja-JP"/>
            <w14:ligatures w14:val="none"/>
          </w:rPr>
          <w:t xml:space="preserve"> Course offerings for the semester </w:t>
        </w:r>
        <w:proofErr w:type="gramStart"/>
        <w:r w:rsidRPr="00314AB2">
          <w:rPr>
            <w:rFonts w:ascii="Arial" w:eastAsia="Arial" w:hAnsi="Arial" w:cs="Times New Roman"/>
            <w:i/>
            <w:color w:val="717171"/>
            <w:kern w:val="0"/>
            <w:sz w:val="18"/>
            <w:szCs w:val="18"/>
            <w:lang w:eastAsia="ja-JP"/>
            <w14:ligatures w14:val="none"/>
          </w:rPr>
          <w:t>must be finalized</w:t>
        </w:r>
        <w:proofErr w:type="gramEnd"/>
        <w:r w:rsidRPr="00314AB2">
          <w:rPr>
            <w:rFonts w:ascii="Arial" w:eastAsia="Arial" w:hAnsi="Arial" w:cs="Times New Roman"/>
            <w:i/>
            <w:color w:val="717171"/>
            <w:kern w:val="0"/>
            <w:sz w:val="18"/>
            <w:szCs w:val="18"/>
            <w:lang w:eastAsia="ja-JP"/>
            <w14:ligatures w14:val="none"/>
          </w:rPr>
          <w:t>.</w:t>
        </w:r>
      </w:ins>
    </w:p>
    <w:p w:rsidR="00314AB2" w:rsidRPr="00314AB2" w:rsidRDefault="00314AB2" w:rsidP="00314AB2">
      <w:pPr>
        <w:spacing w:after="180" w:line="360" w:lineRule="auto"/>
        <w:rPr>
          <w:ins w:id="3852" w:author="HURR MEHDI" w:date="2025-03-26T22:19:00Z"/>
          <w:rFonts w:ascii="Arial" w:eastAsia="Arial" w:hAnsi="Arial" w:cs="Times New Roman"/>
          <w:b/>
          <w:color w:val="0070C0"/>
          <w:kern w:val="0"/>
          <w:sz w:val="20"/>
          <w:szCs w:val="18"/>
          <w:lang w:eastAsia="ja-JP"/>
          <w14:ligatures w14:val="none"/>
        </w:rPr>
      </w:pPr>
      <w:proofErr w:type="spellStart"/>
      <w:ins w:id="3853" w:author="HURR MEHDI" w:date="2025-03-26T22:19:00Z">
        <w:r w:rsidRPr="00314AB2">
          <w:rPr>
            <w:rFonts w:ascii="Arial" w:eastAsia="Arial" w:hAnsi="Arial" w:cs="Times New Roman"/>
            <w:b/>
            <w:color w:val="0070C0"/>
            <w:kern w:val="0"/>
            <w:sz w:val="20"/>
            <w:szCs w:val="18"/>
            <w:lang w:eastAsia="ja-JP"/>
            <w14:ligatures w14:val="none"/>
          </w:rPr>
          <w:t>Postconditions</w:t>
        </w:r>
        <w:proofErr w:type="spellEnd"/>
        <w:r w:rsidRPr="00314AB2">
          <w:rPr>
            <w:rFonts w:ascii="Arial" w:eastAsia="Arial" w:hAnsi="Arial" w:cs="Times New Roman"/>
            <w:b/>
            <w:color w:val="0070C0"/>
            <w:kern w:val="0"/>
            <w:sz w:val="20"/>
            <w:szCs w:val="18"/>
            <w:lang w:eastAsia="ja-JP"/>
            <w14:ligatures w14:val="none"/>
          </w:rPr>
          <w:t xml:space="preserve">: </w:t>
        </w:r>
      </w:ins>
    </w:p>
    <w:p w:rsidR="00314AB2" w:rsidRPr="00314AB2" w:rsidRDefault="00314AB2" w:rsidP="00314AB2">
      <w:pPr>
        <w:numPr>
          <w:ilvl w:val="0"/>
          <w:numId w:val="35"/>
        </w:numPr>
        <w:spacing w:after="180" w:line="360" w:lineRule="auto"/>
        <w:contextualSpacing/>
        <w:rPr>
          <w:ins w:id="3854" w:author="HURR MEHDI" w:date="2025-03-26T22:19:00Z"/>
          <w:rFonts w:ascii="Arial" w:eastAsia="Arial" w:hAnsi="Arial" w:cs="Times New Roman"/>
          <w:i/>
          <w:color w:val="717171"/>
          <w:kern w:val="0"/>
          <w:sz w:val="18"/>
          <w:szCs w:val="18"/>
          <w:lang w:eastAsia="ja-JP"/>
          <w14:ligatures w14:val="none"/>
        </w:rPr>
      </w:pPr>
      <w:ins w:id="3855" w:author="HURR MEHDI" w:date="2025-03-26T22:19:00Z">
        <w:r w:rsidRPr="00314AB2">
          <w:rPr>
            <w:rFonts w:ascii="Arial" w:eastAsia="Arial" w:hAnsi="Arial" w:cs="Times New Roman"/>
            <w:i/>
            <w:color w:val="717171"/>
            <w:kern w:val="0"/>
            <w:sz w:val="18"/>
            <w:szCs w:val="18"/>
            <w:lang w:eastAsia="ja-JP"/>
            <w14:ligatures w14:val="none"/>
          </w:rPr>
          <w:t xml:space="preserve">A new timetable </w:t>
        </w:r>
        <w:proofErr w:type="gramStart"/>
        <w:r w:rsidRPr="00314AB2">
          <w:rPr>
            <w:rFonts w:ascii="Arial" w:eastAsia="Arial" w:hAnsi="Arial" w:cs="Times New Roman"/>
            <w:i/>
            <w:color w:val="717171"/>
            <w:kern w:val="0"/>
            <w:sz w:val="18"/>
            <w:szCs w:val="18"/>
            <w:lang w:eastAsia="ja-JP"/>
            <w14:ligatures w14:val="none"/>
          </w:rPr>
          <w:t>is added</w:t>
        </w:r>
        <w:proofErr w:type="gramEnd"/>
        <w:r w:rsidRPr="00314AB2">
          <w:rPr>
            <w:rFonts w:ascii="Arial" w:eastAsia="Arial" w:hAnsi="Arial" w:cs="Times New Roman"/>
            <w:i/>
            <w:color w:val="717171"/>
            <w:kern w:val="0"/>
            <w:sz w:val="18"/>
            <w:szCs w:val="18"/>
            <w:lang w:eastAsia="ja-JP"/>
            <w14:ligatures w14:val="none"/>
          </w:rPr>
          <w:t xml:space="preserve"> to the system. </w:t>
        </w:r>
      </w:ins>
    </w:p>
    <w:p w:rsidR="00314AB2" w:rsidRPr="00314AB2" w:rsidRDefault="00314AB2" w:rsidP="00314AB2">
      <w:pPr>
        <w:numPr>
          <w:ilvl w:val="0"/>
          <w:numId w:val="35"/>
        </w:numPr>
        <w:spacing w:after="180" w:line="360" w:lineRule="auto"/>
        <w:contextualSpacing/>
        <w:rPr>
          <w:ins w:id="3856" w:author="HURR MEHDI" w:date="2025-03-26T22:19:00Z"/>
          <w:rFonts w:ascii="Arial" w:eastAsia="Arial" w:hAnsi="Arial" w:cs="Times New Roman"/>
          <w:i/>
          <w:color w:val="717171"/>
          <w:kern w:val="0"/>
          <w:sz w:val="18"/>
          <w:szCs w:val="18"/>
          <w:lang w:eastAsia="ja-JP"/>
          <w14:ligatures w14:val="none"/>
        </w:rPr>
      </w:pPr>
      <w:ins w:id="3857" w:author="HURR MEHDI" w:date="2025-03-26T22:19:00Z">
        <w:r w:rsidRPr="00314AB2">
          <w:rPr>
            <w:rFonts w:ascii="Arial" w:eastAsia="Arial" w:hAnsi="Arial" w:cs="Times New Roman"/>
            <w:i/>
            <w:color w:val="717171"/>
            <w:kern w:val="0"/>
            <w:sz w:val="18"/>
            <w:szCs w:val="18"/>
            <w:lang w:eastAsia="ja-JP"/>
            <w14:ligatures w14:val="none"/>
          </w:rPr>
          <w:t>The timetable is accessible to students and faculty.</w:t>
        </w:r>
      </w:ins>
    </w:p>
    <w:p w:rsidR="00314AB2" w:rsidRPr="00314AB2" w:rsidRDefault="00314AB2" w:rsidP="00314AB2">
      <w:pPr>
        <w:spacing w:after="180" w:line="360" w:lineRule="auto"/>
        <w:rPr>
          <w:ins w:id="3858" w:author="HURR MEHDI" w:date="2025-03-26T22:19:00Z"/>
          <w:rFonts w:ascii="Arial" w:eastAsia="Arial" w:hAnsi="Arial" w:cs="Times New Roman"/>
          <w:b/>
          <w:color w:val="0070C0"/>
          <w:kern w:val="0"/>
          <w:sz w:val="20"/>
          <w:szCs w:val="18"/>
          <w:lang w:eastAsia="ja-JP"/>
          <w14:ligatures w14:val="none"/>
        </w:rPr>
      </w:pPr>
      <w:ins w:id="3859" w:author="HURR MEHDI" w:date="2025-03-26T22:19:00Z">
        <w:r w:rsidRPr="00314AB2">
          <w:rPr>
            <w:rFonts w:ascii="Arial" w:eastAsia="Arial" w:hAnsi="Arial" w:cs="Times New Roman"/>
            <w:b/>
            <w:color w:val="0070C0"/>
            <w:kern w:val="0"/>
            <w:sz w:val="20"/>
            <w:szCs w:val="18"/>
            <w:lang w:eastAsia="ja-JP"/>
            <w14:ligatures w14:val="none"/>
          </w:rPr>
          <w:t>Inputs:</w:t>
        </w:r>
      </w:ins>
    </w:p>
    <w:p w:rsidR="00314AB2" w:rsidRPr="00314AB2" w:rsidRDefault="00314AB2" w:rsidP="00314AB2">
      <w:pPr>
        <w:numPr>
          <w:ilvl w:val="0"/>
          <w:numId w:val="80"/>
        </w:numPr>
        <w:spacing w:after="180" w:line="360" w:lineRule="auto"/>
        <w:contextualSpacing/>
        <w:rPr>
          <w:ins w:id="3860" w:author="HURR MEHDI" w:date="2025-03-26T22:19:00Z"/>
          <w:rFonts w:ascii="Arial" w:eastAsia="Arial" w:hAnsi="Arial" w:cs="Times New Roman"/>
          <w:i/>
          <w:color w:val="717171"/>
          <w:kern w:val="0"/>
          <w:sz w:val="18"/>
          <w:szCs w:val="18"/>
          <w:lang w:eastAsia="ja-JP"/>
          <w14:ligatures w14:val="none"/>
        </w:rPr>
      </w:pPr>
      <w:ins w:id="3861" w:author="HURR MEHDI" w:date="2025-03-26T22:19:00Z">
        <w:r w:rsidRPr="00314AB2">
          <w:rPr>
            <w:rFonts w:ascii="Arial" w:eastAsia="Arial" w:hAnsi="Arial" w:cs="Times New Roman"/>
            <w:i/>
            <w:color w:val="717171"/>
            <w:kern w:val="0"/>
            <w:sz w:val="18"/>
            <w:szCs w:val="18"/>
            <w:lang w:eastAsia="ja-JP"/>
            <w14:ligatures w14:val="none"/>
          </w:rPr>
          <w:t>Course ID</w:t>
        </w:r>
      </w:ins>
    </w:p>
    <w:p w:rsidR="00314AB2" w:rsidRPr="00314AB2" w:rsidRDefault="00314AB2" w:rsidP="00314AB2">
      <w:pPr>
        <w:numPr>
          <w:ilvl w:val="0"/>
          <w:numId w:val="80"/>
        </w:numPr>
        <w:spacing w:after="180" w:line="360" w:lineRule="auto"/>
        <w:contextualSpacing/>
        <w:rPr>
          <w:ins w:id="3862" w:author="HURR MEHDI" w:date="2025-03-26T22:19:00Z"/>
          <w:rFonts w:ascii="Arial" w:eastAsia="Arial" w:hAnsi="Arial" w:cs="Times New Roman"/>
          <w:i/>
          <w:color w:val="717171"/>
          <w:kern w:val="0"/>
          <w:sz w:val="18"/>
          <w:szCs w:val="18"/>
          <w:lang w:eastAsia="ja-JP"/>
          <w14:ligatures w14:val="none"/>
        </w:rPr>
      </w:pPr>
      <w:ins w:id="3863" w:author="HURR MEHDI" w:date="2025-03-26T22:19:00Z">
        <w:r w:rsidRPr="00314AB2">
          <w:rPr>
            <w:rFonts w:ascii="Arial" w:eastAsia="Arial" w:hAnsi="Arial" w:cs="Times New Roman"/>
            <w:i/>
            <w:color w:val="717171"/>
            <w:kern w:val="0"/>
            <w:sz w:val="18"/>
            <w:szCs w:val="18"/>
            <w:lang w:eastAsia="ja-JP"/>
            <w14:ligatures w14:val="none"/>
          </w:rPr>
          <w:t>New Schedule Details (Time Slot, Instructor, Classroom)</w:t>
        </w:r>
      </w:ins>
    </w:p>
    <w:p w:rsidR="00314AB2" w:rsidRPr="00314AB2" w:rsidRDefault="00314AB2" w:rsidP="00314AB2">
      <w:pPr>
        <w:spacing w:after="180" w:line="360" w:lineRule="auto"/>
        <w:rPr>
          <w:ins w:id="3864" w:author="HURR MEHDI" w:date="2025-03-26T22:19:00Z"/>
          <w:rFonts w:ascii="Arial" w:eastAsia="Arial" w:hAnsi="Arial" w:cs="Times New Roman"/>
          <w:b/>
          <w:color w:val="0070C0"/>
          <w:kern w:val="0"/>
          <w:sz w:val="20"/>
          <w:szCs w:val="18"/>
          <w:lang w:eastAsia="ja-JP"/>
          <w14:ligatures w14:val="none"/>
        </w:rPr>
      </w:pPr>
      <w:ins w:id="3865" w:author="HURR MEHDI" w:date="2025-03-26T22:19:00Z">
        <w:r w:rsidRPr="00314AB2">
          <w:rPr>
            <w:rFonts w:ascii="Arial" w:eastAsia="Arial" w:hAnsi="Arial" w:cs="Times New Roman"/>
            <w:b/>
            <w:color w:val="0070C0"/>
            <w:kern w:val="0"/>
            <w:sz w:val="20"/>
            <w:szCs w:val="18"/>
            <w:lang w:eastAsia="ja-JP"/>
            <w14:ligatures w14:val="none"/>
          </w:rPr>
          <w:t>Outputs:</w:t>
        </w:r>
      </w:ins>
    </w:p>
    <w:p w:rsidR="00314AB2" w:rsidRPr="00314AB2" w:rsidRDefault="00314AB2" w:rsidP="00314AB2">
      <w:pPr>
        <w:numPr>
          <w:ilvl w:val="0"/>
          <w:numId w:val="81"/>
        </w:numPr>
        <w:spacing w:after="180" w:line="288" w:lineRule="auto"/>
        <w:contextualSpacing/>
        <w:rPr>
          <w:ins w:id="3866" w:author="HURR MEHDI" w:date="2025-03-26T22:19:00Z"/>
          <w:rFonts w:ascii="Arial" w:eastAsia="Arial" w:hAnsi="Arial" w:cs="Times New Roman"/>
          <w:i/>
          <w:color w:val="717171"/>
          <w:kern w:val="0"/>
          <w:sz w:val="18"/>
          <w:szCs w:val="18"/>
          <w:lang w:eastAsia="ja-JP"/>
          <w14:ligatures w14:val="none"/>
        </w:rPr>
      </w:pPr>
      <w:ins w:id="3867" w:author="HURR MEHDI" w:date="2025-03-26T22:19:00Z">
        <w:r w:rsidRPr="00314AB2">
          <w:rPr>
            <w:rFonts w:ascii="Arial" w:eastAsia="Arial" w:hAnsi="Arial" w:cs="Times New Roman"/>
            <w:i/>
            <w:color w:val="717171"/>
            <w:kern w:val="0"/>
            <w:sz w:val="18"/>
            <w:szCs w:val="18"/>
            <w:lang w:eastAsia="ja-JP"/>
            <w14:ligatures w14:val="none"/>
          </w:rPr>
          <w:t>Schedule Update Status (Success or Conflict)</w:t>
        </w:r>
      </w:ins>
    </w:p>
    <w:p w:rsidR="00314AB2" w:rsidRPr="00314AB2" w:rsidRDefault="00314AB2" w:rsidP="00314AB2">
      <w:pPr>
        <w:spacing w:after="180" w:line="360" w:lineRule="auto"/>
        <w:rPr>
          <w:ins w:id="3868" w:author="HURR MEHDI" w:date="2025-03-26T22:19:00Z"/>
          <w:rFonts w:ascii="Arial" w:eastAsia="Arial" w:hAnsi="Arial" w:cs="Times New Roman"/>
          <w:b/>
          <w:color w:val="0070C0"/>
          <w:kern w:val="0"/>
          <w:sz w:val="20"/>
          <w:szCs w:val="18"/>
          <w:lang w:eastAsia="ja-JP"/>
          <w14:ligatures w14:val="none"/>
        </w:rPr>
      </w:pPr>
      <w:ins w:id="3869" w:author="HURR MEHDI" w:date="2025-03-26T22:19:00Z">
        <w:r w:rsidRPr="00314AB2">
          <w:rPr>
            <w:rFonts w:ascii="Arial" w:eastAsia="Arial" w:hAnsi="Arial" w:cs="Times New Roman"/>
            <w:b/>
            <w:color w:val="0070C0"/>
            <w:kern w:val="0"/>
            <w:sz w:val="20"/>
            <w:szCs w:val="18"/>
            <w:lang w:eastAsia="ja-JP"/>
            <w14:ligatures w14:val="none"/>
          </w:rPr>
          <w:t>Main Success Scenario:</w:t>
        </w:r>
      </w:ins>
    </w:p>
    <w:p w:rsidR="00314AB2" w:rsidRPr="00314AB2" w:rsidRDefault="00314AB2" w:rsidP="00314AB2">
      <w:pPr>
        <w:numPr>
          <w:ilvl w:val="0"/>
          <w:numId w:val="79"/>
        </w:numPr>
        <w:spacing w:after="200" w:line="360" w:lineRule="auto"/>
        <w:contextualSpacing/>
        <w:rPr>
          <w:ins w:id="3870" w:author="HURR MEHDI" w:date="2025-03-26T22:19:00Z"/>
          <w:rFonts w:ascii="Arial" w:eastAsia="MS Mincho" w:hAnsi="Arial" w:cs="Arial"/>
          <w:i/>
          <w:color w:val="717171"/>
          <w:kern w:val="0"/>
          <w:sz w:val="18"/>
          <w14:ligatures w14:val="none"/>
        </w:rPr>
      </w:pPr>
      <w:ins w:id="3871" w:author="HURR MEHDI" w:date="2025-03-26T22:19:00Z">
        <w:r w:rsidRPr="00314AB2">
          <w:rPr>
            <w:rFonts w:ascii="Arial" w:eastAsia="MS Mincho" w:hAnsi="Arial" w:cs="Arial"/>
            <w:i/>
            <w:color w:val="717171"/>
            <w:kern w:val="0"/>
            <w:sz w:val="18"/>
            <w14:ligatures w14:val="none"/>
          </w:rPr>
          <w:t>The Timetable Coordinator navigates to the "Change Class Schedule" section.</w:t>
        </w:r>
      </w:ins>
    </w:p>
    <w:p w:rsidR="00314AB2" w:rsidRPr="00314AB2" w:rsidRDefault="00314AB2" w:rsidP="00314AB2">
      <w:pPr>
        <w:numPr>
          <w:ilvl w:val="0"/>
          <w:numId w:val="79"/>
        </w:numPr>
        <w:spacing w:after="180" w:line="360" w:lineRule="auto"/>
        <w:contextualSpacing/>
        <w:rPr>
          <w:ins w:id="3872" w:author="HURR MEHDI" w:date="2025-03-26T22:19:00Z"/>
          <w:rFonts w:ascii="Arial" w:eastAsia="MS Mincho" w:hAnsi="Arial" w:cs="Arial"/>
          <w:i/>
          <w:color w:val="717171"/>
          <w:kern w:val="0"/>
          <w:sz w:val="18"/>
          <w14:ligatures w14:val="none"/>
        </w:rPr>
      </w:pPr>
      <w:ins w:id="3873" w:author="HURR MEHDI" w:date="2025-03-26T22:19:00Z">
        <w:r w:rsidRPr="00314AB2">
          <w:rPr>
            <w:rFonts w:ascii="Arial" w:eastAsia="MS Mincho" w:hAnsi="Arial" w:cs="Arial"/>
            <w:i/>
            <w:color w:val="717171"/>
            <w:kern w:val="0"/>
            <w:sz w:val="18"/>
            <w14:ligatures w14:val="none"/>
          </w:rPr>
          <w:t>The Coordinator selects a course and enters the new schedule details.</w:t>
        </w:r>
      </w:ins>
    </w:p>
    <w:p w:rsidR="00314AB2" w:rsidRPr="00314AB2" w:rsidRDefault="00314AB2" w:rsidP="00314AB2">
      <w:pPr>
        <w:numPr>
          <w:ilvl w:val="0"/>
          <w:numId w:val="79"/>
        </w:numPr>
        <w:spacing w:after="180" w:line="360" w:lineRule="auto"/>
        <w:contextualSpacing/>
        <w:rPr>
          <w:ins w:id="3874" w:author="HURR MEHDI" w:date="2025-03-26T22:19:00Z"/>
          <w:rFonts w:ascii="Arial" w:eastAsia="MS Mincho" w:hAnsi="Arial" w:cs="Arial"/>
          <w:i/>
          <w:color w:val="717171"/>
          <w:kern w:val="0"/>
          <w:sz w:val="18"/>
          <w14:ligatures w14:val="none"/>
        </w:rPr>
      </w:pPr>
      <w:ins w:id="3875" w:author="HURR MEHDI" w:date="2025-03-26T22:19:00Z">
        <w:r w:rsidRPr="00314AB2">
          <w:rPr>
            <w:rFonts w:ascii="Arial" w:eastAsia="MS Mincho" w:hAnsi="Arial" w:cs="Arial"/>
            <w:i/>
            <w:color w:val="717171"/>
            <w:kern w:val="0"/>
            <w:sz w:val="18"/>
            <w14:ligatures w14:val="none"/>
          </w:rPr>
          <w:t>The system checks for conflicts (e.g., overlapping classes, instructor availability).</w:t>
        </w:r>
      </w:ins>
    </w:p>
    <w:p w:rsidR="00314AB2" w:rsidRPr="00314AB2" w:rsidRDefault="00314AB2" w:rsidP="00314AB2">
      <w:pPr>
        <w:numPr>
          <w:ilvl w:val="0"/>
          <w:numId w:val="79"/>
        </w:numPr>
        <w:spacing w:after="180" w:line="360" w:lineRule="auto"/>
        <w:contextualSpacing/>
        <w:rPr>
          <w:ins w:id="3876" w:author="HURR MEHDI" w:date="2025-03-26T22:19:00Z"/>
          <w:rFonts w:ascii="Arial" w:eastAsia="MS Mincho" w:hAnsi="Arial" w:cs="Arial"/>
          <w:i/>
          <w:color w:val="717171"/>
          <w:kern w:val="0"/>
          <w:sz w:val="18"/>
          <w14:ligatures w14:val="none"/>
        </w:rPr>
      </w:pPr>
      <w:ins w:id="3877" w:author="HURR MEHDI" w:date="2025-03-26T22:19:00Z">
        <w:r w:rsidRPr="00314AB2">
          <w:rPr>
            <w:rFonts w:ascii="Arial" w:eastAsia="MS Mincho" w:hAnsi="Arial" w:cs="Arial"/>
            <w:i/>
            <w:color w:val="717171"/>
            <w:kern w:val="0"/>
            <w:sz w:val="18"/>
            <w14:ligatures w14:val="none"/>
          </w:rPr>
          <w:t>If no conflicts, the system updates the schedule in the database.</w:t>
        </w:r>
      </w:ins>
    </w:p>
    <w:p w:rsidR="00314AB2" w:rsidRPr="00314AB2" w:rsidRDefault="00314AB2" w:rsidP="00314AB2">
      <w:pPr>
        <w:numPr>
          <w:ilvl w:val="0"/>
          <w:numId w:val="79"/>
        </w:numPr>
        <w:spacing w:after="180" w:line="360" w:lineRule="auto"/>
        <w:contextualSpacing/>
        <w:rPr>
          <w:ins w:id="3878" w:author="HURR MEHDI" w:date="2025-03-26T22:19:00Z"/>
          <w:rFonts w:ascii="Arial" w:eastAsia="MS Mincho" w:hAnsi="Arial" w:cs="Arial"/>
          <w:i/>
          <w:color w:val="717171"/>
          <w:kern w:val="0"/>
          <w:sz w:val="18"/>
          <w14:ligatures w14:val="none"/>
        </w:rPr>
      </w:pPr>
      <w:ins w:id="3879" w:author="HURR MEHDI" w:date="2025-03-26T22:19:00Z">
        <w:r w:rsidRPr="00314AB2">
          <w:rPr>
            <w:rFonts w:ascii="Arial" w:eastAsia="MS Mincho" w:hAnsi="Arial" w:cs="Arial"/>
            <w:i/>
            <w:color w:val="717171"/>
            <w:kern w:val="0"/>
            <w:sz w:val="18"/>
            <w14:ligatures w14:val="none"/>
          </w:rPr>
          <w:t xml:space="preserve">The system confirms the schedule </w:t>
        </w:r>
        <w:proofErr w:type="gramStart"/>
        <w:r w:rsidRPr="00314AB2">
          <w:rPr>
            <w:rFonts w:ascii="Arial" w:eastAsia="MS Mincho" w:hAnsi="Arial" w:cs="Arial"/>
            <w:i/>
            <w:color w:val="717171"/>
            <w:kern w:val="0"/>
            <w:sz w:val="18"/>
            <w14:ligatures w14:val="none"/>
          </w:rPr>
          <w:t>has been successfully changed</w:t>
        </w:r>
        <w:proofErr w:type="gramEnd"/>
        <w:r w:rsidRPr="00314AB2">
          <w:rPr>
            <w:rFonts w:ascii="Arial" w:eastAsia="MS Mincho" w:hAnsi="Arial" w:cs="Arial"/>
            <w:i/>
            <w:color w:val="717171"/>
            <w:kern w:val="0"/>
            <w:sz w:val="18"/>
            <w14:ligatures w14:val="none"/>
          </w:rPr>
          <w:t>.</w:t>
        </w:r>
      </w:ins>
    </w:p>
    <w:p w:rsidR="00314AB2" w:rsidRPr="00314AB2" w:rsidRDefault="00314AB2" w:rsidP="00314AB2">
      <w:pPr>
        <w:spacing w:after="180" w:line="360" w:lineRule="auto"/>
        <w:rPr>
          <w:ins w:id="3880" w:author="HURR MEHDI" w:date="2025-03-26T22:19:00Z"/>
          <w:rFonts w:ascii="Arial" w:eastAsia="Arial" w:hAnsi="Arial" w:cs="Times New Roman"/>
          <w:b/>
          <w:color w:val="0070C0"/>
          <w:kern w:val="0"/>
          <w:sz w:val="20"/>
          <w:szCs w:val="18"/>
          <w:lang w:eastAsia="ja-JP"/>
          <w14:ligatures w14:val="none"/>
        </w:rPr>
      </w:pPr>
    </w:p>
    <w:p w:rsidR="00314AB2" w:rsidRPr="00314AB2" w:rsidRDefault="00314AB2" w:rsidP="00314AB2">
      <w:pPr>
        <w:spacing w:after="180" w:line="360" w:lineRule="auto"/>
        <w:rPr>
          <w:ins w:id="3881" w:author="HURR MEHDI" w:date="2025-03-26T22:19:00Z"/>
          <w:rFonts w:ascii="Arial" w:eastAsia="Arial" w:hAnsi="Arial" w:cs="Times New Roman"/>
          <w:b/>
          <w:color w:val="0070C0"/>
          <w:kern w:val="0"/>
          <w:sz w:val="20"/>
          <w:szCs w:val="18"/>
          <w:lang w:eastAsia="ja-JP"/>
          <w14:ligatures w14:val="none"/>
        </w:rPr>
      </w:pPr>
      <w:ins w:id="3882" w:author="HURR MEHDI" w:date="2025-03-26T22:19:00Z">
        <w:r w:rsidRPr="00314AB2">
          <w:rPr>
            <w:rFonts w:ascii="Arial" w:eastAsia="Arial" w:hAnsi="Arial" w:cs="Times New Roman"/>
            <w:b/>
            <w:color w:val="0070C0"/>
            <w:kern w:val="0"/>
            <w:sz w:val="20"/>
            <w:szCs w:val="18"/>
            <w:lang w:eastAsia="ja-JP"/>
            <w14:ligatures w14:val="none"/>
          </w:rPr>
          <w:t>Alternative Scenarios:</w:t>
        </w:r>
      </w:ins>
    </w:p>
    <w:p w:rsidR="00314AB2" w:rsidRDefault="00314AB2" w:rsidP="00B61B1C">
      <w:pPr>
        <w:numPr>
          <w:ilvl w:val="0"/>
          <w:numId w:val="82"/>
        </w:numPr>
        <w:spacing w:after="180" w:line="360" w:lineRule="auto"/>
        <w:contextualSpacing/>
        <w:rPr>
          <w:ins w:id="3883" w:author="HURR MEHDI" w:date="2025-03-26T22:20:00Z"/>
          <w:rFonts w:ascii="Arial" w:eastAsia="Arial" w:hAnsi="Arial" w:cs="Times New Roman"/>
          <w:i/>
          <w:color w:val="717171"/>
          <w:kern w:val="0"/>
          <w:sz w:val="18"/>
          <w:szCs w:val="18"/>
          <w:lang w:eastAsia="ja-JP"/>
          <w14:ligatures w14:val="none"/>
        </w:rPr>
        <w:pPrChange w:id="3884" w:author="HURR MEHDI" w:date="2025-03-27T01:14:00Z">
          <w:pPr>
            <w:spacing w:after="180" w:line="276" w:lineRule="auto"/>
            <w:contextualSpacing/>
          </w:pPr>
        </w:pPrChange>
      </w:pPr>
      <w:ins w:id="3885" w:author="HURR MEHDI" w:date="2025-03-26T22:19:00Z">
        <w:r w:rsidRPr="00314AB2">
          <w:rPr>
            <w:rFonts w:ascii="Arial" w:eastAsia="Arial" w:hAnsi="Arial" w:cs="Times New Roman"/>
            <w:i/>
            <w:color w:val="717171"/>
            <w:kern w:val="0"/>
            <w:sz w:val="18"/>
            <w:szCs w:val="18"/>
            <w:lang w:eastAsia="ja-JP"/>
            <w14:ligatures w14:val="none"/>
          </w:rPr>
          <w:t xml:space="preserve"> Room Unavailability:</w:t>
        </w:r>
      </w:ins>
    </w:p>
    <w:p w:rsidR="00314AB2" w:rsidRPr="00314AB2" w:rsidRDefault="00314AB2" w:rsidP="00B61B1C">
      <w:pPr>
        <w:spacing w:after="180" w:line="360" w:lineRule="auto"/>
        <w:ind w:left="720"/>
        <w:contextualSpacing/>
        <w:rPr>
          <w:ins w:id="3886" w:author="HURR MEHDI" w:date="2025-03-26T22:19:00Z"/>
          <w:rFonts w:ascii="Arial" w:eastAsia="Arial" w:hAnsi="Arial" w:cs="Times New Roman"/>
          <w:i/>
          <w:color w:val="717171"/>
          <w:kern w:val="0"/>
          <w:sz w:val="18"/>
          <w:szCs w:val="18"/>
          <w:lang w:eastAsia="ja-JP"/>
          <w14:ligatures w14:val="none"/>
          <w:rPrChange w:id="3887" w:author="HURR MEHDI" w:date="2025-03-26T22:20:00Z">
            <w:rPr>
              <w:ins w:id="3888" w:author="HURR MEHDI" w:date="2025-03-26T22:19:00Z"/>
              <w:lang w:eastAsia="ja-JP"/>
            </w:rPr>
          </w:rPrChange>
        </w:rPr>
        <w:pPrChange w:id="3889" w:author="HURR MEHDI" w:date="2025-03-27T01:14:00Z">
          <w:pPr>
            <w:spacing w:after="180" w:line="276" w:lineRule="auto"/>
            <w:contextualSpacing/>
          </w:pPr>
        </w:pPrChange>
      </w:pPr>
      <w:ins w:id="3890" w:author="HURR MEHDI" w:date="2025-03-26T22:19:00Z">
        <w:r w:rsidRPr="00314AB2">
          <w:rPr>
            <w:rFonts w:ascii="Arial" w:eastAsia="Arial" w:hAnsi="Arial" w:cs="Times New Roman"/>
            <w:i/>
            <w:color w:val="717171"/>
            <w:kern w:val="0"/>
            <w:sz w:val="18"/>
            <w:szCs w:val="18"/>
            <w:lang w:eastAsia="ja-JP"/>
            <w14:ligatures w14:val="none"/>
            <w:rPrChange w:id="3891" w:author="HURR MEHDI" w:date="2025-03-26T22:20:00Z">
              <w:rPr>
                <w:lang w:eastAsia="ja-JP"/>
              </w:rPr>
            </w:rPrChange>
          </w:rPr>
          <w:t>The system notifies the Coordinator that a room is unavailable and suggests alternatives. The Coordinator selects a different room or time slot.</w:t>
        </w:r>
      </w:ins>
    </w:p>
    <w:p w:rsidR="00314AB2" w:rsidRPr="00314AB2" w:rsidRDefault="00314AB2" w:rsidP="00B61B1C">
      <w:pPr>
        <w:spacing w:after="180" w:line="360" w:lineRule="auto"/>
        <w:ind w:left="720"/>
        <w:contextualSpacing/>
        <w:rPr>
          <w:ins w:id="3892" w:author="HURR MEHDI" w:date="2025-03-26T22:19:00Z"/>
          <w:rFonts w:ascii="Arial" w:eastAsia="Arial" w:hAnsi="Arial" w:cs="Times New Roman"/>
          <w:i/>
          <w:color w:val="717171"/>
          <w:kern w:val="0"/>
          <w:sz w:val="18"/>
          <w:szCs w:val="18"/>
          <w:lang w:eastAsia="ja-JP"/>
          <w14:ligatures w14:val="none"/>
        </w:rPr>
        <w:pPrChange w:id="3893" w:author="HURR MEHDI" w:date="2025-03-27T01:14:00Z">
          <w:pPr>
            <w:spacing w:after="180" w:line="276" w:lineRule="auto"/>
            <w:ind w:left="720"/>
            <w:contextualSpacing/>
          </w:pPr>
        </w:pPrChange>
      </w:pPr>
    </w:p>
    <w:p w:rsidR="00314AB2" w:rsidRDefault="00314AB2" w:rsidP="00B61B1C">
      <w:pPr>
        <w:numPr>
          <w:ilvl w:val="0"/>
          <w:numId w:val="83"/>
        </w:numPr>
        <w:spacing w:after="180" w:line="360" w:lineRule="auto"/>
        <w:contextualSpacing/>
        <w:rPr>
          <w:ins w:id="3894" w:author="HURR MEHDI" w:date="2025-03-26T22:20:00Z"/>
          <w:rFonts w:ascii="Arial" w:eastAsia="Arial" w:hAnsi="Arial" w:cs="Times New Roman"/>
          <w:i/>
          <w:color w:val="717171"/>
          <w:kern w:val="0"/>
          <w:sz w:val="18"/>
          <w:szCs w:val="18"/>
          <w:lang w:eastAsia="ja-JP"/>
          <w14:ligatures w14:val="none"/>
        </w:rPr>
        <w:pPrChange w:id="3895" w:author="HURR MEHDI" w:date="2025-03-27T01:14:00Z">
          <w:pPr>
            <w:spacing w:after="180" w:line="276" w:lineRule="auto"/>
            <w:contextualSpacing/>
          </w:pPr>
        </w:pPrChange>
      </w:pPr>
      <w:ins w:id="3896" w:author="HURR MEHDI" w:date="2025-03-26T22:19:00Z">
        <w:r w:rsidRPr="00314AB2">
          <w:rPr>
            <w:rFonts w:ascii="Arial" w:eastAsia="Arial" w:hAnsi="Arial" w:cs="Times New Roman"/>
            <w:i/>
            <w:color w:val="717171"/>
            <w:kern w:val="0"/>
            <w:sz w:val="18"/>
            <w:szCs w:val="18"/>
            <w:lang w:eastAsia="ja-JP"/>
            <w14:ligatures w14:val="none"/>
          </w:rPr>
          <w:t xml:space="preserve">Instructor Scheduling Conflict: </w:t>
        </w:r>
      </w:ins>
    </w:p>
    <w:p w:rsidR="00314AB2" w:rsidRDefault="00314AB2" w:rsidP="00B61B1C">
      <w:pPr>
        <w:spacing w:after="180" w:line="360" w:lineRule="auto"/>
        <w:ind w:left="720"/>
        <w:contextualSpacing/>
        <w:rPr>
          <w:ins w:id="3897" w:author="HURR MEHDI" w:date="2025-03-26T22:21:00Z"/>
          <w:rFonts w:ascii="Arial" w:eastAsia="Arial" w:hAnsi="Arial" w:cs="Times New Roman"/>
          <w:i/>
          <w:color w:val="717171"/>
          <w:kern w:val="0"/>
          <w:sz w:val="18"/>
          <w:szCs w:val="18"/>
          <w:lang w:eastAsia="ja-JP"/>
          <w14:ligatures w14:val="none"/>
        </w:rPr>
        <w:pPrChange w:id="3898" w:author="HURR MEHDI" w:date="2025-03-27T01:14:00Z">
          <w:pPr>
            <w:spacing w:after="180" w:line="276" w:lineRule="auto"/>
            <w:contextualSpacing/>
          </w:pPr>
        </w:pPrChange>
      </w:pPr>
      <w:ins w:id="3899" w:author="HURR MEHDI" w:date="2025-03-26T22:19:00Z">
        <w:r w:rsidRPr="00314AB2">
          <w:rPr>
            <w:rFonts w:ascii="Arial" w:eastAsia="Arial" w:hAnsi="Arial" w:cs="Times New Roman"/>
            <w:i/>
            <w:color w:val="717171"/>
            <w:kern w:val="0"/>
            <w:sz w:val="18"/>
            <w:szCs w:val="18"/>
            <w:lang w:eastAsia="ja-JP"/>
            <w14:ligatures w14:val="none"/>
            <w:rPrChange w:id="3900" w:author="HURR MEHDI" w:date="2025-03-26T22:20:00Z">
              <w:rPr>
                <w:lang w:eastAsia="ja-JP"/>
              </w:rPr>
            </w:rPrChange>
          </w:rPr>
          <w:t>The system detects a scheduling conflict for an instructor. The Coordinator revises the schedule to resolve the conflict.</w:t>
        </w:r>
      </w:ins>
    </w:p>
    <w:p w:rsidR="00B61B1C" w:rsidRPr="00822615" w:rsidRDefault="004142F2" w:rsidP="00B61B1C">
      <w:pPr>
        <w:pStyle w:val="ListParagraph"/>
        <w:keepNext/>
        <w:keepLines/>
        <w:numPr>
          <w:ilvl w:val="0"/>
          <w:numId w:val="84"/>
        </w:numPr>
        <w:spacing w:before="360" w:after="120" w:line="240" w:lineRule="auto"/>
        <w:outlineLvl w:val="1"/>
        <w:rPr>
          <w:ins w:id="3901" w:author="HURR MEHDI" w:date="2025-03-27T01:13:00Z"/>
          <w:rFonts w:ascii="Arial" w:eastAsia="Arial" w:hAnsi="Arial" w:cs="Times New Roman (Body CS)"/>
          <w:b/>
          <w:bCs/>
          <w:color w:val="0070C0"/>
          <w:spacing w:val="10"/>
          <w:kern w:val="0"/>
          <w:sz w:val="24"/>
          <w:szCs w:val="18"/>
          <w:lang w:eastAsia="ja-JP"/>
          <w14:ligatures w14:val="none"/>
        </w:rPr>
        <w:pPrChange w:id="3902" w:author="HURR MEHDI" w:date="2025-03-27T01:22:00Z">
          <w:pPr>
            <w:pStyle w:val="ListParagraph"/>
            <w:keepNext/>
            <w:keepLines/>
            <w:numPr>
              <w:ilvl w:val="1"/>
              <w:numId w:val="45"/>
            </w:numPr>
            <w:spacing w:before="360" w:after="120" w:line="240" w:lineRule="auto"/>
            <w:ind w:hanging="720"/>
            <w:outlineLvl w:val="1"/>
          </w:pPr>
        </w:pPrChange>
      </w:pPr>
      <w:bookmarkStart w:id="3903" w:name="_Toc193933092"/>
      <w:ins w:id="3904" w:author="HURR MEHDI" w:date="2025-03-27T01:14:00Z">
        <w:r w:rsidRPr="00820A23">
          <w:rPr>
            <w:rFonts w:ascii="Cambria" w:eastAsia="MS Mincho" w:hAnsi="Cambria" w:cs="Times New Roman"/>
            <w:noProof/>
          </w:rPr>
          <w:drawing>
            <wp:anchor distT="0" distB="0" distL="114300" distR="114300" simplePos="0" relativeHeight="251668480" behindDoc="0" locked="0" layoutInCell="1" allowOverlap="1" wp14:anchorId="6D736227" wp14:editId="7E89554B">
              <wp:simplePos x="0" y="0"/>
              <wp:positionH relativeFrom="column">
                <wp:posOffset>-106878</wp:posOffset>
              </wp:positionH>
              <wp:positionV relativeFrom="paragraph">
                <wp:posOffset>285412</wp:posOffset>
              </wp:positionV>
              <wp:extent cx="6625590" cy="6495802"/>
              <wp:effectExtent l="0" t="0" r="3810" b="6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7712" cy="6497882"/>
                      </a:xfrm>
                      <a:prstGeom prst="rect">
                        <a:avLst/>
                      </a:prstGeom>
                    </pic:spPr>
                  </pic:pic>
                </a:graphicData>
              </a:graphic>
              <wp14:sizeRelH relativeFrom="margin">
                <wp14:pctWidth>0</wp14:pctWidth>
              </wp14:sizeRelH>
              <wp14:sizeRelV relativeFrom="margin">
                <wp14:pctHeight>0</wp14:pctHeight>
              </wp14:sizeRelV>
            </wp:anchor>
          </w:drawing>
        </w:r>
      </w:ins>
      <w:ins w:id="3905" w:author="HURR MEHDI" w:date="2025-03-27T01:13:00Z">
        <w:r w:rsidR="00B61B1C">
          <w:rPr>
            <w:rFonts w:ascii="Arial" w:eastAsia="Arial" w:hAnsi="Arial" w:cs="Times New Roman (Body CS)"/>
            <w:b/>
            <w:bCs/>
            <w:color w:val="0070C0"/>
            <w:spacing w:val="10"/>
            <w:kern w:val="0"/>
            <w:sz w:val="24"/>
            <w:szCs w:val="18"/>
            <w:lang w:eastAsia="ja-JP"/>
            <w14:ligatures w14:val="none"/>
          </w:rPr>
          <w:t xml:space="preserve">Domain </w:t>
        </w:r>
      </w:ins>
      <w:ins w:id="3906" w:author="HURR MEHDI" w:date="2025-03-27T01:14:00Z">
        <w:r w:rsidR="00B61B1C">
          <w:rPr>
            <w:rFonts w:ascii="Arial" w:eastAsia="Arial" w:hAnsi="Arial" w:cs="Times New Roman (Body CS)"/>
            <w:b/>
            <w:bCs/>
            <w:color w:val="0070C0"/>
            <w:spacing w:val="10"/>
            <w:kern w:val="0"/>
            <w:sz w:val="24"/>
            <w:szCs w:val="18"/>
            <w:lang w:eastAsia="ja-JP"/>
            <w14:ligatures w14:val="none"/>
          </w:rPr>
          <w:t>Model</w:t>
        </w:r>
      </w:ins>
      <w:bookmarkEnd w:id="3903"/>
    </w:p>
    <w:p w:rsidR="004142F2" w:rsidRDefault="00B61B1C" w:rsidP="007340C6">
      <w:pPr>
        <w:rPr>
          <w:ins w:id="3907" w:author="HURR MEHDI" w:date="2025-03-27T01:25:00Z"/>
          <w:rFonts w:ascii="Arial" w:hAnsi="Arial" w:cs="Arial"/>
        </w:rPr>
      </w:pPr>
      <w:ins w:id="3908" w:author="HURR MEHDI" w:date="2025-03-27T01:16:00Z">
        <w:r>
          <w:rPr>
            <w:rFonts w:ascii="Arial" w:hAnsi="Arial" w:cs="Arial"/>
          </w:rPr>
          <w:br/>
        </w:r>
        <w:r>
          <w:rPr>
            <w:rFonts w:ascii="Arial" w:hAnsi="Arial" w:cs="Arial"/>
          </w:rPr>
          <w:br/>
        </w:r>
        <w:r>
          <w:rPr>
            <w:rFonts w:ascii="Arial" w:hAnsi="Arial" w:cs="Arial"/>
          </w:rPr>
          <w:br/>
        </w:r>
      </w:ins>
    </w:p>
    <w:p w:rsidR="004142F2" w:rsidRDefault="004142F2" w:rsidP="007340C6">
      <w:pPr>
        <w:rPr>
          <w:ins w:id="3909" w:author="HURR MEHDI" w:date="2025-03-27T01:25:00Z"/>
          <w:rFonts w:ascii="Arial" w:hAnsi="Arial" w:cs="Arial"/>
        </w:rPr>
      </w:pPr>
    </w:p>
    <w:p w:rsidR="004142F2" w:rsidRDefault="004142F2" w:rsidP="007340C6">
      <w:pPr>
        <w:rPr>
          <w:ins w:id="3910" w:author="HURR MEHDI" w:date="2025-03-27T01:25:00Z"/>
          <w:rFonts w:ascii="Arial" w:hAnsi="Arial" w:cs="Arial"/>
        </w:rPr>
      </w:pPr>
    </w:p>
    <w:p w:rsidR="004142F2" w:rsidRDefault="004142F2" w:rsidP="007340C6">
      <w:pPr>
        <w:rPr>
          <w:ins w:id="3911" w:author="HURR MEHDI" w:date="2025-03-27T01:25:00Z"/>
          <w:rFonts w:ascii="Arial" w:hAnsi="Arial" w:cs="Arial"/>
        </w:rPr>
      </w:pPr>
    </w:p>
    <w:p w:rsidR="004142F2" w:rsidRDefault="004142F2" w:rsidP="007340C6">
      <w:pPr>
        <w:rPr>
          <w:ins w:id="3912" w:author="HURR MEHDI" w:date="2025-03-27T01:25:00Z"/>
          <w:rFonts w:ascii="Arial" w:hAnsi="Arial" w:cs="Arial"/>
        </w:rPr>
      </w:pPr>
    </w:p>
    <w:p w:rsidR="004142F2" w:rsidRDefault="004142F2" w:rsidP="007340C6">
      <w:pPr>
        <w:rPr>
          <w:ins w:id="3913" w:author="HURR MEHDI" w:date="2025-03-27T01:25:00Z"/>
          <w:rFonts w:ascii="Arial" w:hAnsi="Arial" w:cs="Arial"/>
        </w:rPr>
      </w:pPr>
    </w:p>
    <w:p w:rsidR="004142F2" w:rsidRDefault="004142F2" w:rsidP="007340C6">
      <w:pPr>
        <w:rPr>
          <w:ins w:id="3914" w:author="HURR MEHDI" w:date="2025-03-27T01:25:00Z"/>
          <w:rFonts w:ascii="Arial" w:hAnsi="Arial" w:cs="Arial"/>
        </w:rPr>
      </w:pPr>
    </w:p>
    <w:p w:rsidR="004142F2" w:rsidRDefault="004142F2" w:rsidP="007340C6">
      <w:pPr>
        <w:rPr>
          <w:ins w:id="3915" w:author="HURR MEHDI" w:date="2025-03-27T01:25:00Z"/>
          <w:rFonts w:ascii="Arial" w:hAnsi="Arial" w:cs="Arial"/>
        </w:rPr>
      </w:pPr>
    </w:p>
    <w:p w:rsidR="004142F2" w:rsidRDefault="004142F2" w:rsidP="007340C6">
      <w:pPr>
        <w:rPr>
          <w:ins w:id="3916" w:author="HURR MEHDI" w:date="2025-03-27T01:25:00Z"/>
          <w:rFonts w:ascii="Arial" w:hAnsi="Arial" w:cs="Arial"/>
        </w:rPr>
      </w:pPr>
    </w:p>
    <w:p w:rsidR="004142F2" w:rsidRDefault="004142F2" w:rsidP="007340C6">
      <w:pPr>
        <w:rPr>
          <w:ins w:id="3917" w:author="HURR MEHDI" w:date="2025-03-27T01:25:00Z"/>
          <w:rFonts w:ascii="Arial" w:hAnsi="Arial" w:cs="Arial"/>
        </w:rPr>
      </w:pPr>
    </w:p>
    <w:p w:rsidR="004142F2" w:rsidRDefault="004142F2" w:rsidP="007340C6">
      <w:pPr>
        <w:rPr>
          <w:ins w:id="3918" w:author="HURR MEHDI" w:date="2025-03-27T01:25:00Z"/>
          <w:rFonts w:ascii="Arial" w:hAnsi="Arial" w:cs="Arial"/>
        </w:rPr>
      </w:pPr>
    </w:p>
    <w:p w:rsidR="004142F2" w:rsidRDefault="004142F2" w:rsidP="007340C6">
      <w:pPr>
        <w:rPr>
          <w:ins w:id="3919" w:author="HURR MEHDI" w:date="2025-03-27T01:25:00Z"/>
          <w:rFonts w:ascii="Arial" w:hAnsi="Arial" w:cs="Arial"/>
        </w:rPr>
      </w:pPr>
    </w:p>
    <w:p w:rsidR="004142F2" w:rsidRDefault="004142F2" w:rsidP="007340C6">
      <w:pPr>
        <w:rPr>
          <w:ins w:id="3920" w:author="HURR MEHDI" w:date="2025-03-27T01:25:00Z"/>
          <w:rFonts w:ascii="Arial" w:hAnsi="Arial" w:cs="Arial"/>
        </w:rPr>
      </w:pPr>
    </w:p>
    <w:p w:rsidR="004142F2" w:rsidRDefault="004142F2" w:rsidP="007340C6">
      <w:pPr>
        <w:rPr>
          <w:ins w:id="3921" w:author="HURR MEHDI" w:date="2025-03-27T01:25:00Z"/>
          <w:rFonts w:ascii="Arial" w:hAnsi="Arial" w:cs="Arial"/>
        </w:rPr>
      </w:pPr>
    </w:p>
    <w:p w:rsidR="004142F2" w:rsidRDefault="004142F2" w:rsidP="007340C6">
      <w:pPr>
        <w:rPr>
          <w:ins w:id="3922" w:author="HURR MEHDI" w:date="2025-03-27T01:25:00Z"/>
          <w:rFonts w:ascii="Arial" w:hAnsi="Arial" w:cs="Arial"/>
        </w:rPr>
      </w:pPr>
    </w:p>
    <w:p w:rsidR="004142F2" w:rsidRDefault="004142F2" w:rsidP="007340C6">
      <w:pPr>
        <w:rPr>
          <w:ins w:id="3923" w:author="HURR MEHDI" w:date="2025-03-27T01:25:00Z"/>
          <w:rFonts w:ascii="Arial" w:hAnsi="Arial" w:cs="Arial"/>
        </w:rPr>
      </w:pPr>
    </w:p>
    <w:p w:rsidR="004142F2" w:rsidRDefault="004142F2" w:rsidP="007340C6">
      <w:pPr>
        <w:rPr>
          <w:ins w:id="3924" w:author="HURR MEHDI" w:date="2025-03-27T01:25:00Z"/>
          <w:rFonts w:ascii="Arial" w:hAnsi="Arial" w:cs="Arial"/>
        </w:rPr>
      </w:pPr>
    </w:p>
    <w:p w:rsidR="004142F2" w:rsidRDefault="004142F2" w:rsidP="007340C6">
      <w:pPr>
        <w:rPr>
          <w:ins w:id="3925" w:author="HURR MEHDI" w:date="2025-03-27T01:25:00Z"/>
          <w:rFonts w:ascii="Arial" w:hAnsi="Arial" w:cs="Arial"/>
        </w:rPr>
      </w:pPr>
    </w:p>
    <w:p w:rsidR="004142F2" w:rsidRDefault="004142F2" w:rsidP="007340C6">
      <w:pPr>
        <w:rPr>
          <w:ins w:id="3926" w:author="HURR MEHDI" w:date="2025-03-27T01:16:00Z"/>
          <w:rFonts w:ascii="Arial" w:hAnsi="Arial" w:cs="Arial"/>
        </w:rPr>
      </w:pPr>
    </w:p>
    <w:p w:rsidR="00B61B1C" w:rsidRPr="00DB0B10" w:rsidRDefault="00B61B1C" w:rsidP="00DB0B10">
      <w:pPr>
        <w:pStyle w:val="ListParagraph"/>
        <w:keepNext/>
        <w:keepLines/>
        <w:numPr>
          <w:ilvl w:val="0"/>
          <w:numId w:val="84"/>
        </w:numPr>
        <w:spacing w:before="360" w:after="120" w:line="240" w:lineRule="auto"/>
        <w:outlineLvl w:val="1"/>
        <w:rPr>
          <w:ins w:id="3927" w:author="HURR MEHDI" w:date="2025-03-27T01:23:00Z"/>
          <w:rFonts w:ascii="Arial" w:eastAsia="Arial" w:hAnsi="Arial" w:cs="Times New Roman (Body CS)"/>
          <w:b/>
          <w:bCs/>
          <w:color w:val="0070C0"/>
          <w:spacing w:val="10"/>
          <w:kern w:val="0"/>
          <w:sz w:val="24"/>
          <w:szCs w:val="18"/>
          <w:lang w:eastAsia="ja-JP"/>
          <w14:ligatures w14:val="none"/>
          <w:rPrChange w:id="3928" w:author="HURR MEHDI" w:date="2025-03-27T01:59:00Z">
            <w:rPr>
              <w:ins w:id="3929" w:author="HURR MEHDI" w:date="2025-03-27T01:23:00Z"/>
              <w:rFonts w:ascii="Arial" w:hAnsi="Arial" w:cs="Arial"/>
            </w:rPr>
          </w:rPrChange>
        </w:rPr>
        <w:pPrChange w:id="3930" w:author="HURR MEHDI" w:date="2025-03-27T01:59:00Z">
          <w:pPr/>
        </w:pPrChange>
      </w:pPr>
      <w:bookmarkStart w:id="3931" w:name="_Toc193933093"/>
      <w:ins w:id="3932" w:author="HURR MEHDI" w:date="2025-03-27T01:22:00Z">
        <w:r w:rsidRPr="00DB0B10">
          <w:rPr>
            <w:rFonts w:ascii="Arial" w:eastAsia="Arial" w:hAnsi="Arial" w:cs="Times New Roman (Body CS)"/>
            <w:b/>
            <w:bCs/>
            <w:color w:val="0070C0"/>
            <w:spacing w:val="10"/>
            <w:kern w:val="0"/>
            <w:sz w:val="24"/>
            <w:szCs w:val="18"/>
            <w:lang w:eastAsia="ja-JP"/>
            <w14:ligatures w14:val="none"/>
            <w:rPrChange w:id="3933" w:author="HURR MEHDI" w:date="2025-03-27T01:59:00Z">
              <w:rPr>
                <w:rFonts w:ascii="Arial" w:hAnsi="Arial" w:cs="Arial"/>
              </w:rPr>
            </w:rPrChange>
          </w:rPr>
          <w:lastRenderedPageBreak/>
          <w:t xml:space="preserve">Data </w:t>
        </w:r>
      </w:ins>
      <w:ins w:id="3934" w:author="HURR MEHDI" w:date="2025-03-27T01:23:00Z">
        <w:r w:rsidRPr="00DB0B10">
          <w:rPr>
            <w:rFonts w:ascii="Arial" w:eastAsia="Arial" w:hAnsi="Arial" w:cs="Times New Roman (Body CS)"/>
            <w:b/>
            <w:bCs/>
            <w:color w:val="0070C0"/>
            <w:spacing w:val="10"/>
            <w:kern w:val="0"/>
            <w:sz w:val="24"/>
            <w:szCs w:val="18"/>
            <w:lang w:eastAsia="ja-JP"/>
            <w14:ligatures w14:val="none"/>
            <w:rPrChange w:id="3935" w:author="HURR MEHDI" w:date="2025-03-27T01:59:00Z">
              <w:rPr>
                <w:rFonts w:ascii="Arial" w:hAnsi="Arial" w:cs="Arial"/>
              </w:rPr>
            </w:rPrChange>
          </w:rPr>
          <w:t>Dictionary</w:t>
        </w:r>
        <w:bookmarkEnd w:id="3931"/>
      </w:ins>
    </w:p>
    <w:p w:rsidR="00B61B1C" w:rsidRDefault="00B61B1C" w:rsidP="007340C6">
      <w:pPr>
        <w:rPr>
          <w:ins w:id="3936" w:author="HURR MEHDI" w:date="2025-03-27T01:23:00Z"/>
          <w:rFonts w:ascii="Arial" w:hAnsi="Arial" w:cs="Arial"/>
        </w:rPr>
      </w:pPr>
    </w:p>
    <w:tbl>
      <w:tblPr>
        <w:tblStyle w:val="TableGrid11"/>
        <w:tblW w:w="0" w:type="auto"/>
        <w:tblInd w:w="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733"/>
        <w:gridCol w:w="1966"/>
        <w:gridCol w:w="1391"/>
        <w:gridCol w:w="1021"/>
        <w:gridCol w:w="2852"/>
      </w:tblGrid>
      <w:tr w:rsidR="004142F2" w:rsidRPr="004142F2" w:rsidTr="00822615">
        <w:trPr>
          <w:ins w:id="3937" w:author="HURR MEHDI" w:date="2025-03-27T01:26:00Z"/>
        </w:trPr>
        <w:tc>
          <w:tcPr>
            <w:tcW w:w="1733" w:type="dxa"/>
            <w:tcBorders>
              <w:top w:val="single" w:sz="4" w:space="0" w:color="0070C0"/>
              <w:left w:val="single" w:sz="4" w:space="0" w:color="0070C0"/>
              <w:bottom w:val="single" w:sz="4" w:space="0" w:color="0070C0"/>
              <w:right w:val="single" w:sz="4" w:space="0" w:color="0070C0"/>
            </w:tcBorders>
            <w:shd w:val="clear" w:color="auto" w:fill="B6DDE8"/>
            <w:hideMark/>
          </w:tcPr>
          <w:p w:rsidR="004142F2" w:rsidRPr="004142F2" w:rsidRDefault="004142F2" w:rsidP="004142F2">
            <w:pPr>
              <w:keepNext/>
              <w:spacing w:before="120" w:after="120"/>
              <w:rPr>
                <w:ins w:id="3938" w:author="HURR MEHDI" w:date="2025-03-27T01:26:00Z"/>
                <w:rFonts w:ascii="Calibri" w:eastAsia="MS Gothic" w:hAnsi="Calibri"/>
                <w:b/>
                <w:i/>
                <w:iCs/>
                <w:color w:val="0070C0"/>
                <w:spacing w:val="15"/>
                <w:sz w:val="24"/>
                <w:szCs w:val="24"/>
              </w:rPr>
            </w:pPr>
            <w:ins w:id="3939" w:author="HURR MEHDI" w:date="2025-03-27T01:26:00Z">
              <w:r w:rsidRPr="004142F2">
                <w:rPr>
                  <w:rFonts w:ascii="Calibri" w:eastAsia="MS Gothic" w:hAnsi="Calibri"/>
                  <w:b/>
                  <w:i/>
                  <w:iCs/>
                  <w:color w:val="0070C0"/>
                  <w:spacing w:val="15"/>
                  <w:sz w:val="24"/>
                  <w:szCs w:val="24"/>
                </w:rPr>
                <w:t>Field Name</w:t>
              </w:r>
            </w:ins>
          </w:p>
        </w:tc>
        <w:tc>
          <w:tcPr>
            <w:tcW w:w="1966" w:type="dxa"/>
            <w:tcBorders>
              <w:top w:val="single" w:sz="4" w:space="0" w:color="0070C0"/>
              <w:left w:val="single" w:sz="4" w:space="0" w:color="0070C0"/>
              <w:bottom w:val="single" w:sz="4" w:space="0" w:color="0070C0"/>
              <w:right w:val="single" w:sz="4" w:space="0" w:color="0070C0"/>
            </w:tcBorders>
            <w:shd w:val="clear" w:color="auto" w:fill="B6DDE8"/>
            <w:hideMark/>
          </w:tcPr>
          <w:p w:rsidR="004142F2" w:rsidRPr="004142F2" w:rsidRDefault="004142F2" w:rsidP="004142F2">
            <w:pPr>
              <w:keepNext/>
              <w:spacing w:before="120" w:after="120"/>
              <w:rPr>
                <w:ins w:id="3940" w:author="HURR MEHDI" w:date="2025-03-27T01:26:00Z"/>
                <w:rFonts w:ascii="Calibri" w:eastAsia="MS Gothic" w:hAnsi="Calibri"/>
                <w:b/>
                <w:i/>
                <w:iCs/>
                <w:color w:val="0070C0"/>
                <w:spacing w:val="15"/>
                <w:sz w:val="24"/>
                <w:szCs w:val="24"/>
              </w:rPr>
            </w:pPr>
            <w:ins w:id="3941" w:author="HURR MEHDI" w:date="2025-03-27T01:26:00Z">
              <w:r w:rsidRPr="004142F2">
                <w:rPr>
                  <w:rFonts w:ascii="Calibri" w:eastAsia="MS Gothic" w:hAnsi="Calibri"/>
                  <w:b/>
                  <w:i/>
                  <w:iCs/>
                  <w:color w:val="0070C0"/>
                  <w:spacing w:val="15"/>
                  <w:sz w:val="24"/>
                  <w:szCs w:val="24"/>
                </w:rPr>
                <w:t>Description</w:t>
              </w:r>
            </w:ins>
          </w:p>
        </w:tc>
        <w:tc>
          <w:tcPr>
            <w:tcW w:w="1284" w:type="dxa"/>
            <w:tcBorders>
              <w:top w:val="single" w:sz="4" w:space="0" w:color="0070C0"/>
              <w:left w:val="single" w:sz="4" w:space="0" w:color="0070C0"/>
              <w:bottom w:val="single" w:sz="4" w:space="0" w:color="0070C0"/>
              <w:right w:val="single" w:sz="4" w:space="0" w:color="0070C0"/>
            </w:tcBorders>
            <w:shd w:val="clear" w:color="auto" w:fill="B6DDE8"/>
            <w:hideMark/>
          </w:tcPr>
          <w:p w:rsidR="004142F2" w:rsidRPr="004142F2" w:rsidRDefault="004142F2" w:rsidP="004142F2">
            <w:pPr>
              <w:keepNext/>
              <w:spacing w:before="120" w:after="120"/>
              <w:rPr>
                <w:ins w:id="3942" w:author="HURR MEHDI" w:date="2025-03-27T01:26:00Z"/>
                <w:rFonts w:ascii="Calibri" w:eastAsia="MS Gothic" w:hAnsi="Calibri"/>
                <w:b/>
                <w:i/>
                <w:iCs/>
                <w:color w:val="0070C0"/>
                <w:spacing w:val="15"/>
                <w:sz w:val="24"/>
                <w:szCs w:val="24"/>
              </w:rPr>
            </w:pPr>
            <w:ins w:id="3943" w:author="HURR MEHDI" w:date="2025-03-27T01:26:00Z">
              <w:r w:rsidRPr="004142F2">
                <w:rPr>
                  <w:rFonts w:ascii="Calibri" w:eastAsia="MS Gothic" w:hAnsi="Calibri"/>
                  <w:b/>
                  <w:i/>
                  <w:iCs/>
                  <w:color w:val="0070C0"/>
                  <w:spacing w:val="15"/>
                  <w:sz w:val="24"/>
                  <w:szCs w:val="24"/>
                </w:rPr>
                <w:t>Type</w:t>
              </w:r>
            </w:ins>
          </w:p>
        </w:tc>
        <w:tc>
          <w:tcPr>
            <w:tcW w:w="1021" w:type="dxa"/>
            <w:tcBorders>
              <w:top w:val="single" w:sz="4" w:space="0" w:color="0070C0"/>
              <w:left w:val="single" w:sz="4" w:space="0" w:color="0070C0"/>
              <w:bottom w:val="single" w:sz="4" w:space="0" w:color="0070C0"/>
              <w:right w:val="single" w:sz="4" w:space="0" w:color="0070C0"/>
            </w:tcBorders>
            <w:shd w:val="clear" w:color="auto" w:fill="B6DDE8"/>
            <w:hideMark/>
          </w:tcPr>
          <w:p w:rsidR="004142F2" w:rsidRPr="004142F2" w:rsidRDefault="004142F2" w:rsidP="004142F2">
            <w:pPr>
              <w:keepNext/>
              <w:spacing w:before="120" w:after="120"/>
              <w:rPr>
                <w:ins w:id="3944" w:author="HURR MEHDI" w:date="2025-03-27T01:26:00Z"/>
                <w:rFonts w:ascii="Calibri" w:eastAsia="MS Gothic" w:hAnsi="Calibri"/>
                <w:b/>
                <w:i/>
                <w:iCs/>
                <w:color w:val="0070C0"/>
                <w:spacing w:val="15"/>
                <w:sz w:val="24"/>
                <w:szCs w:val="24"/>
              </w:rPr>
            </w:pPr>
            <w:ins w:id="3945" w:author="HURR MEHDI" w:date="2025-03-27T01:26:00Z">
              <w:r w:rsidRPr="004142F2">
                <w:rPr>
                  <w:rFonts w:ascii="Calibri" w:eastAsia="MS Gothic" w:hAnsi="Calibri"/>
                  <w:b/>
                  <w:i/>
                  <w:iCs/>
                  <w:color w:val="0070C0"/>
                  <w:spacing w:val="15"/>
                  <w:sz w:val="24"/>
                  <w:szCs w:val="24"/>
                </w:rPr>
                <w:t>Length</w:t>
              </w:r>
            </w:ins>
          </w:p>
        </w:tc>
        <w:tc>
          <w:tcPr>
            <w:tcW w:w="2852" w:type="dxa"/>
            <w:tcBorders>
              <w:top w:val="single" w:sz="4" w:space="0" w:color="0070C0"/>
              <w:left w:val="single" w:sz="4" w:space="0" w:color="0070C0"/>
              <w:bottom w:val="single" w:sz="4" w:space="0" w:color="0070C0"/>
              <w:right w:val="single" w:sz="4" w:space="0" w:color="0070C0"/>
            </w:tcBorders>
            <w:shd w:val="clear" w:color="auto" w:fill="B6DDE8"/>
            <w:hideMark/>
          </w:tcPr>
          <w:p w:rsidR="004142F2" w:rsidRPr="004142F2" w:rsidRDefault="004142F2" w:rsidP="004142F2">
            <w:pPr>
              <w:keepNext/>
              <w:spacing w:before="120" w:after="120"/>
              <w:rPr>
                <w:ins w:id="3946" w:author="HURR MEHDI" w:date="2025-03-27T01:26:00Z"/>
                <w:rFonts w:ascii="Calibri" w:eastAsia="MS Gothic" w:hAnsi="Calibri"/>
                <w:b/>
                <w:i/>
                <w:iCs/>
                <w:color w:val="0070C0"/>
                <w:spacing w:val="15"/>
                <w:sz w:val="24"/>
                <w:szCs w:val="24"/>
              </w:rPr>
            </w:pPr>
            <w:ins w:id="3947" w:author="HURR MEHDI" w:date="2025-03-27T01:26:00Z">
              <w:r w:rsidRPr="004142F2">
                <w:rPr>
                  <w:rFonts w:ascii="Calibri" w:eastAsia="MS Gothic" w:hAnsi="Calibri"/>
                  <w:b/>
                  <w:i/>
                  <w:iCs/>
                  <w:color w:val="0070C0"/>
                  <w:spacing w:val="15"/>
                  <w:sz w:val="24"/>
                  <w:szCs w:val="24"/>
                </w:rPr>
                <w:t>Conditions/Constraints</w:t>
              </w:r>
            </w:ins>
          </w:p>
        </w:tc>
      </w:tr>
      <w:tr w:rsidR="004142F2" w:rsidRPr="004142F2" w:rsidTr="00822615">
        <w:trPr>
          <w:ins w:id="3948" w:author="HURR MEHDI" w:date="2025-03-27T01:26:00Z"/>
        </w:trPr>
        <w:tc>
          <w:tcPr>
            <w:tcW w:w="1733"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spacing w:before="120"/>
              <w:rPr>
                <w:ins w:id="3949" w:author="HURR MEHDI" w:date="2025-03-27T01:26:00Z"/>
                <w:rFonts w:ascii="Calibri" w:eastAsia="Times New Roman" w:hAnsi="Calibri" w:cs="Calibri"/>
                <w:b/>
                <w:bCs/>
                <w:color w:val="262626"/>
                <w:sz w:val="19"/>
                <w:szCs w:val="19"/>
                <w:lang w:val="en-IN" w:eastAsia="en-IN"/>
              </w:rPr>
            </w:pPr>
            <w:proofErr w:type="spellStart"/>
            <w:ins w:id="3950" w:author="HURR MEHDI" w:date="2025-03-27T01:26:00Z">
              <w:r w:rsidRPr="004142F2">
                <w:rPr>
                  <w:rFonts w:ascii="Calibri" w:eastAsia="Times New Roman" w:hAnsi="Calibri" w:cs="Calibri"/>
                  <w:b/>
                  <w:bCs/>
                  <w:color w:val="262626"/>
                  <w:sz w:val="19"/>
                  <w:szCs w:val="19"/>
                  <w:lang w:val="en-IN" w:eastAsia="en-IN"/>
                </w:rPr>
                <w:t>Student_ID</w:t>
              </w:r>
              <w:proofErr w:type="spellEnd"/>
            </w:ins>
          </w:p>
        </w:tc>
        <w:tc>
          <w:tcPr>
            <w:tcW w:w="1966"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3951" w:author="HURR MEHDI" w:date="2025-03-27T01:26:00Z"/>
                <w:rFonts w:ascii="Arial" w:hAnsi="Arial" w:cs="Arial"/>
                <w:color w:val="717171"/>
              </w:rPr>
            </w:pPr>
            <w:ins w:id="3952" w:author="HURR MEHDI" w:date="2025-03-27T01:26:00Z">
              <w:r w:rsidRPr="004142F2">
                <w:rPr>
                  <w:rFonts w:ascii="Arial" w:hAnsi="Arial" w:cs="Arial"/>
                  <w:color w:val="717171"/>
                </w:rPr>
                <w:t>Unique identifier for students</w:t>
              </w:r>
            </w:ins>
          </w:p>
        </w:tc>
        <w:tc>
          <w:tcPr>
            <w:tcW w:w="1284"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3953" w:author="HURR MEHDI" w:date="2025-03-27T01:26:00Z"/>
                <w:rFonts w:ascii="Arial" w:hAnsi="Arial" w:cs="Arial"/>
                <w:color w:val="717171"/>
              </w:rPr>
            </w:pPr>
            <w:ins w:id="3954" w:author="HURR MEHDI" w:date="2025-03-27T01:26:00Z">
              <w:r w:rsidRPr="004142F2">
                <w:rPr>
                  <w:rFonts w:ascii="Arial" w:hAnsi="Arial" w:cs="Arial"/>
                  <w:color w:val="717171"/>
                </w:rPr>
                <w:t>String</w:t>
              </w:r>
            </w:ins>
          </w:p>
        </w:tc>
        <w:tc>
          <w:tcPr>
            <w:tcW w:w="1021"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3955" w:author="HURR MEHDI" w:date="2025-03-27T01:26:00Z"/>
                <w:rFonts w:ascii="Arial" w:hAnsi="Arial" w:cs="Arial"/>
                <w:color w:val="717171"/>
              </w:rPr>
            </w:pPr>
            <w:ins w:id="3956" w:author="HURR MEHDI" w:date="2025-03-27T01:26:00Z">
              <w:r w:rsidRPr="004142F2">
                <w:rPr>
                  <w:rFonts w:ascii="Arial" w:hAnsi="Arial" w:cs="Arial"/>
                  <w:color w:val="717171"/>
                </w:rPr>
                <w:t>10</w:t>
              </w:r>
            </w:ins>
          </w:p>
        </w:tc>
        <w:tc>
          <w:tcPr>
            <w:tcW w:w="2852"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3957" w:author="HURR MEHDI" w:date="2025-03-27T01:26:00Z"/>
                <w:rFonts w:ascii="Arial" w:hAnsi="Arial" w:cs="Arial"/>
                <w:color w:val="717171"/>
              </w:rPr>
            </w:pPr>
            <w:ins w:id="3958" w:author="HURR MEHDI" w:date="2025-03-27T01:26:00Z">
              <w:r w:rsidRPr="004142F2">
                <w:rPr>
                  <w:rFonts w:ascii="Arial" w:hAnsi="Arial" w:cs="Arial"/>
                  <w:color w:val="717171"/>
                </w:rPr>
                <w:t>Must be unique for each student</w:t>
              </w:r>
            </w:ins>
          </w:p>
        </w:tc>
      </w:tr>
      <w:tr w:rsidR="004142F2" w:rsidRPr="004142F2" w:rsidTr="00822615">
        <w:trPr>
          <w:ins w:id="3959" w:author="HURR MEHDI" w:date="2025-03-27T01:26:00Z"/>
        </w:trPr>
        <w:tc>
          <w:tcPr>
            <w:tcW w:w="1733"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spacing w:before="120"/>
              <w:rPr>
                <w:ins w:id="3960" w:author="HURR MEHDI" w:date="2025-03-27T01:26:00Z"/>
                <w:rFonts w:ascii="Calibri" w:eastAsia="Times New Roman" w:hAnsi="Calibri" w:cs="Calibri"/>
                <w:b/>
                <w:bCs/>
                <w:color w:val="262626"/>
                <w:sz w:val="19"/>
                <w:szCs w:val="19"/>
                <w:lang w:val="en-IN" w:eastAsia="en-IN"/>
              </w:rPr>
            </w:pPr>
            <w:proofErr w:type="spellStart"/>
            <w:ins w:id="3961" w:author="HURR MEHDI" w:date="2025-03-27T01:26:00Z">
              <w:r w:rsidRPr="004142F2">
                <w:rPr>
                  <w:rFonts w:ascii="Calibri" w:eastAsia="Times New Roman" w:hAnsi="Calibri" w:cs="Calibri"/>
                  <w:b/>
                  <w:bCs/>
                  <w:color w:val="262626"/>
                  <w:sz w:val="19"/>
                  <w:szCs w:val="19"/>
                  <w:lang w:val="en-IN" w:eastAsia="en-IN"/>
                </w:rPr>
                <w:t>Student_Name</w:t>
              </w:r>
              <w:proofErr w:type="spellEnd"/>
            </w:ins>
          </w:p>
        </w:tc>
        <w:tc>
          <w:tcPr>
            <w:tcW w:w="1966"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3962" w:author="HURR MEHDI" w:date="2025-03-27T01:26:00Z"/>
                <w:rFonts w:ascii="Arial" w:hAnsi="Arial" w:cs="Arial"/>
                <w:color w:val="717171"/>
              </w:rPr>
            </w:pPr>
            <w:ins w:id="3963" w:author="HURR MEHDI" w:date="2025-03-27T01:26:00Z">
              <w:r w:rsidRPr="004142F2">
                <w:rPr>
                  <w:rFonts w:ascii="Arial" w:hAnsi="Arial" w:cs="Arial"/>
                  <w:color w:val="717171"/>
                </w:rPr>
                <w:t>Full name of the student</w:t>
              </w:r>
            </w:ins>
          </w:p>
        </w:tc>
        <w:tc>
          <w:tcPr>
            <w:tcW w:w="1284"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3964" w:author="HURR MEHDI" w:date="2025-03-27T01:26:00Z"/>
                <w:rFonts w:ascii="Arial" w:hAnsi="Arial" w:cs="Arial"/>
                <w:color w:val="717171"/>
              </w:rPr>
            </w:pPr>
            <w:ins w:id="3965" w:author="HURR MEHDI" w:date="2025-03-27T01:26:00Z">
              <w:r w:rsidRPr="004142F2">
                <w:rPr>
                  <w:rFonts w:ascii="Arial" w:hAnsi="Arial" w:cs="Arial"/>
                  <w:color w:val="717171"/>
                </w:rPr>
                <w:t>String</w:t>
              </w:r>
            </w:ins>
          </w:p>
        </w:tc>
        <w:tc>
          <w:tcPr>
            <w:tcW w:w="1021"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3966" w:author="HURR MEHDI" w:date="2025-03-27T01:26:00Z"/>
                <w:rFonts w:ascii="Arial" w:hAnsi="Arial" w:cs="Arial"/>
                <w:color w:val="717171"/>
              </w:rPr>
            </w:pPr>
            <w:ins w:id="3967" w:author="HURR MEHDI" w:date="2025-03-27T01:26:00Z">
              <w:r w:rsidRPr="004142F2">
                <w:rPr>
                  <w:rFonts w:ascii="Arial" w:hAnsi="Arial" w:cs="Arial"/>
                  <w:color w:val="717171"/>
                </w:rPr>
                <w:t>50</w:t>
              </w:r>
            </w:ins>
          </w:p>
        </w:tc>
        <w:tc>
          <w:tcPr>
            <w:tcW w:w="2852"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3968" w:author="HURR MEHDI" w:date="2025-03-27T01:26:00Z"/>
                <w:rFonts w:ascii="Arial" w:hAnsi="Arial" w:cs="Arial"/>
                <w:color w:val="717171"/>
              </w:rPr>
            </w:pPr>
            <w:ins w:id="3969" w:author="HURR MEHDI" w:date="2025-03-27T01:26:00Z">
              <w:r w:rsidRPr="004142F2">
                <w:rPr>
                  <w:rFonts w:ascii="Arial" w:hAnsi="Arial" w:cs="Arial"/>
                  <w:color w:val="717171"/>
                </w:rPr>
                <w:t>Must contain only alphabets</w:t>
              </w:r>
            </w:ins>
          </w:p>
        </w:tc>
      </w:tr>
      <w:tr w:rsidR="004142F2" w:rsidRPr="004142F2" w:rsidTr="00822615">
        <w:trPr>
          <w:ins w:id="3970" w:author="HURR MEHDI" w:date="2025-03-27T01:26:00Z"/>
        </w:trPr>
        <w:tc>
          <w:tcPr>
            <w:tcW w:w="1733"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spacing w:before="120"/>
              <w:rPr>
                <w:ins w:id="3971" w:author="HURR MEHDI" w:date="2025-03-27T01:26:00Z"/>
                <w:rFonts w:ascii="Calibri" w:eastAsia="Times New Roman" w:hAnsi="Calibri" w:cs="Calibri"/>
                <w:b/>
                <w:bCs/>
                <w:color w:val="262626"/>
                <w:sz w:val="19"/>
                <w:szCs w:val="19"/>
                <w:lang w:val="en-IN" w:eastAsia="en-IN"/>
              </w:rPr>
            </w:pPr>
            <w:ins w:id="3972" w:author="HURR MEHDI" w:date="2025-03-27T01:26:00Z">
              <w:r w:rsidRPr="004142F2">
                <w:rPr>
                  <w:rFonts w:ascii="Calibri" w:eastAsia="Times New Roman" w:hAnsi="Calibri" w:cs="Calibri"/>
                  <w:b/>
                  <w:bCs/>
                  <w:color w:val="262626"/>
                  <w:sz w:val="19"/>
                  <w:szCs w:val="19"/>
                  <w:lang w:val="en-IN" w:eastAsia="en-IN"/>
                </w:rPr>
                <w:t>Email</w:t>
              </w:r>
            </w:ins>
          </w:p>
        </w:tc>
        <w:tc>
          <w:tcPr>
            <w:tcW w:w="1966"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3973" w:author="HURR MEHDI" w:date="2025-03-27T01:26:00Z"/>
                <w:rFonts w:ascii="Arial" w:hAnsi="Arial" w:cs="Arial"/>
                <w:color w:val="717171"/>
              </w:rPr>
            </w:pPr>
            <w:ins w:id="3974" w:author="HURR MEHDI" w:date="2025-03-27T01:26:00Z">
              <w:r w:rsidRPr="004142F2">
                <w:rPr>
                  <w:rFonts w:ascii="Arial" w:hAnsi="Arial" w:cs="Arial"/>
                  <w:color w:val="717171"/>
                </w:rPr>
                <w:t>Student email address</w:t>
              </w:r>
            </w:ins>
          </w:p>
        </w:tc>
        <w:tc>
          <w:tcPr>
            <w:tcW w:w="1284"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3975" w:author="HURR MEHDI" w:date="2025-03-27T01:26:00Z"/>
                <w:rFonts w:ascii="Arial" w:hAnsi="Arial" w:cs="Arial"/>
                <w:color w:val="717171"/>
              </w:rPr>
            </w:pPr>
            <w:ins w:id="3976" w:author="HURR MEHDI" w:date="2025-03-27T01:26:00Z">
              <w:r w:rsidRPr="004142F2">
                <w:rPr>
                  <w:rFonts w:ascii="Arial" w:hAnsi="Arial" w:cs="Arial"/>
                  <w:color w:val="717171"/>
                </w:rPr>
                <w:t>String</w:t>
              </w:r>
            </w:ins>
          </w:p>
        </w:tc>
        <w:tc>
          <w:tcPr>
            <w:tcW w:w="1021"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3977" w:author="HURR MEHDI" w:date="2025-03-27T01:26:00Z"/>
                <w:rFonts w:ascii="Arial" w:hAnsi="Arial" w:cs="Arial"/>
                <w:color w:val="717171"/>
              </w:rPr>
            </w:pPr>
            <w:ins w:id="3978" w:author="HURR MEHDI" w:date="2025-03-27T01:26:00Z">
              <w:r w:rsidRPr="004142F2">
                <w:rPr>
                  <w:rFonts w:ascii="Arial" w:hAnsi="Arial" w:cs="Arial"/>
                  <w:color w:val="717171"/>
                </w:rPr>
                <w:t>50</w:t>
              </w:r>
            </w:ins>
          </w:p>
        </w:tc>
        <w:tc>
          <w:tcPr>
            <w:tcW w:w="2852"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3979" w:author="HURR MEHDI" w:date="2025-03-27T01:26:00Z"/>
                <w:rFonts w:ascii="Arial" w:hAnsi="Arial" w:cs="Arial"/>
                <w:color w:val="717171"/>
              </w:rPr>
            </w:pPr>
            <w:ins w:id="3980" w:author="HURR MEHDI" w:date="2025-03-27T01:26:00Z">
              <w:r w:rsidRPr="004142F2">
                <w:rPr>
                  <w:rFonts w:ascii="Arial" w:hAnsi="Arial" w:cs="Arial"/>
                  <w:color w:val="717171"/>
                </w:rPr>
                <w:t>Must be a valid email format</w:t>
              </w:r>
            </w:ins>
          </w:p>
        </w:tc>
      </w:tr>
      <w:tr w:rsidR="004142F2" w:rsidRPr="004142F2" w:rsidTr="00822615">
        <w:trPr>
          <w:ins w:id="3981" w:author="HURR MEHDI" w:date="2025-03-27T01:26:00Z"/>
        </w:trPr>
        <w:tc>
          <w:tcPr>
            <w:tcW w:w="1733"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spacing w:before="120"/>
              <w:rPr>
                <w:ins w:id="3982" w:author="HURR MEHDI" w:date="2025-03-27T01:26:00Z"/>
                <w:rFonts w:ascii="Calibri" w:eastAsia="Times New Roman" w:hAnsi="Calibri" w:cs="Calibri"/>
                <w:b/>
                <w:bCs/>
                <w:color w:val="262626"/>
                <w:sz w:val="19"/>
                <w:szCs w:val="19"/>
                <w:lang w:val="en-IN" w:eastAsia="en-IN"/>
              </w:rPr>
            </w:pPr>
            <w:proofErr w:type="spellStart"/>
            <w:ins w:id="3983" w:author="HURR MEHDI" w:date="2025-03-27T01:26:00Z">
              <w:r w:rsidRPr="004142F2">
                <w:rPr>
                  <w:rFonts w:ascii="Calibri" w:eastAsia="Times New Roman" w:hAnsi="Calibri" w:cs="Calibri"/>
                  <w:b/>
                  <w:bCs/>
                  <w:color w:val="262626"/>
                  <w:sz w:val="19"/>
                  <w:szCs w:val="19"/>
                  <w:lang w:val="en-IN" w:eastAsia="en-IN"/>
                </w:rPr>
                <w:t>Coordinator_ID</w:t>
              </w:r>
              <w:proofErr w:type="spellEnd"/>
            </w:ins>
          </w:p>
        </w:tc>
        <w:tc>
          <w:tcPr>
            <w:tcW w:w="1966"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3984" w:author="HURR MEHDI" w:date="2025-03-27T01:26:00Z"/>
                <w:rFonts w:ascii="Arial" w:hAnsi="Arial" w:cs="Arial"/>
                <w:color w:val="717171"/>
              </w:rPr>
            </w:pPr>
            <w:ins w:id="3985" w:author="HURR MEHDI" w:date="2025-03-27T01:26:00Z">
              <w:r w:rsidRPr="004142F2">
                <w:rPr>
                  <w:rFonts w:ascii="Arial" w:hAnsi="Arial" w:cs="Arial"/>
                  <w:color w:val="717171"/>
                </w:rPr>
                <w:t>Unique identifier for a course or timetable coordinator</w:t>
              </w:r>
            </w:ins>
          </w:p>
        </w:tc>
        <w:tc>
          <w:tcPr>
            <w:tcW w:w="1284"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3986" w:author="HURR MEHDI" w:date="2025-03-27T01:26:00Z"/>
                <w:rFonts w:ascii="Arial" w:hAnsi="Arial" w:cs="Arial"/>
                <w:color w:val="717171"/>
              </w:rPr>
            </w:pPr>
            <w:ins w:id="3987" w:author="HURR MEHDI" w:date="2025-03-27T01:26:00Z">
              <w:r w:rsidRPr="004142F2">
                <w:rPr>
                  <w:rFonts w:ascii="Arial" w:hAnsi="Arial" w:cs="Arial"/>
                  <w:color w:val="717171"/>
                </w:rPr>
                <w:t>Integer</w:t>
              </w:r>
            </w:ins>
          </w:p>
        </w:tc>
        <w:tc>
          <w:tcPr>
            <w:tcW w:w="1021"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3988" w:author="HURR MEHDI" w:date="2025-03-27T01:26:00Z"/>
                <w:rFonts w:ascii="Arial" w:hAnsi="Arial" w:cs="Arial"/>
                <w:color w:val="717171"/>
              </w:rPr>
            </w:pPr>
            <w:ins w:id="3989" w:author="HURR MEHDI" w:date="2025-03-27T01:26:00Z">
              <w:r w:rsidRPr="004142F2">
                <w:rPr>
                  <w:rFonts w:ascii="Arial" w:hAnsi="Arial" w:cs="Arial"/>
                  <w:color w:val="717171"/>
                </w:rPr>
                <w:t>10</w:t>
              </w:r>
            </w:ins>
          </w:p>
        </w:tc>
        <w:tc>
          <w:tcPr>
            <w:tcW w:w="2852"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3990" w:author="HURR MEHDI" w:date="2025-03-27T01:26:00Z"/>
                <w:rFonts w:ascii="Arial" w:hAnsi="Arial" w:cs="Arial"/>
                <w:color w:val="717171"/>
              </w:rPr>
            </w:pPr>
            <w:ins w:id="3991" w:author="HURR MEHDI" w:date="2025-03-27T01:26:00Z">
              <w:r w:rsidRPr="004142F2">
                <w:rPr>
                  <w:rFonts w:ascii="Arial" w:hAnsi="Arial" w:cs="Arial"/>
                  <w:color w:val="717171"/>
                </w:rPr>
                <w:t>Must be unique.</w:t>
              </w:r>
            </w:ins>
          </w:p>
        </w:tc>
      </w:tr>
      <w:tr w:rsidR="004142F2" w:rsidRPr="004142F2" w:rsidTr="00822615">
        <w:trPr>
          <w:ins w:id="3992" w:author="HURR MEHDI" w:date="2025-03-27T01:26:00Z"/>
        </w:trPr>
        <w:tc>
          <w:tcPr>
            <w:tcW w:w="1733"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spacing w:before="120"/>
              <w:rPr>
                <w:ins w:id="3993" w:author="HURR MEHDI" w:date="2025-03-27T01:26:00Z"/>
                <w:rFonts w:ascii="Calibri" w:eastAsia="Times New Roman" w:hAnsi="Calibri" w:cs="Calibri"/>
                <w:b/>
                <w:bCs/>
                <w:color w:val="262626"/>
                <w:sz w:val="19"/>
                <w:szCs w:val="19"/>
                <w:lang w:val="en-IN" w:eastAsia="en-IN"/>
              </w:rPr>
            </w:pPr>
            <w:proofErr w:type="spellStart"/>
            <w:ins w:id="3994" w:author="HURR MEHDI" w:date="2025-03-27T01:26:00Z">
              <w:r w:rsidRPr="004142F2">
                <w:rPr>
                  <w:rFonts w:ascii="Calibri" w:eastAsia="Times New Roman" w:hAnsi="Calibri" w:cs="Calibri"/>
                  <w:b/>
                  <w:bCs/>
                  <w:color w:val="262626"/>
                  <w:sz w:val="19"/>
                  <w:szCs w:val="19"/>
                  <w:lang w:val="en-IN" w:eastAsia="en-IN"/>
                </w:rPr>
                <w:t>Coordinator_Name</w:t>
              </w:r>
              <w:proofErr w:type="spellEnd"/>
            </w:ins>
          </w:p>
        </w:tc>
        <w:tc>
          <w:tcPr>
            <w:tcW w:w="1966"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3995" w:author="HURR MEHDI" w:date="2025-03-27T01:26:00Z"/>
                <w:rFonts w:ascii="Arial" w:hAnsi="Arial" w:cs="Arial"/>
                <w:color w:val="717171"/>
              </w:rPr>
            </w:pPr>
            <w:ins w:id="3996" w:author="HURR MEHDI" w:date="2025-03-27T01:26:00Z">
              <w:r w:rsidRPr="004142F2">
                <w:rPr>
                  <w:rFonts w:ascii="Arial" w:hAnsi="Arial" w:cs="Arial"/>
                  <w:color w:val="717171"/>
                </w:rPr>
                <w:t>Full name of the coordinator</w:t>
              </w:r>
            </w:ins>
          </w:p>
        </w:tc>
        <w:tc>
          <w:tcPr>
            <w:tcW w:w="1284"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3997" w:author="HURR MEHDI" w:date="2025-03-27T01:26:00Z"/>
                <w:rFonts w:ascii="Arial" w:hAnsi="Arial" w:cs="Arial"/>
                <w:color w:val="717171"/>
              </w:rPr>
            </w:pPr>
            <w:ins w:id="3998" w:author="HURR MEHDI" w:date="2025-03-27T01:26:00Z">
              <w:r w:rsidRPr="004142F2">
                <w:rPr>
                  <w:rFonts w:ascii="Arial" w:hAnsi="Arial" w:cs="Arial"/>
                  <w:color w:val="717171"/>
                </w:rPr>
                <w:t>String</w:t>
              </w:r>
            </w:ins>
          </w:p>
        </w:tc>
        <w:tc>
          <w:tcPr>
            <w:tcW w:w="1021"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3999" w:author="HURR MEHDI" w:date="2025-03-27T01:26:00Z"/>
                <w:rFonts w:ascii="Arial" w:hAnsi="Arial" w:cs="Arial"/>
                <w:color w:val="717171"/>
              </w:rPr>
            </w:pPr>
            <w:ins w:id="4000" w:author="HURR MEHDI" w:date="2025-03-27T01:26:00Z">
              <w:r w:rsidRPr="004142F2">
                <w:rPr>
                  <w:rFonts w:ascii="Arial" w:hAnsi="Arial" w:cs="Arial"/>
                  <w:color w:val="717171"/>
                </w:rPr>
                <w:t>50</w:t>
              </w:r>
            </w:ins>
          </w:p>
        </w:tc>
        <w:tc>
          <w:tcPr>
            <w:tcW w:w="2852"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001" w:author="HURR MEHDI" w:date="2025-03-27T01:26:00Z"/>
                <w:rFonts w:ascii="Arial" w:hAnsi="Arial" w:cs="Arial"/>
                <w:color w:val="717171"/>
              </w:rPr>
            </w:pPr>
            <w:ins w:id="4002" w:author="HURR MEHDI" w:date="2025-03-27T01:26:00Z">
              <w:r w:rsidRPr="004142F2">
                <w:rPr>
                  <w:rFonts w:ascii="Arial" w:hAnsi="Arial" w:cs="Arial"/>
                  <w:color w:val="717171"/>
                </w:rPr>
                <w:t>Required.</w:t>
              </w:r>
            </w:ins>
          </w:p>
        </w:tc>
      </w:tr>
      <w:tr w:rsidR="004142F2" w:rsidRPr="004142F2" w:rsidTr="00822615">
        <w:trPr>
          <w:ins w:id="4003" w:author="HURR MEHDI" w:date="2025-03-27T01:26:00Z"/>
        </w:trPr>
        <w:tc>
          <w:tcPr>
            <w:tcW w:w="1733"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spacing w:before="120"/>
              <w:rPr>
                <w:ins w:id="4004" w:author="HURR MEHDI" w:date="2025-03-27T01:26:00Z"/>
                <w:rFonts w:ascii="Calibri" w:eastAsia="Times New Roman" w:hAnsi="Calibri" w:cs="Calibri"/>
                <w:b/>
                <w:bCs/>
                <w:color w:val="262626"/>
                <w:sz w:val="19"/>
                <w:szCs w:val="19"/>
                <w:lang w:val="en-IN" w:eastAsia="en-IN"/>
              </w:rPr>
            </w:pPr>
            <w:proofErr w:type="spellStart"/>
            <w:ins w:id="4005" w:author="HURR MEHDI" w:date="2025-03-27T01:26:00Z">
              <w:r w:rsidRPr="004142F2">
                <w:rPr>
                  <w:rFonts w:ascii="Calibri" w:eastAsia="Times New Roman" w:hAnsi="Calibri" w:cs="Calibri"/>
                  <w:b/>
                  <w:bCs/>
                  <w:color w:val="262626"/>
                  <w:sz w:val="19"/>
                  <w:szCs w:val="19"/>
                  <w:lang w:val="en-IN" w:eastAsia="en-IN"/>
                </w:rPr>
                <w:t>Coordinator_Email</w:t>
              </w:r>
              <w:proofErr w:type="spellEnd"/>
            </w:ins>
          </w:p>
        </w:tc>
        <w:tc>
          <w:tcPr>
            <w:tcW w:w="1966"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006" w:author="HURR MEHDI" w:date="2025-03-27T01:26:00Z"/>
                <w:rFonts w:ascii="Arial" w:hAnsi="Arial" w:cs="Arial"/>
                <w:color w:val="717171"/>
              </w:rPr>
            </w:pPr>
            <w:ins w:id="4007" w:author="HURR MEHDI" w:date="2025-03-27T01:26:00Z">
              <w:r w:rsidRPr="004142F2">
                <w:rPr>
                  <w:rFonts w:ascii="Arial" w:hAnsi="Arial" w:cs="Arial"/>
                  <w:color w:val="717171"/>
                </w:rPr>
                <w:t>Email address of the coordinator</w:t>
              </w:r>
            </w:ins>
          </w:p>
        </w:tc>
        <w:tc>
          <w:tcPr>
            <w:tcW w:w="1284"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008" w:author="HURR MEHDI" w:date="2025-03-27T01:26:00Z"/>
                <w:rFonts w:ascii="Arial" w:hAnsi="Arial" w:cs="Arial"/>
                <w:color w:val="717171"/>
              </w:rPr>
            </w:pPr>
            <w:ins w:id="4009" w:author="HURR MEHDI" w:date="2025-03-27T01:26:00Z">
              <w:r w:rsidRPr="004142F2">
                <w:rPr>
                  <w:rFonts w:ascii="Arial" w:hAnsi="Arial" w:cs="Arial"/>
                  <w:color w:val="717171"/>
                </w:rPr>
                <w:t>String</w:t>
              </w:r>
            </w:ins>
          </w:p>
        </w:tc>
        <w:tc>
          <w:tcPr>
            <w:tcW w:w="1021"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010" w:author="HURR MEHDI" w:date="2025-03-27T01:26:00Z"/>
                <w:rFonts w:ascii="Arial" w:hAnsi="Arial" w:cs="Arial"/>
                <w:color w:val="717171"/>
              </w:rPr>
            </w:pPr>
            <w:ins w:id="4011" w:author="HURR MEHDI" w:date="2025-03-27T01:26:00Z">
              <w:r w:rsidRPr="004142F2">
                <w:rPr>
                  <w:rFonts w:ascii="Arial" w:hAnsi="Arial" w:cs="Arial"/>
                  <w:color w:val="717171"/>
                </w:rPr>
                <w:t>50</w:t>
              </w:r>
            </w:ins>
          </w:p>
        </w:tc>
        <w:tc>
          <w:tcPr>
            <w:tcW w:w="2852"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012" w:author="HURR MEHDI" w:date="2025-03-27T01:26:00Z"/>
                <w:rFonts w:ascii="Arial" w:hAnsi="Arial" w:cs="Arial"/>
                <w:color w:val="717171"/>
              </w:rPr>
            </w:pPr>
            <w:ins w:id="4013" w:author="HURR MEHDI" w:date="2025-03-27T01:26:00Z">
              <w:r w:rsidRPr="004142F2">
                <w:rPr>
                  <w:rFonts w:ascii="Arial" w:hAnsi="Arial" w:cs="Arial"/>
                  <w:color w:val="717171"/>
                </w:rPr>
                <w:t>Must be a valid email format.</w:t>
              </w:r>
            </w:ins>
          </w:p>
        </w:tc>
      </w:tr>
      <w:tr w:rsidR="004142F2" w:rsidRPr="004142F2" w:rsidTr="00822615">
        <w:trPr>
          <w:ins w:id="4014" w:author="HURR MEHDI" w:date="2025-03-27T01:26:00Z"/>
        </w:trPr>
        <w:tc>
          <w:tcPr>
            <w:tcW w:w="1733"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spacing w:before="120"/>
              <w:rPr>
                <w:ins w:id="4015" w:author="HURR MEHDI" w:date="2025-03-27T01:26:00Z"/>
                <w:rFonts w:ascii="Calibri" w:eastAsia="Times New Roman" w:hAnsi="Calibri" w:cs="Calibri"/>
                <w:b/>
                <w:bCs/>
                <w:color w:val="262626"/>
                <w:sz w:val="19"/>
                <w:szCs w:val="19"/>
                <w:lang w:val="en-IN" w:eastAsia="en-IN"/>
              </w:rPr>
            </w:pPr>
            <w:proofErr w:type="spellStart"/>
            <w:ins w:id="4016" w:author="HURR MEHDI" w:date="2025-03-27T01:26:00Z">
              <w:r w:rsidRPr="004142F2">
                <w:rPr>
                  <w:rFonts w:ascii="Calibri" w:eastAsia="Times New Roman" w:hAnsi="Calibri" w:cs="Calibri"/>
                  <w:b/>
                  <w:bCs/>
                  <w:color w:val="262626"/>
                  <w:sz w:val="19"/>
                  <w:szCs w:val="19"/>
                  <w:lang w:val="en-IN" w:eastAsia="en-IN"/>
                </w:rPr>
                <w:t>Course_ID</w:t>
              </w:r>
              <w:proofErr w:type="spellEnd"/>
            </w:ins>
          </w:p>
        </w:tc>
        <w:tc>
          <w:tcPr>
            <w:tcW w:w="1966"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17" w:author="HURR MEHDI" w:date="2025-03-27T01:26:00Z"/>
                <w:rFonts w:ascii="Arial" w:hAnsi="Arial" w:cs="Arial"/>
                <w:color w:val="717171"/>
              </w:rPr>
            </w:pPr>
            <w:ins w:id="4018" w:author="HURR MEHDI" w:date="2025-03-27T01:26:00Z">
              <w:r w:rsidRPr="004142F2">
                <w:rPr>
                  <w:rFonts w:ascii="Arial" w:hAnsi="Arial" w:cs="Arial"/>
                  <w:color w:val="717171"/>
                </w:rPr>
                <w:t>Unique identifier for a course</w:t>
              </w:r>
            </w:ins>
          </w:p>
        </w:tc>
        <w:tc>
          <w:tcPr>
            <w:tcW w:w="1284"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19" w:author="HURR MEHDI" w:date="2025-03-27T01:26:00Z"/>
                <w:rFonts w:ascii="Arial" w:hAnsi="Arial" w:cs="Arial"/>
                <w:color w:val="717171"/>
              </w:rPr>
            </w:pPr>
            <w:ins w:id="4020" w:author="HURR MEHDI" w:date="2025-03-27T01:26:00Z">
              <w:r w:rsidRPr="004142F2">
                <w:rPr>
                  <w:rFonts w:ascii="Arial" w:hAnsi="Arial" w:cs="Arial"/>
                  <w:color w:val="717171"/>
                </w:rPr>
                <w:t>String</w:t>
              </w:r>
            </w:ins>
          </w:p>
        </w:tc>
        <w:tc>
          <w:tcPr>
            <w:tcW w:w="1021"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21" w:author="HURR MEHDI" w:date="2025-03-27T01:26:00Z"/>
                <w:rFonts w:ascii="Arial" w:hAnsi="Arial" w:cs="Arial"/>
                <w:color w:val="717171"/>
              </w:rPr>
            </w:pPr>
            <w:ins w:id="4022" w:author="HURR MEHDI" w:date="2025-03-27T01:26:00Z">
              <w:r w:rsidRPr="004142F2">
                <w:rPr>
                  <w:rFonts w:ascii="Arial" w:hAnsi="Arial" w:cs="Arial"/>
                  <w:color w:val="717171"/>
                </w:rPr>
                <w:t>10</w:t>
              </w:r>
            </w:ins>
          </w:p>
        </w:tc>
        <w:tc>
          <w:tcPr>
            <w:tcW w:w="2852"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23" w:author="HURR MEHDI" w:date="2025-03-27T01:26:00Z"/>
                <w:rFonts w:ascii="Arial" w:hAnsi="Arial" w:cs="Arial"/>
                <w:color w:val="717171"/>
              </w:rPr>
            </w:pPr>
            <w:ins w:id="4024" w:author="HURR MEHDI" w:date="2025-03-27T01:26:00Z">
              <w:r w:rsidRPr="004142F2">
                <w:rPr>
                  <w:rFonts w:ascii="Arial" w:hAnsi="Arial" w:cs="Arial"/>
                  <w:color w:val="717171"/>
                </w:rPr>
                <w:t>Must be unique for each course</w:t>
              </w:r>
            </w:ins>
          </w:p>
        </w:tc>
      </w:tr>
      <w:tr w:rsidR="004142F2" w:rsidRPr="004142F2" w:rsidTr="00822615">
        <w:trPr>
          <w:ins w:id="4025" w:author="HURR MEHDI" w:date="2025-03-27T01:26:00Z"/>
        </w:trPr>
        <w:tc>
          <w:tcPr>
            <w:tcW w:w="1733"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spacing w:before="120"/>
              <w:rPr>
                <w:ins w:id="4026" w:author="HURR MEHDI" w:date="2025-03-27T01:26:00Z"/>
                <w:rFonts w:ascii="Calibri" w:eastAsia="Times New Roman" w:hAnsi="Calibri" w:cs="Calibri"/>
                <w:b/>
                <w:bCs/>
                <w:color w:val="262626"/>
                <w:sz w:val="19"/>
                <w:szCs w:val="19"/>
                <w:lang w:val="en-IN" w:eastAsia="en-IN"/>
              </w:rPr>
            </w:pPr>
            <w:proofErr w:type="spellStart"/>
            <w:ins w:id="4027" w:author="HURR MEHDI" w:date="2025-03-27T01:26:00Z">
              <w:r w:rsidRPr="004142F2">
                <w:rPr>
                  <w:rFonts w:ascii="Calibri" w:eastAsia="Times New Roman" w:hAnsi="Calibri" w:cs="Calibri"/>
                  <w:b/>
                  <w:bCs/>
                  <w:color w:val="262626"/>
                  <w:sz w:val="19"/>
                  <w:szCs w:val="19"/>
                  <w:lang w:val="en-IN" w:eastAsia="en-IN"/>
                </w:rPr>
                <w:t>Course_Name</w:t>
              </w:r>
              <w:proofErr w:type="spellEnd"/>
            </w:ins>
          </w:p>
        </w:tc>
        <w:tc>
          <w:tcPr>
            <w:tcW w:w="1966"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28" w:author="HURR MEHDI" w:date="2025-03-27T01:26:00Z"/>
                <w:rFonts w:ascii="Arial" w:hAnsi="Arial" w:cs="Arial"/>
                <w:color w:val="717171"/>
              </w:rPr>
            </w:pPr>
            <w:ins w:id="4029" w:author="HURR MEHDI" w:date="2025-03-27T01:26:00Z">
              <w:r w:rsidRPr="004142F2">
                <w:rPr>
                  <w:rFonts w:ascii="Arial" w:hAnsi="Arial" w:cs="Arial"/>
                  <w:color w:val="717171"/>
                </w:rPr>
                <w:t>Name of the course</w:t>
              </w:r>
            </w:ins>
          </w:p>
        </w:tc>
        <w:tc>
          <w:tcPr>
            <w:tcW w:w="1284"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30" w:author="HURR MEHDI" w:date="2025-03-27T01:26:00Z"/>
                <w:rFonts w:ascii="Arial" w:hAnsi="Arial" w:cs="Arial"/>
                <w:color w:val="717171"/>
              </w:rPr>
            </w:pPr>
            <w:ins w:id="4031" w:author="HURR MEHDI" w:date="2025-03-27T01:26:00Z">
              <w:r w:rsidRPr="004142F2">
                <w:rPr>
                  <w:rFonts w:ascii="Arial" w:hAnsi="Arial" w:cs="Arial"/>
                  <w:color w:val="717171"/>
                </w:rPr>
                <w:t>String</w:t>
              </w:r>
            </w:ins>
          </w:p>
        </w:tc>
        <w:tc>
          <w:tcPr>
            <w:tcW w:w="1021"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32" w:author="HURR MEHDI" w:date="2025-03-27T01:26:00Z"/>
                <w:rFonts w:ascii="Arial" w:hAnsi="Arial" w:cs="Arial"/>
                <w:color w:val="717171"/>
              </w:rPr>
            </w:pPr>
            <w:ins w:id="4033" w:author="HURR MEHDI" w:date="2025-03-27T01:26:00Z">
              <w:r w:rsidRPr="004142F2">
                <w:rPr>
                  <w:rFonts w:ascii="Arial" w:hAnsi="Arial" w:cs="Arial"/>
                  <w:color w:val="717171"/>
                </w:rPr>
                <w:t>20</w:t>
              </w:r>
            </w:ins>
          </w:p>
        </w:tc>
        <w:tc>
          <w:tcPr>
            <w:tcW w:w="2852"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34" w:author="HURR MEHDI" w:date="2025-03-27T01:26:00Z"/>
                <w:rFonts w:ascii="Arial" w:hAnsi="Arial" w:cs="Arial"/>
                <w:color w:val="717171"/>
              </w:rPr>
            </w:pPr>
            <w:ins w:id="4035" w:author="HURR MEHDI" w:date="2025-03-27T01:26:00Z">
              <w:r w:rsidRPr="004142F2">
                <w:rPr>
                  <w:rFonts w:ascii="Arial" w:hAnsi="Arial" w:cs="Arial"/>
                  <w:color w:val="717171"/>
                </w:rPr>
                <w:t>Cannot be null</w:t>
              </w:r>
            </w:ins>
          </w:p>
        </w:tc>
      </w:tr>
      <w:tr w:rsidR="004142F2" w:rsidRPr="004142F2" w:rsidTr="00822615">
        <w:trPr>
          <w:trHeight w:val="548"/>
          <w:ins w:id="4036" w:author="HURR MEHDI" w:date="2025-03-27T01:26:00Z"/>
        </w:trPr>
        <w:tc>
          <w:tcPr>
            <w:tcW w:w="1733"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spacing w:before="120"/>
              <w:rPr>
                <w:ins w:id="4037" w:author="HURR MEHDI" w:date="2025-03-27T01:26:00Z"/>
                <w:rFonts w:ascii="Calibri" w:eastAsia="Times New Roman" w:hAnsi="Calibri" w:cs="Calibri"/>
                <w:b/>
                <w:bCs/>
                <w:color w:val="262626"/>
                <w:sz w:val="19"/>
                <w:szCs w:val="19"/>
                <w:lang w:val="en-IN" w:eastAsia="en-IN"/>
              </w:rPr>
            </w:pPr>
            <w:proofErr w:type="spellStart"/>
            <w:ins w:id="4038" w:author="HURR MEHDI" w:date="2025-03-27T01:26:00Z">
              <w:r w:rsidRPr="004142F2">
                <w:rPr>
                  <w:rFonts w:ascii="Calibri" w:eastAsia="Times New Roman" w:hAnsi="Calibri" w:cs="Calibri"/>
                  <w:b/>
                  <w:bCs/>
                  <w:color w:val="262626"/>
                  <w:sz w:val="19"/>
                  <w:szCs w:val="19"/>
                  <w:lang w:val="en-IN" w:eastAsia="en-IN"/>
                </w:rPr>
                <w:t>Course_Credits</w:t>
              </w:r>
              <w:proofErr w:type="spellEnd"/>
            </w:ins>
          </w:p>
        </w:tc>
        <w:tc>
          <w:tcPr>
            <w:tcW w:w="1966"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039" w:author="HURR MEHDI" w:date="2025-03-27T01:26:00Z"/>
                <w:rFonts w:ascii="Arial" w:hAnsi="Arial" w:cs="Arial"/>
                <w:color w:val="717171"/>
              </w:rPr>
            </w:pPr>
            <w:ins w:id="4040" w:author="HURR MEHDI" w:date="2025-03-27T01:26:00Z">
              <w:r w:rsidRPr="004142F2">
                <w:rPr>
                  <w:rFonts w:ascii="Arial" w:hAnsi="Arial" w:cs="Arial"/>
                  <w:color w:val="717171"/>
                </w:rPr>
                <w:t>Number of credit hours for the course</w:t>
              </w:r>
            </w:ins>
          </w:p>
        </w:tc>
        <w:tc>
          <w:tcPr>
            <w:tcW w:w="1284"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041" w:author="HURR MEHDI" w:date="2025-03-27T01:26:00Z"/>
                <w:rFonts w:ascii="Arial" w:hAnsi="Arial" w:cs="Arial"/>
                <w:color w:val="717171"/>
              </w:rPr>
            </w:pPr>
            <w:ins w:id="4042" w:author="HURR MEHDI" w:date="2025-03-27T01:26:00Z">
              <w:r w:rsidRPr="004142F2">
                <w:rPr>
                  <w:rFonts w:ascii="Arial" w:hAnsi="Arial" w:cs="Arial"/>
                  <w:color w:val="717171"/>
                </w:rPr>
                <w:t>Integer</w:t>
              </w:r>
            </w:ins>
          </w:p>
        </w:tc>
        <w:tc>
          <w:tcPr>
            <w:tcW w:w="1021"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043" w:author="HURR MEHDI" w:date="2025-03-27T01:26:00Z"/>
                <w:rFonts w:ascii="Arial" w:hAnsi="Arial" w:cs="Arial"/>
                <w:color w:val="717171"/>
              </w:rPr>
            </w:pPr>
            <w:ins w:id="4044" w:author="HURR MEHDI" w:date="2025-03-27T01:26:00Z">
              <w:r w:rsidRPr="004142F2">
                <w:rPr>
                  <w:rFonts w:ascii="Arial" w:hAnsi="Arial" w:cs="Arial"/>
                  <w:color w:val="717171"/>
                </w:rPr>
                <w:t>2</w:t>
              </w:r>
            </w:ins>
          </w:p>
        </w:tc>
        <w:tc>
          <w:tcPr>
            <w:tcW w:w="2852"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045" w:author="HURR MEHDI" w:date="2025-03-27T01:26:00Z"/>
                <w:rFonts w:ascii="Arial" w:hAnsi="Arial" w:cs="Arial"/>
                <w:color w:val="717171"/>
              </w:rPr>
            </w:pPr>
            <w:ins w:id="4046" w:author="HURR MEHDI" w:date="2025-03-27T01:26:00Z">
              <w:r w:rsidRPr="004142F2">
                <w:rPr>
                  <w:rFonts w:ascii="Arial" w:hAnsi="Arial" w:cs="Arial"/>
                  <w:color w:val="717171"/>
                </w:rPr>
                <w:t>Must be between 1 and 6.</w:t>
              </w:r>
            </w:ins>
          </w:p>
        </w:tc>
      </w:tr>
      <w:tr w:rsidR="004142F2" w:rsidRPr="004142F2" w:rsidTr="00822615">
        <w:trPr>
          <w:ins w:id="4047" w:author="HURR MEHDI" w:date="2025-03-27T01:26:00Z"/>
        </w:trPr>
        <w:tc>
          <w:tcPr>
            <w:tcW w:w="1733"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spacing w:before="120"/>
              <w:rPr>
                <w:ins w:id="4048" w:author="HURR MEHDI" w:date="2025-03-27T01:26:00Z"/>
                <w:rFonts w:ascii="Calibri" w:eastAsia="Times New Roman" w:hAnsi="Calibri" w:cs="Calibri"/>
                <w:b/>
                <w:bCs/>
                <w:color w:val="262626"/>
                <w:sz w:val="19"/>
                <w:szCs w:val="19"/>
                <w:lang w:val="en-IN" w:eastAsia="en-IN"/>
              </w:rPr>
            </w:pPr>
            <w:ins w:id="4049" w:author="HURR MEHDI" w:date="2025-03-27T01:26:00Z">
              <w:r w:rsidRPr="004142F2">
                <w:rPr>
                  <w:rFonts w:ascii="Calibri" w:eastAsia="Times New Roman" w:hAnsi="Calibri" w:cs="Calibri"/>
                  <w:b/>
                  <w:bCs/>
                  <w:color w:val="262626"/>
                  <w:sz w:val="19"/>
                  <w:szCs w:val="19"/>
                  <w:lang w:val="en-IN" w:eastAsia="en-IN"/>
                </w:rPr>
                <w:t>Prerequisites</w:t>
              </w:r>
            </w:ins>
          </w:p>
        </w:tc>
        <w:tc>
          <w:tcPr>
            <w:tcW w:w="1966"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50" w:author="HURR MEHDI" w:date="2025-03-27T01:26:00Z"/>
                <w:rFonts w:ascii="Arial" w:hAnsi="Arial" w:cs="Arial"/>
                <w:color w:val="717171"/>
              </w:rPr>
            </w:pPr>
            <w:ins w:id="4051" w:author="HURR MEHDI" w:date="2025-03-27T01:26:00Z">
              <w:r w:rsidRPr="004142F2">
                <w:rPr>
                  <w:rFonts w:ascii="Arial" w:hAnsi="Arial" w:cs="Arial"/>
                  <w:color w:val="717171"/>
                </w:rPr>
                <w:t>List of prerequisite courses.</w:t>
              </w:r>
            </w:ins>
          </w:p>
        </w:tc>
        <w:tc>
          <w:tcPr>
            <w:tcW w:w="1284"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52" w:author="HURR MEHDI" w:date="2025-03-27T01:26:00Z"/>
                <w:rFonts w:ascii="Arial" w:hAnsi="Arial" w:cs="Arial"/>
                <w:color w:val="717171"/>
              </w:rPr>
            </w:pPr>
            <w:ins w:id="4053" w:author="HURR MEHDI" w:date="2025-03-27T01:26:00Z">
              <w:r w:rsidRPr="004142F2">
                <w:rPr>
                  <w:rFonts w:ascii="Arial" w:hAnsi="Arial" w:cs="Arial"/>
                  <w:color w:val="717171"/>
                </w:rPr>
                <w:t>List&lt;String&gt;</w:t>
              </w:r>
            </w:ins>
          </w:p>
        </w:tc>
        <w:tc>
          <w:tcPr>
            <w:tcW w:w="1021"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54" w:author="HURR MEHDI" w:date="2025-03-27T01:26:00Z"/>
                <w:rFonts w:ascii="Arial" w:hAnsi="Arial" w:cs="Arial"/>
                <w:color w:val="717171"/>
              </w:rPr>
            </w:pPr>
            <w:ins w:id="4055" w:author="HURR MEHDI" w:date="2025-03-27T01:26:00Z">
              <w:r w:rsidRPr="004142F2">
                <w:rPr>
                  <w:rFonts w:ascii="Arial" w:hAnsi="Arial" w:cs="Arial"/>
                  <w:color w:val="717171"/>
                </w:rPr>
                <w:t>-</w:t>
              </w:r>
            </w:ins>
          </w:p>
        </w:tc>
        <w:tc>
          <w:tcPr>
            <w:tcW w:w="2852"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56" w:author="HURR MEHDI" w:date="2025-03-27T01:26:00Z"/>
                <w:rFonts w:ascii="Arial" w:hAnsi="Arial" w:cs="Arial"/>
                <w:color w:val="717171"/>
              </w:rPr>
            </w:pPr>
            <w:ins w:id="4057" w:author="HURR MEHDI" w:date="2025-03-27T01:26:00Z">
              <w:r w:rsidRPr="004142F2">
                <w:rPr>
                  <w:rFonts w:ascii="Arial" w:hAnsi="Arial" w:cs="Arial"/>
                  <w:color w:val="717171"/>
                </w:rPr>
                <w:t>Valid course IDs only.</w:t>
              </w:r>
            </w:ins>
          </w:p>
        </w:tc>
      </w:tr>
      <w:tr w:rsidR="004142F2" w:rsidRPr="004142F2" w:rsidTr="00822615">
        <w:trPr>
          <w:ins w:id="4058" w:author="HURR MEHDI" w:date="2025-03-27T01:26:00Z"/>
        </w:trPr>
        <w:tc>
          <w:tcPr>
            <w:tcW w:w="1733"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spacing w:before="120"/>
              <w:rPr>
                <w:ins w:id="4059" w:author="HURR MEHDI" w:date="2025-03-27T01:26:00Z"/>
                <w:rFonts w:ascii="Calibri" w:eastAsia="Times New Roman" w:hAnsi="Calibri" w:cs="Calibri"/>
                <w:b/>
                <w:bCs/>
                <w:color w:val="262626"/>
                <w:sz w:val="19"/>
                <w:szCs w:val="19"/>
                <w:lang w:val="en-IN" w:eastAsia="en-IN"/>
              </w:rPr>
            </w:pPr>
            <w:proofErr w:type="spellStart"/>
            <w:ins w:id="4060" w:author="HURR MEHDI" w:date="2025-03-27T01:26:00Z">
              <w:r w:rsidRPr="004142F2">
                <w:rPr>
                  <w:rFonts w:ascii="Calibri" w:eastAsia="Times New Roman" w:hAnsi="Calibri" w:cs="Calibri"/>
                  <w:b/>
                  <w:bCs/>
                  <w:color w:val="262626"/>
                  <w:sz w:val="19"/>
                  <w:szCs w:val="19"/>
                  <w:lang w:val="en-IN" w:eastAsia="en-IN"/>
                </w:rPr>
                <w:t>Semester_ID</w:t>
              </w:r>
              <w:proofErr w:type="spellEnd"/>
            </w:ins>
          </w:p>
        </w:tc>
        <w:tc>
          <w:tcPr>
            <w:tcW w:w="1966"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61" w:author="HURR MEHDI" w:date="2025-03-27T01:26:00Z"/>
                <w:rFonts w:ascii="Arial" w:hAnsi="Arial" w:cs="Arial"/>
                <w:color w:val="717171"/>
              </w:rPr>
            </w:pPr>
            <w:ins w:id="4062" w:author="HURR MEHDI" w:date="2025-03-27T01:26:00Z">
              <w:r w:rsidRPr="004142F2">
                <w:rPr>
                  <w:rFonts w:ascii="Arial" w:hAnsi="Arial" w:cs="Arial"/>
                  <w:color w:val="717171"/>
                </w:rPr>
                <w:t>Unique identifier for a semester.</w:t>
              </w:r>
            </w:ins>
          </w:p>
        </w:tc>
        <w:tc>
          <w:tcPr>
            <w:tcW w:w="1284"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63" w:author="HURR MEHDI" w:date="2025-03-27T01:26:00Z"/>
                <w:rFonts w:ascii="Arial" w:hAnsi="Arial" w:cs="Arial"/>
                <w:color w:val="717171"/>
              </w:rPr>
            </w:pPr>
            <w:ins w:id="4064" w:author="HURR MEHDI" w:date="2025-03-27T01:26:00Z">
              <w:r w:rsidRPr="004142F2">
                <w:rPr>
                  <w:rFonts w:ascii="Arial" w:hAnsi="Arial" w:cs="Arial"/>
                  <w:color w:val="717171"/>
                </w:rPr>
                <w:t>String</w:t>
              </w:r>
            </w:ins>
          </w:p>
        </w:tc>
        <w:tc>
          <w:tcPr>
            <w:tcW w:w="1021"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65" w:author="HURR MEHDI" w:date="2025-03-27T01:26:00Z"/>
                <w:rFonts w:ascii="Arial" w:hAnsi="Arial" w:cs="Arial"/>
                <w:color w:val="717171"/>
              </w:rPr>
            </w:pPr>
            <w:ins w:id="4066" w:author="HURR MEHDI" w:date="2025-03-27T01:26:00Z">
              <w:r w:rsidRPr="004142F2">
                <w:rPr>
                  <w:rFonts w:ascii="Arial" w:hAnsi="Arial" w:cs="Arial"/>
                  <w:color w:val="717171"/>
                </w:rPr>
                <w:t>6</w:t>
              </w:r>
            </w:ins>
          </w:p>
        </w:tc>
        <w:tc>
          <w:tcPr>
            <w:tcW w:w="2852"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67" w:author="HURR MEHDI" w:date="2025-03-27T01:26:00Z"/>
                <w:rFonts w:ascii="Arial" w:hAnsi="Arial" w:cs="Arial"/>
                <w:color w:val="717171"/>
              </w:rPr>
            </w:pPr>
            <w:ins w:id="4068" w:author="HURR MEHDI" w:date="2025-03-27T01:26:00Z">
              <w:r w:rsidRPr="004142F2">
                <w:rPr>
                  <w:rFonts w:ascii="Arial" w:hAnsi="Arial" w:cs="Arial"/>
                  <w:color w:val="717171"/>
                </w:rPr>
                <w:t>Format: YYMM (e.g., 2501 for Jan 2025).</w:t>
              </w:r>
            </w:ins>
          </w:p>
        </w:tc>
      </w:tr>
      <w:tr w:rsidR="004142F2" w:rsidRPr="004142F2" w:rsidTr="00822615">
        <w:trPr>
          <w:ins w:id="4069" w:author="HURR MEHDI" w:date="2025-03-27T01:26:00Z"/>
        </w:trPr>
        <w:tc>
          <w:tcPr>
            <w:tcW w:w="1733"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spacing w:before="120"/>
              <w:rPr>
                <w:ins w:id="4070" w:author="HURR MEHDI" w:date="2025-03-27T01:26:00Z"/>
                <w:rFonts w:ascii="Calibri" w:eastAsia="Times New Roman" w:hAnsi="Calibri" w:cs="Calibri"/>
                <w:b/>
                <w:bCs/>
                <w:color w:val="262626"/>
                <w:sz w:val="19"/>
                <w:szCs w:val="19"/>
                <w:lang w:val="en-IN" w:eastAsia="en-IN"/>
              </w:rPr>
            </w:pPr>
            <w:proofErr w:type="spellStart"/>
            <w:ins w:id="4071" w:author="HURR MEHDI" w:date="2025-03-27T01:26:00Z">
              <w:r w:rsidRPr="004142F2">
                <w:rPr>
                  <w:rFonts w:ascii="Calibri" w:eastAsia="Times New Roman" w:hAnsi="Calibri" w:cs="Calibri"/>
                  <w:b/>
                  <w:bCs/>
                  <w:color w:val="262626"/>
                  <w:sz w:val="19"/>
                  <w:szCs w:val="19"/>
                  <w:lang w:val="en-IN" w:eastAsia="en-IN"/>
                </w:rPr>
                <w:t>Start_Date</w:t>
              </w:r>
              <w:proofErr w:type="spellEnd"/>
            </w:ins>
          </w:p>
        </w:tc>
        <w:tc>
          <w:tcPr>
            <w:tcW w:w="1966"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72" w:author="HURR MEHDI" w:date="2025-03-27T01:26:00Z"/>
                <w:rFonts w:ascii="Arial" w:hAnsi="Arial" w:cs="Arial"/>
                <w:color w:val="717171"/>
              </w:rPr>
            </w:pPr>
            <w:ins w:id="4073" w:author="HURR MEHDI" w:date="2025-03-27T01:26:00Z">
              <w:r w:rsidRPr="004142F2">
                <w:rPr>
                  <w:rFonts w:ascii="Arial" w:hAnsi="Arial" w:cs="Arial"/>
                  <w:color w:val="717171"/>
                </w:rPr>
                <w:t>Semester Start date</w:t>
              </w:r>
            </w:ins>
          </w:p>
        </w:tc>
        <w:tc>
          <w:tcPr>
            <w:tcW w:w="1284"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74" w:author="HURR MEHDI" w:date="2025-03-27T01:26:00Z"/>
                <w:rFonts w:ascii="Arial" w:hAnsi="Arial" w:cs="Arial"/>
                <w:color w:val="717171"/>
              </w:rPr>
            </w:pPr>
            <w:ins w:id="4075" w:author="HURR MEHDI" w:date="2025-03-27T01:26:00Z">
              <w:r w:rsidRPr="004142F2">
                <w:rPr>
                  <w:rFonts w:ascii="Arial" w:hAnsi="Arial" w:cs="Arial"/>
                  <w:color w:val="717171"/>
                </w:rPr>
                <w:t>Date</w:t>
              </w:r>
            </w:ins>
          </w:p>
        </w:tc>
        <w:tc>
          <w:tcPr>
            <w:tcW w:w="1021"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76" w:author="HURR MEHDI" w:date="2025-03-27T01:26:00Z"/>
                <w:rFonts w:ascii="Arial" w:hAnsi="Arial" w:cs="Arial"/>
                <w:color w:val="717171"/>
              </w:rPr>
            </w:pPr>
            <w:ins w:id="4077" w:author="HURR MEHDI" w:date="2025-03-27T01:26:00Z">
              <w:r w:rsidRPr="004142F2">
                <w:rPr>
                  <w:rFonts w:ascii="Arial" w:hAnsi="Arial" w:cs="Arial"/>
                  <w:color w:val="717171"/>
                </w:rPr>
                <w:t>-</w:t>
              </w:r>
            </w:ins>
          </w:p>
        </w:tc>
        <w:tc>
          <w:tcPr>
            <w:tcW w:w="2852"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78" w:author="HURR MEHDI" w:date="2025-03-27T01:26:00Z"/>
                <w:rFonts w:ascii="Arial" w:hAnsi="Arial" w:cs="Arial"/>
                <w:color w:val="717171"/>
              </w:rPr>
            </w:pPr>
            <w:ins w:id="4079" w:author="HURR MEHDI" w:date="2025-03-27T01:26:00Z">
              <w:r w:rsidRPr="004142F2">
                <w:rPr>
                  <w:rFonts w:ascii="Arial" w:hAnsi="Arial" w:cs="Arial"/>
                  <w:color w:val="717171"/>
                </w:rPr>
                <w:t>MM/DD/YYYY format.</w:t>
              </w:r>
            </w:ins>
          </w:p>
        </w:tc>
      </w:tr>
      <w:tr w:rsidR="004142F2" w:rsidRPr="004142F2" w:rsidTr="00822615">
        <w:trPr>
          <w:ins w:id="4080" w:author="HURR MEHDI" w:date="2025-03-27T01:26:00Z"/>
        </w:trPr>
        <w:tc>
          <w:tcPr>
            <w:tcW w:w="1733"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spacing w:before="120"/>
              <w:rPr>
                <w:ins w:id="4081" w:author="HURR MEHDI" w:date="2025-03-27T01:26:00Z"/>
                <w:rFonts w:ascii="Calibri" w:eastAsia="Times New Roman" w:hAnsi="Calibri" w:cs="Calibri"/>
                <w:b/>
                <w:bCs/>
                <w:color w:val="262626"/>
                <w:sz w:val="19"/>
                <w:szCs w:val="19"/>
                <w:lang w:val="en-IN" w:eastAsia="en-IN"/>
              </w:rPr>
            </w:pPr>
            <w:proofErr w:type="spellStart"/>
            <w:ins w:id="4082" w:author="HURR MEHDI" w:date="2025-03-27T01:26:00Z">
              <w:r w:rsidRPr="004142F2">
                <w:rPr>
                  <w:rFonts w:ascii="Calibri" w:eastAsia="Times New Roman" w:hAnsi="Calibri" w:cs="Calibri"/>
                  <w:b/>
                  <w:bCs/>
                  <w:color w:val="262626"/>
                  <w:sz w:val="19"/>
                  <w:szCs w:val="19"/>
                  <w:lang w:val="en-IN" w:eastAsia="en-IN"/>
                </w:rPr>
                <w:t>End_Date</w:t>
              </w:r>
              <w:proofErr w:type="spellEnd"/>
            </w:ins>
          </w:p>
        </w:tc>
        <w:tc>
          <w:tcPr>
            <w:tcW w:w="1966"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83" w:author="HURR MEHDI" w:date="2025-03-27T01:26:00Z"/>
                <w:rFonts w:ascii="Arial" w:hAnsi="Arial" w:cs="Arial"/>
                <w:color w:val="717171"/>
              </w:rPr>
            </w:pPr>
            <w:ins w:id="4084" w:author="HURR MEHDI" w:date="2025-03-27T01:26:00Z">
              <w:r w:rsidRPr="004142F2">
                <w:rPr>
                  <w:rFonts w:ascii="Arial" w:hAnsi="Arial" w:cs="Arial"/>
                  <w:color w:val="717171"/>
                </w:rPr>
                <w:t>Semester End date</w:t>
              </w:r>
            </w:ins>
          </w:p>
        </w:tc>
        <w:tc>
          <w:tcPr>
            <w:tcW w:w="1284"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85" w:author="HURR MEHDI" w:date="2025-03-27T01:26:00Z"/>
                <w:rFonts w:ascii="Arial" w:hAnsi="Arial" w:cs="Arial"/>
                <w:color w:val="717171"/>
              </w:rPr>
            </w:pPr>
            <w:ins w:id="4086" w:author="HURR MEHDI" w:date="2025-03-27T01:26:00Z">
              <w:r w:rsidRPr="004142F2">
                <w:rPr>
                  <w:rFonts w:ascii="Arial" w:hAnsi="Arial" w:cs="Arial"/>
                  <w:color w:val="717171"/>
                </w:rPr>
                <w:t>Date</w:t>
              </w:r>
            </w:ins>
          </w:p>
        </w:tc>
        <w:tc>
          <w:tcPr>
            <w:tcW w:w="1021"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87" w:author="HURR MEHDI" w:date="2025-03-27T01:26:00Z"/>
                <w:rFonts w:ascii="Arial" w:hAnsi="Arial" w:cs="Arial"/>
                <w:color w:val="717171"/>
              </w:rPr>
            </w:pPr>
            <w:ins w:id="4088" w:author="HURR MEHDI" w:date="2025-03-27T01:26:00Z">
              <w:r w:rsidRPr="004142F2">
                <w:rPr>
                  <w:rFonts w:ascii="Arial" w:hAnsi="Arial" w:cs="Arial"/>
                  <w:color w:val="717171"/>
                </w:rPr>
                <w:t>-</w:t>
              </w:r>
            </w:ins>
          </w:p>
        </w:tc>
        <w:tc>
          <w:tcPr>
            <w:tcW w:w="2852"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089" w:author="HURR MEHDI" w:date="2025-03-27T01:26:00Z"/>
                <w:rFonts w:ascii="Arial" w:hAnsi="Arial" w:cs="Arial"/>
                <w:color w:val="717171"/>
              </w:rPr>
            </w:pPr>
            <w:ins w:id="4090" w:author="HURR MEHDI" w:date="2025-03-27T01:26:00Z">
              <w:r w:rsidRPr="004142F2">
                <w:rPr>
                  <w:rFonts w:ascii="Arial" w:hAnsi="Arial" w:cs="Arial"/>
                  <w:color w:val="717171"/>
                </w:rPr>
                <w:t>MM/DD/YYYY format.</w:t>
              </w:r>
            </w:ins>
          </w:p>
        </w:tc>
      </w:tr>
      <w:tr w:rsidR="004142F2" w:rsidRPr="004142F2" w:rsidTr="00822615">
        <w:trPr>
          <w:ins w:id="4091" w:author="HURR MEHDI" w:date="2025-03-27T01:26:00Z"/>
        </w:trPr>
        <w:tc>
          <w:tcPr>
            <w:tcW w:w="1733"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spacing w:before="120"/>
              <w:rPr>
                <w:ins w:id="4092" w:author="HURR MEHDI" w:date="2025-03-27T01:26:00Z"/>
                <w:rFonts w:ascii="Calibri" w:eastAsia="Times New Roman" w:hAnsi="Calibri" w:cs="Calibri"/>
                <w:b/>
                <w:bCs/>
                <w:color w:val="262626"/>
                <w:sz w:val="19"/>
                <w:szCs w:val="19"/>
                <w:lang w:val="en-IN" w:eastAsia="en-IN"/>
              </w:rPr>
            </w:pPr>
            <w:proofErr w:type="spellStart"/>
            <w:ins w:id="4093" w:author="HURR MEHDI" w:date="2025-03-27T01:26:00Z">
              <w:r w:rsidRPr="004142F2">
                <w:rPr>
                  <w:rFonts w:ascii="Calibri" w:eastAsia="Times New Roman" w:hAnsi="Calibri" w:cs="Calibri"/>
                  <w:b/>
                  <w:bCs/>
                  <w:color w:val="262626"/>
                  <w:sz w:val="19"/>
                  <w:szCs w:val="19"/>
                  <w:lang w:val="en-IN" w:eastAsia="en-IN"/>
                </w:rPr>
                <w:t>Report_ID</w:t>
              </w:r>
              <w:proofErr w:type="spellEnd"/>
            </w:ins>
          </w:p>
        </w:tc>
        <w:tc>
          <w:tcPr>
            <w:tcW w:w="1966"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094" w:author="HURR MEHDI" w:date="2025-03-27T01:26:00Z"/>
                <w:rFonts w:ascii="Arial" w:hAnsi="Arial" w:cs="Arial"/>
                <w:color w:val="717171"/>
              </w:rPr>
            </w:pPr>
            <w:ins w:id="4095" w:author="HURR MEHDI" w:date="2025-03-27T01:26:00Z">
              <w:r w:rsidRPr="004142F2">
                <w:rPr>
                  <w:rFonts w:ascii="Arial" w:hAnsi="Arial" w:cs="Arial"/>
                  <w:color w:val="717171"/>
                </w:rPr>
                <w:t>Unique identifier for an academic report</w:t>
              </w:r>
            </w:ins>
          </w:p>
        </w:tc>
        <w:tc>
          <w:tcPr>
            <w:tcW w:w="1284"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096" w:author="HURR MEHDI" w:date="2025-03-27T01:26:00Z"/>
                <w:rFonts w:ascii="Arial" w:hAnsi="Arial" w:cs="Arial"/>
                <w:color w:val="717171"/>
              </w:rPr>
            </w:pPr>
            <w:ins w:id="4097" w:author="HURR MEHDI" w:date="2025-03-27T01:26:00Z">
              <w:r w:rsidRPr="004142F2">
                <w:rPr>
                  <w:rFonts w:ascii="Arial" w:hAnsi="Arial" w:cs="Arial"/>
                  <w:color w:val="717171"/>
                </w:rPr>
                <w:t>Integer</w:t>
              </w:r>
            </w:ins>
          </w:p>
        </w:tc>
        <w:tc>
          <w:tcPr>
            <w:tcW w:w="1021"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098" w:author="HURR MEHDI" w:date="2025-03-27T01:26:00Z"/>
                <w:rFonts w:ascii="Arial" w:hAnsi="Arial" w:cs="Arial"/>
                <w:color w:val="717171"/>
              </w:rPr>
            </w:pPr>
            <w:ins w:id="4099" w:author="HURR MEHDI" w:date="2025-03-27T01:26:00Z">
              <w:r w:rsidRPr="004142F2">
                <w:rPr>
                  <w:rFonts w:ascii="Arial" w:hAnsi="Arial" w:cs="Arial"/>
                  <w:color w:val="717171"/>
                </w:rPr>
                <w:t>10</w:t>
              </w:r>
            </w:ins>
          </w:p>
        </w:tc>
        <w:tc>
          <w:tcPr>
            <w:tcW w:w="2852"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00" w:author="HURR MEHDI" w:date="2025-03-27T01:26:00Z"/>
                <w:rFonts w:ascii="Arial" w:hAnsi="Arial" w:cs="Arial"/>
                <w:color w:val="717171"/>
              </w:rPr>
            </w:pPr>
            <w:ins w:id="4101" w:author="HURR MEHDI" w:date="2025-03-27T01:26:00Z">
              <w:r w:rsidRPr="004142F2">
                <w:rPr>
                  <w:rFonts w:ascii="Arial" w:hAnsi="Arial" w:cs="Arial"/>
                  <w:color w:val="717171"/>
                </w:rPr>
                <w:t>Must be unique.</w:t>
              </w:r>
            </w:ins>
          </w:p>
        </w:tc>
      </w:tr>
      <w:tr w:rsidR="004142F2" w:rsidRPr="004142F2" w:rsidTr="00822615">
        <w:trPr>
          <w:ins w:id="4102" w:author="HURR MEHDI" w:date="2025-03-27T01:26:00Z"/>
        </w:trPr>
        <w:tc>
          <w:tcPr>
            <w:tcW w:w="1733"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spacing w:before="120"/>
              <w:rPr>
                <w:ins w:id="4103" w:author="HURR MEHDI" w:date="2025-03-27T01:26:00Z"/>
                <w:rFonts w:ascii="Calibri" w:eastAsia="Times New Roman" w:hAnsi="Calibri" w:cs="Calibri"/>
                <w:b/>
                <w:bCs/>
                <w:color w:val="262626"/>
                <w:sz w:val="19"/>
                <w:szCs w:val="19"/>
                <w:lang w:val="en-IN" w:eastAsia="en-IN"/>
              </w:rPr>
            </w:pPr>
            <w:proofErr w:type="spellStart"/>
            <w:ins w:id="4104" w:author="HURR MEHDI" w:date="2025-03-27T01:26:00Z">
              <w:r w:rsidRPr="004142F2">
                <w:rPr>
                  <w:rFonts w:ascii="Calibri" w:eastAsia="Times New Roman" w:hAnsi="Calibri" w:cs="Calibri"/>
                  <w:b/>
                  <w:bCs/>
                  <w:color w:val="262626"/>
                  <w:sz w:val="19"/>
                  <w:szCs w:val="19"/>
                  <w:lang w:val="en-IN" w:eastAsia="en-IN"/>
                </w:rPr>
                <w:t>Pass_Fail_Status</w:t>
              </w:r>
              <w:proofErr w:type="spellEnd"/>
            </w:ins>
          </w:p>
        </w:tc>
        <w:tc>
          <w:tcPr>
            <w:tcW w:w="1966"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05" w:author="HURR MEHDI" w:date="2025-03-27T01:26:00Z"/>
                <w:rFonts w:ascii="Arial" w:hAnsi="Arial" w:cs="Arial"/>
                <w:color w:val="717171"/>
              </w:rPr>
            </w:pPr>
            <w:ins w:id="4106" w:author="HURR MEHDI" w:date="2025-03-27T01:26:00Z">
              <w:r w:rsidRPr="004142F2">
                <w:rPr>
                  <w:rFonts w:ascii="Arial" w:hAnsi="Arial" w:cs="Arial"/>
                  <w:color w:val="717171"/>
                </w:rPr>
                <w:t>Pass or fail status of the student’s performance</w:t>
              </w:r>
            </w:ins>
          </w:p>
        </w:tc>
        <w:tc>
          <w:tcPr>
            <w:tcW w:w="1284"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07" w:author="HURR MEHDI" w:date="2025-03-27T01:26:00Z"/>
                <w:rFonts w:ascii="Arial" w:hAnsi="Arial" w:cs="Arial"/>
                <w:color w:val="717171"/>
              </w:rPr>
            </w:pPr>
            <w:ins w:id="4108" w:author="HURR MEHDI" w:date="2025-03-27T01:26:00Z">
              <w:r w:rsidRPr="004142F2">
                <w:rPr>
                  <w:rFonts w:ascii="Arial" w:hAnsi="Arial" w:cs="Arial"/>
                  <w:color w:val="717171"/>
                </w:rPr>
                <w:t>String</w:t>
              </w:r>
            </w:ins>
          </w:p>
        </w:tc>
        <w:tc>
          <w:tcPr>
            <w:tcW w:w="1021"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09" w:author="HURR MEHDI" w:date="2025-03-27T01:26:00Z"/>
                <w:rFonts w:ascii="Arial" w:hAnsi="Arial" w:cs="Arial"/>
                <w:color w:val="717171"/>
              </w:rPr>
            </w:pPr>
            <w:ins w:id="4110" w:author="HURR MEHDI" w:date="2025-03-27T01:26:00Z">
              <w:r w:rsidRPr="004142F2">
                <w:rPr>
                  <w:rFonts w:ascii="Arial" w:hAnsi="Arial" w:cs="Arial"/>
                  <w:color w:val="717171"/>
                </w:rPr>
                <w:t>10</w:t>
              </w:r>
            </w:ins>
          </w:p>
        </w:tc>
        <w:tc>
          <w:tcPr>
            <w:tcW w:w="2852"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11" w:author="HURR MEHDI" w:date="2025-03-27T01:26:00Z"/>
                <w:rFonts w:ascii="Arial" w:hAnsi="Arial" w:cs="Arial"/>
                <w:color w:val="717171"/>
              </w:rPr>
            </w:pPr>
            <w:ins w:id="4112" w:author="HURR MEHDI" w:date="2025-03-27T01:26:00Z">
              <w:r w:rsidRPr="004142F2">
                <w:rPr>
                  <w:rFonts w:ascii="Arial" w:hAnsi="Arial" w:cs="Arial"/>
                  <w:color w:val="717171"/>
                </w:rPr>
                <w:t>Values: “Pass” or “Fail.”</w:t>
              </w:r>
            </w:ins>
          </w:p>
        </w:tc>
      </w:tr>
      <w:tr w:rsidR="004142F2" w:rsidRPr="004142F2" w:rsidTr="00822615">
        <w:trPr>
          <w:ins w:id="4113" w:author="HURR MEHDI" w:date="2025-03-27T01:26:00Z"/>
        </w:trPr>
        <w:tc>
          <w:tcPr>
            <w:tcW w:w="1733"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spacing w:before="120"/>
              <w:rPr>
                <w:ins w:id="4114" w:author="HURR MEHDI" w:date="2025-03-27T01:26:00Z"/>
                <w:rFonts w:ascii="Calibri" w:eastAsia="Times New Roman" w:hAnsi="Calibri" w:cs="Calibri"/>
                <w:b/>
                <w:bCs/>
                <w:color w:val="262626"/>
                <w:sz w:val="19"/>
                <w:szCs w:val="19"/>
                <w:lang w:val="en-IN" w:eastAsia="en-IN"/>
              </w:rPr>
            </w:pPr>
            <w:ins w:id="4115" w:author="HURR MEHDI" w:date="2025-03-27T01:26:00Z">
              <w:r w:rsidRPr="004142F2">
                <w:rPr>
                  <w:rFonts w:ascii="Calibri" w:eastAsia="Times New Roman" w:hAnsi="Calibri" w:cs="Calibri"/>
                  <w:b/>
                  <w:bCs/>
                  <w:color w:val="262626"/>
                  <w:sz w:val="19"/>
                  <w:szCs w:val="19"/>
                  <w:lang w:val="en-IN" w:eastAsia="en-IN"/>
                </w:rPr>
                <w:t>GPA</w:t>
              </w:r>
            </w:ins>
          </w:p>
        </w:tc>
        <w:tc>
          <w:tcPr>
            <w:tcW w:w="1966"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16" w:author="HURR MEHDI" w:date="2025-03-27T01:26:00Z"/>
                <w:rFonts w:ascii="Arial" w:hAnsi="Arial" w:cs="Arial"/>
                <w:color w:val="717171"/>
              </w:rPr>
            </w:pPr>
            <w:ins w:id="4117" w:author="HURR MEHDI" w:date="2025-03-27T01:26:00Z">
              <w:r w:rsidRPr="004142F2">
                <w:rPr>
                  <w:rFonts w:ascii="Arial" w:hAnsi="Arial" w:cs="Arial"/>
                  <w:color w:val="717171"/>
                </w:rPr>
                <w:t>Grade Point Average</w:t>
              </w:r>
            </w:ins>
          </w:p>
        </w:tc>
        <w:tc>
          <w:tcPr>
            <w:tcW w:w="1284"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18" w:author="HURR MEHDI" w:date="2025-03-27T01:26:00Z"/>
                <w:rFonts w:ascii="Arial" w:hAnsi="Arial" w:cs="Arial"/>
                <w:color w:val="717171"/>
              </w:rPr>
            </w:pPr>
            <w:ins w:id="4119" w:author="HURR MEHDI" w:date="2025-03-27T01:26:00Z">
              <w:r w:rsidRPr="004142F2">
                <w:rPr>
                  <w:rFonts w:ascii="Arial" w:hAnsi="Arial" w:cs="Arial"/>
                  <w:color w:val="717171"/>
                </w:rPr>
                <w:t>Decimal</w:t>
              </w:r>
            </w:ins>
          </w:p>
        </w:tc>
        <w:tc>
          <w:tcPr>
            <w:tcW w:w="1021"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20" w:author="HURR MEHDI" w:date="2025-03-27T01:26:00Z"/>
                <w:rFonts w:ascii="Arial" w:hAnsi="Arial" w:cs="Arial"/>
                <w:color w:val="717171"/>
              </w:rPr>
            </w:pPr>
            <w:ins w:id="4121" w:author="HURR MEHDI" w:date="2025-03-27T01:26:00Z">
              <w:r w:rsidRPr="004142F2">
                <w:rPr>
                  <w:rFonts w:ascii="Arial" w:hAnsi="Arial" w:cs="Arial"/>
                  <w:color w:val="717171"/>
                </w:rPr>
                <w:t>4,2</w:t>
              </w:r>
            </w:ins>
          </w:p>
        </w:tc>
        <w:tc>
          <w:tcPr>
            <w:tcW w:w="2852"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22" w:author="HURR MEHDI" w:date="2025-03-27T01:26:00Z"/>
                <w:rFonts w:ascii="Arial" w:hAnsi="Arial" w:cs="Arial"/>
                <w:color w:val="717171"/>
              </w:rPr>
            </w:pPr>
            <w:ins w:id="4123" w:author="HURR MEHDI" w:date="2025-03-27T01:26:00Z">
              <w:r w:rsidRPr="004142F2">
                <w:rPr>
                  <w:rFonts w:ascii="Arial" w:hAnsi="Arial" w:cs="Arial"/>
                  <w:color w:val="717171"/>
                </w:rPr>
                <w:t>Must be within 0.00–4.00 (or your institutional range).</w:t>
              </w:r>
            </w:ins>
          </w:p>
        </w:tc>
      </w:tr>
      <w:tr w:rsidR="004142F2" w:rsidRPr="004142F2" w:rsidTr="00822615">
        <w:trPr>
          <w:ins w:id="4124" w:author="HURR MEHDI" w:date="2025-03-27T01:26:00Z"/>
        </w:trPr>
        <w:tc>
          <w:tcPr>
            <w:tcW w:w="1733"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spacing w:before="120"/>
              <w:rPr>
                <w:ins w:id="4125" w:author="HURR MEHDI" w:date="2025-03-27T01:26:00Z"/>
                <w:rFonts w:ascii="Calibri" w:eastAsia="Times New Roman" w:hAnsi="Calibri" w:cs="Calibri"/>
                <w:b/>
                <w:bCs/>
                <w:color w:val="262626"/>
                <w:sz w:val="19"/>
                <w:szCs w:val="19"/>
                <w:lang w:val="en-IN" w:eastAsia="en-IN"/>
              </w:rPr>
            </w:pPr>
            <w:proofErr w:type="spellStart"/>
            <w:ins w:id="4126" w:author="HURR MEHDI" w:date="2025-03-27T01:26:00Z">
              <w:r w:rsidRPr="004142F2">
                <w:rPr>
                  <w:rFonts w:ascii="Calibri" w:eastAsia="Times New Roman" w:hAnsi="Calibri" w:cs="Calibri"/>
                  <w:b/>
                  <w:bCs/>
                  <w:color w:val="262626"/>
                  <w:sz w:val="19"/>
                  <w:szCs w:val="19"/>
                  <w:lang w:val="en-IN" w:eastAsia="en-IN"/>
                </w:rPr>
                <w:t>Conflict_ID</w:t>
              </w:r>
              <w:proofErr w:type="spellEnd"/>
            </w:ins>
          </w:p>
        </w:tc>
        <w:tc>
          <w:tcPr>
            <w:tcW w:w="1966"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27" w:author="HURR MEHDI" w:date="2025-03-27T01:26:00Z"/>
                <w:rFonts w:ascii="Arial" w:hAnsi="Arial" w:cs="Arial"/>
                <w:color w:val="717171"/>
              </w:rPr>
            </w:pPr>
            <w:ins w:id="4128" w:author="HURR MEHDI" w:date="2025-03-27T01:26:00Z">
              <w:r w:rsidRPr="004142F2">
                <w:rPr>
                  <w:rFonts w:ascii="Arial" w:hAnsi="Arial" w:cs="Arial"/>
                  <w:color w:val="717171"/>
                </w:rPr>
                <w:t>Unique identifier for a timetable conflict</w:t>
              </w:r>
            </w:ins>
          </w:p>
        </w:tc>
        <w:tc>
          <w:tcPr>
            <w:tcW w:w="1284"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29" w:author="HURR MEHDI" w:date="2025-03-27T01:26:00Z"/>
                <w:rFonts w:ascii="Arial" w:hAnsi="Arial" w:cs="Arial"/>
                <w:color w:val="717171"/>
              </w:rPr>
            </w:pPr>
            <w:ins w:id="4130" w:author="HURR MEHDI" w:date="2025-03-27T01:26:00Z">
              <w:r w:rsidRPr="004142F2">
                <w:rPr>
                  <w:rFonts w:ascii="Arial" w:hAnsi="Arial" w:cs="Arial"/>
                  <w:color w:val="717171"/>
                </w:rPr>
                <w:t>Integer</w:t>
              </w:r>
            </w:ins>
          </w:p>
        </w:tc>
        <w:tc>
          <w:tcPr>
            <w:tcW w:w="1021"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31" w:author="HURR MEHDI" w:date="2025-03-27T01:26:00Z"/>
                <w:rFonts w:ascii="Arial" w:hAnsi="Arial" w:cs="Arial"/>
                <w:color w:val="717171"/>
              </w:rPr>
            </w:pPr>
            <w:ins w:id="4132" w:author="HURR MEHDI" w:date="2025-03-27T01:26:00Z">
              <w:r w:rsidRPr="004142F2">
                <w:rPr>
                  <w:rFonts w:ascii="Arial" w:hAnsi="Arial" w:cs="Arial"/>
                  <w:color w:val="717171"/>
                </w:rPr>
                <w:t>10</w:t>
              </w:r>
            </w:ins>
          </w:p>
        </w:tc>
        <w:tc>
          <w:tcPr>
            <w:tcW w:w="2852"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33" w:author="HURR MEHDI" w:date="2025-03-27T01:26:00Z"/>
                <w:rFonts w:ascii="Arial" w:hAnsi="Arial" w:cs="Arial"/>
                <w:color w:val="717171"/>
              </w:rPr>
            </w:pPr>
            <w:ins w:id="4134" w:author="HURR MEHDI" w:date="2025-03-27T01:26:00Z">
              <w:r w:rsidRPr="004142F2">
                <w:rPr>
                  <w:rFonts w:ascii="Arial" w:hAnsi="Arial" w:cs="Arial"/>
                  <w:color w:val="717171"/>
                </w:rPr>
                <w:t>Must be unique.</w:t>
              </w:r>
            </w:ins>
          </w:p>
        </w:tc>
      </w:tr>
      <w:tr w:rsidR="004142F2" w:rsidRPr="004142F2" w:rsidTr="00822615">
        <w:trPr>
          <w:ins w:id="4135" w:author="HURR MEHDI" w:date="2025-03-27T01:26:00Z"/>
        </w:trPr>
        <w:tc>
          <w:tcPr>
            <w:tcW w:w="1733"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spacing w:before="120"/>
              <w:rPr>
                <w:ins w:id="4136" w:author="HURR MEHDI" w:date="2025-03-27T01:26:00Z"/>
                <w:rFonts w:ascii="Calibri" w:eastAsia="Times New Roman" w:hAnsi="Calibri" w:cs="Calibri"/>
                <w:b/>
                <w:bCs/>
                <w:color w:val="262626"/>
                <w:sz w:val="19"/>
                <w:szCs w:val="19"/>
                <w:lang w:val="en-IN" w:eastAsia="en-IN"/>
              </w:rPr>
            </w:pPr>
            <w:proofErr w:type="spellStart"/>
            <w:ins w:id="4137" w:author="HURR MEHDI" w:date="2025-03-27T01:26:00Z">
              <w:r w:rsidRPr="004142F2">
                <w:rPr>
                  <w:rFonts w:ascii="Calibri" w:eastAsia="Times New Roman" w:hAnsi="Calibri" w:cs="Calibri"/>
                  <w:b/>
                  <w:bCs/>
                  <w:color w:val="262626"/>
                  <w:sz w:val="19"/>
                  <w:szCs w:val="19"/>
                  <w:lang w:val="en-IN" w:eastAsia="en-IN"/>
                </w:rPr>
                <w:t>Resolution_Details</w:t>
              </w:r>
              <w:proofErr w:type="spellEnd"/>
            </w:ins>
          </w:p>
        </w:tc>
        <w:tc>
          <w:tcPr>
            <w:tcW w:w="1966"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38" w:author="HURR MEHDI" w:date="2025-03-27T01:26:00Z"/>
                <w:rFonts w:ascii="Arial" w:hAnsi="Arial" w:cs="Arial"/>
                <w:color w:val="717171"/>
              </w:rPr>
            </w:pPr>
            <w:ins w:id="4139" w:author="HURR MEHDI" w:date="2025-03-27T01:26:00Z">
              <w:r w:rsidRPr="004142F2">
                <w:rPr>
                  <w:rFonts w:ascii="Arial" w:hAnsi="Arial" w:cs="Arial"/>
                  <w:color w:val="717171"/>
                </w:rPr>
                <w:t>Details on how a timetable conflict is resolved</w:t>
              </w:r>
            </w:ins>
          </w:p>
        </w:tc>
        <w:tc>
          <w:tcPr>
            <w:tcW w:w="1284"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40" w:author="HURR MEHDI" w:date="2025-03-27T01:26:00Z"/>
                <w:rFonts w:ascii="Arial" w:hAnsi="Arial" w:cs="Arial"/>
                <w:color w:val="717171"/>
              </w:rPr>
            </w:pPr>
            <w:ins w:id="4141" w:author="HURR MEHDI" w:date="2025-03-27T01:26:00Z">
              <w:r w:rsidRPr="004142F2">
                <w:rPr>
                  <w:rFonts w:ascii="Arial" w:hAnsi="Arial" w:cs="Arial"/>
                  <w:color w:val="717171"/>
                </w:rPr>
                <w:t>String</w:t>
              </w:r>
            </w:ins>
          </w:p>
        </w:tc>
        <w:tc>
          <w:tcPr>
            <w:tcW w:w="1021"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42" w:author="HURR MEHDI" w:date="2025-03-27T01:26:00Z"/>
                <w:rFonts w:ascii="Arial" w:hAnsi="Arial" w:cs="Arial"/>
                <w:color w:val="717171"/>
              </w:rPr>
            </w:pPr>
            <w:ins w:id="4143" w:author="HURR MEHDI" w:date="2025-03-27T01:26:00Z">
              <w:r w:rsidRPr="004142F2">
                <w:rPr>
                  <w:rFonts w:ascii="Arial" w:hAnsi="Arial" w:cs="Arial"/>
                  <w:color w:val="717171"/>
                </w:rPr>
                <w:t>255</w:t>
              </w:r>
            </w:ins>
          </w:p>
        </w:tc>
        <w:tc>
          <w:tcPr>
            <w:tcW w:w="2852"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44" w:author="HURR MEHDI" w:date="2025-03-27T01:26:00Z"/>
                <w:rFonts w:ascii="Arial" w:hAnsi="Arial" w:cs="Arial"/>
                <w:color w:val="717171"/>
              </w:rPr>
            </w:pPr>
            <w:ins w:id="4145" w:author="HURR MEHDI" w:date="2025-03-27T01:26:00Z">
              <w:r w:rsidRPr="004142F2">
                <w:rPr>
                  <w:rFonts w:ascii="Arial" w:hAnsi="Arial" w:cs="Arial"/>
                  <w:color w:val="717171"/>
                </w:rPr>
                <w:t>Optional/May be empty if not resolved.</w:t>
              </w:r>
            </w:ins>
          </w:p>
        </w:tc>
      </w:tr>
      <w:tr w:rsidR="004142F2" w:rsidRPr="004142F2" w:rsidTr="00822615">
        <w:trPr>
          <w:ins w:id="4146" w:author="HURR MEHDI" w:date="2025-03-27T01:26:00Z"/>
        </w:trPr>
        <w:tc>
          <w:tcPr>
            <w:tcW w:w="1733"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spacing w:before="120"/>
              <w:rPr>
                <w:ins w:id="4147" w:author="HURR MEHDI" w:date="2025-03-27T01:26:00Z"/>
                <w:rFonts w:ascii="Calibri" w:eastAsia="Times New Roman" w:hAnsi="Calibri" w:cs="Calibri"/>
                <w:b/>
                <w:bCs/>
                <w:color w:val="262626"/>
                <w:sz w:val="19"/>
                <w:szCs w:val="19"/>
                <w:lang w:val="en-IN" w:eastAsia="en-IN"/>
              </w:rPr>
            </w:pPr>
            <w:proofErr w:type="spellStart"/>
            <w:ins w:id="4148" w:author="HURR MEHDI" w:date="2025-03-27T01:26:00Z">
              <w:r w:rsidRPr="004142F2">
                <w:rPr>
                  <w:rFonts w:ascii="Calibri" w:eastAsia="Times New Roman" w:hAnsi="Calibri" w:cs="Calibri"/>
                  <w:b/>
                  <w:bCs/>
                  <w:color w:val="262626"/>
                  <w:sz w:val="19"/>
                  <w:szCs w:val="19"/>
                  <w:lang w:val="en-IN" w:eastAsia="en-IN"/>
                </w:rPr>
                <w:lastRenderedPageBreak/>
                <w:t>Student_ID</w:t>
              </w:r>
              <w:proofErr w:type="spellEnd"/>
              <w:r w:rsidRPr="004142F2">
                <w:rPr>
                  <w:rFonts w:ascii="Calibri" w:eastAsia="Times New Roman" w:hAnsi="Calibri" w:cs="Calibri"/>
                  <w:b/>
                  <w:bCs/>
                  <w:color w:val="262626"/>
                  <w:sz w:val="19"/>
                  <w:szCs w:val="19"/>
                  <w:lang w:val="en-IN" w:eastAsia="en-IN"/>
                </w:rPr>
                <w:t xml:space="preserve"> (FK)</w:t>
              </w:r>
            </w:ins>
          </w:p>
        </w:tc>
        <w:tc>
          <w:tcPr>
            <w:tcW w:w="1966"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149" w:author="HURR MEHDI" w:date="2025-03-27T01:26:00Z"/>
                <w:rFonts w:ascii="Arial" w:hAnsi="Arial" w:cs="Arial"/>
                <w:color w:val="717171"/>
              </w:rPr>
            </w:pPr>
            <w:ins w:id="4150" w:author="HURR MEHDI" w:date="2025-03-27T01:26:00Z">
              <w:r w:rsidRPr="004142F2">
                <w:rPr>
                  <w:rFonts w:ascii="Arial" w:hAnsi="Arial" w:cs="Arial"/>
                  <w:color w:val="717171"/>
                </w:rPr>
                <w:t>Student receiving the grade</w:t>
              </w:r>
            </w:ins>
          </w:p>
        </w:tc>
        <w:tc>
          <w:tcPr>
            <w:tcW w:w="1284"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151" w:author="HURR MEHDI" w:date="2025-03-27T01:26:00Z"/>
                <w:rFonts w:ascii="Arial" w:hAnsi="Arial" w:cs="Arial"/>
                <w:color w:val="717171"/>
              </w:rPr>
            </w:pPr>
            <w:ins w:id="4152" w:author="HURR MEHDI" w:date="2025-03-27T01:26:00Z">
              <w:r w:rsidRPr="004142F2">
                <w:rPr>
                  <w:rFonts w:ascii="Arial" w:hAnsi="Arial" w:cs="Arial"/>
                  <w:color w:val="717171"/>
                </w:rPr>
                <w:t>String</w:t>
              </w:r>
            </w:ins>
          </w:p>
        </w:tc>
        <w:tc>
          <w:tcPr>
            <w:tcW w:w="1021"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153" w:author="HURR MEHDI" w:date="2025-03-27T01:26:00Z"/>
                <w:rFonts w:ascii="Arial" w:hAnsi="Arial" w:cs="Arial"/>
                <w:color w:val="717171"/>
              </w:rPr>
            </w:pPr>
            <w:ins w:id="4154" w:author="HURR MEHDI" w:date="2025-03-27T01:26:00Z">
              <w:r w:rsidRPr="004142F2">
                <w:rPr>
                  <w:rFonts w:ascii="Arial" w:hAnsi="Arial" w:cs="Arial"/>
                  <w:color w:val="717171"/>
                </w:rPr>
                <w:t>10</w:t>
              </w:r>
            </w:ins>
          </w:p>
        </w:tc>
        <w:tc>
          <w:tcPr>
            <w:tcW w:w="2852" w:type="dxa"/>
            <w:tcBorders>
              <w:top w:val="single" w:sz="4" w:space="0" w:color="0070C0"/>
              <w:left w:val="single" w:sz="4" w:space="0" w:color="0070C0"/>
              <w:bottom w:val="single" w:sz="4" w:space="0" w:color="0070C0"/>
              <w:right w:val="single" w:sz="4" w:space="0" w:color="0070C0"/>
            </w:tcBorders>
            <w:vAlign w:val="center"/>
            <w:hideMark/>
          </w:tcPr>
          <w:p w:rsidR="004142F2" w:rsidRPr="004142F2" w:rsidRDefault="004142F2" w:rsidP="004142F2">
            <w:pPr>
              <w:rPr>
                <w:ins w:id="4155" w:author="HURR MEHDI" w:date="2025-03-27T01:26:00Z"/>
                <w:rFonts w:ascii="Arial" w:hAnsi="Arial" w:cs="Arial"/>
                <w:color w:val="717171"/>
              </w:rPr>
            </w:pPr>
            <w:ins w:id="4156" w:author="HURR MEHDI" w:date="2025-03-27T01:26:00Z">
              <w:r w:rsidRPr="004142F2">
                <w:rPr>
                  <w:rFonts w:ascii="Arial" w:hAnsi="Arial" w:cs="Arial"/>
                  <w:color w:val="717171"/>
                </w:rPr>
                <w:t>Must exist in Student table</w:t>
              </w:r>
            </w:ins>
          </w:p>
        </w:tc>
      </w:tr>
      <w:tr w:rsidR="004142F2" w:rsidRPr="004142F2" w:rsidTr="00822615">
        <w:trPr>
          <w:ins w:id="4157" w:author="HURR MEHDI" w:date="2025-03-27T01:26:00Z"/>
        </w:trPr>
        <w:tc>
          <w:tcPr>
            <w:tcW w:w="1733"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spacing w:before="120"/>
              <w:rPr>
                <w:ins w:id="4158" w:author="HURR MEHDI" w:date="2025-03-27T01:26:00Z"/>
                <w:rFonts w:ascii="Calibri" w:eastAsia="Times New Roman" w:hAnsi="Calibri" w:cs="Calibri"/>
                <w:b/>
                <w:bCs/>
                <w:color w:val="262626"/>
                <w:sz w:val="19"/>
                <w:szCs w:val="19"/>
                <w:lang w:val="en-IN" w:eastAsia="en-IN"/>
              </w:rPr>
            </w:pPr>
            <w:proofErr w:type="spellStart"/>
            <w:ins w:id="4159" w:author="HURR MEHDI" w:date="2025-03-27T01:26:00Z">
              <w:r w:rsidRPr="004142F2">
                <w:rPr>
                  <w:rFonts w:ascii="Calibri" w:eastAsia="Times New Roman" w:hAnsi="Calibri" w:cs="Calibri"/>
                  <w:b/>
                  <w:bCs/>
                  <w:color w:val="262626"/>
                  <w:sz w:val="19"/>
                  <w:szCs w:val="19"/>
                  <w:lang w:val="en-IN" w:eastAsia="en-IN"/>
                </w:rPr>
                <w:t>Scheme_ID</w:t>
              </w:r>
              <w:proofErr w:type="spellEnd"/>
            </w:ins>
          </w:p>
        </w:tc>
        <w:tc>
          <w:tcPr>
            <w:tcW w:w="1966"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60" w:author="HURR MEHDI" w:date="2025-03-27T01:26:00Z"/>
                <w:rFonts w:ascii="Arial" w:hAnsi="Arial" w:cs="Arial"/>
                <w:color w:val="717171"/>
              </w:rPr>
            </w:pPr>
            <w:ins w:id="4161" w:author="HURR MEHDI" w:date="2025-03-27T01:26:00Z">
              <w:r w:rsidRPr="004142F2">
                <w:rPr>
                  <w:rFonts w:ascii="Arial" w:hAnsi="Arial" w:cs="Arial"/>
                  <w:color w:val="717171"/>
                </w:rPr>
                <w:t>Unique identifier for a study scheme</w:t>
              </w:r>
            </w:ins>
          </w:p>
        </w:tc>
        <w:tc>
          <w:tcPr>
            <w:tcW w:w="1284"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62" w:author="HURR MEHDI" w:date="2025-03-27T01:26:00Z"/>
                <w:rFonts w:ascii="Arial" w:hAnsi="Arial" w:cs="Arial"/>
                <w:color w:val="717171"/>
              </w:rPr>
            </w:pPr>
            <w:ins w:id="4163" w:author="HURR MEHDI" w:date="2025-03-27T01:26:00Z">
              <w:r w:rsidRPr="004142F2">
                <w:rPr>
                  <w:rFonts w:ascii="Arial" w:hAnsi="Arial" w:cs="Arial"/>
                  <w:color w:val="717171"/>
                </w:rPr>
                <w:t>Integer</w:t>
              </w:r>
            </w:ins>
          </w:p>
        </w:tc>
        <w:tc>
          <w:tcPr>
            <w:tcW w:w="1021"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64" w:author="HURR MEHDI" w:date="2025-03-27T01:26:00Z"/>
                <w:rFonts w:ascii="Arial" w:hAnsi="Arial" w:cs="Arial"/>
                <w:color w:val="717171"/>
              </w:rPr>
            </w:pPr>
            <w:ins w:id="4165" w:author="HURR MEHDI" w:date="2025-03-27T01:26:00Z">
              <w:r w:rsidRPr="004142F2">
                <w:rPr>
                  <w:rFonts w:ascii="Arial" w:hAnsi="Arial" w:cs="Arial"/>
                  <w:color w:val="717171"/>
                </w:rPr>
                <w:t>10</w:t>
              </w:r>
            </w:ins>
          </w:p>
        </w:tc>
        <w:tc>
          <w:tcPr>
            <w:tcW w:w="2852"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66" w:author="HURR MEHDI" w:date="2025-03-27T01:26:00Z"/>
                <w:rFonts w:ascii="Arial" w:hAnsi="Arial" w:cs="Arial"/>
                <w:color w:val="717171"/>
              </w:rPr>
            </w:pPr>
            <w:ins w:id="4167" w:author="HURR MEHDI" w:date="2025-03-27T01:26:00Z">
              <w:r w:rsidRPr="004142F2">
                <w:rPr>
                  <w:rFonts w:ascii="Arial" w:hAnsi="Arial" w:cs="Arial"/>
                  <w:color w:val="717171"/>
                </w:rPr>
                <w:t>Must be unique.</w:t>
              </w:r>
            </w:ins>
          </w:p>
        </w:tc>
      </w:tr>
      <w:tr w:rsidR="004142F2" w:rsidRPr="004142F2" w:rsidTr="00822615">
        <w:trPr>
          <w:ins w:id="4168" w:author="HURR MEHDI" w:date="2025-03-27T01:26:00Z"/>
        </w:trPr>
        <w:tc>
          <w:tcPr>
            <w:tcW w:w="1733"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spacing w:before="120"/>
              <w:rPr>
                <w:ins w:id="4169" w:author="HURR MEHDI" w:date="2025-03-27T01:26:00Z"/>
                <w:rFonts w:ascii="Calibri" w:eastAsia="Times New Roman" w:hAnsi="Calibri" w:cs="Calibri"/>
                <w:b/>
                <w:bCs/>
                <w:color w:val="262626"/>
                <w:sz w:val="19"/>
                <w:szCs w:val="19"/>
                <w:lang w:val="en-IN" w:eastAsia="en-IN"/>
              </w:rPr>
            </w:pPr>
            <w:ins w:id="4170" w:author="HURR MEHDI" w:date="2025-03-27T01:26:00Z">
              <w:r w:rsidRPr="004142F2">
                <w:rPr>
                  <w:rFonts w:ascii="Calibri" w:eastAsia="Times New Roman" w:hAnsi="Calibri" w:cs="Calibri"/>
                  <w:b/>
                  <w:bCs/>
                  <w:color w:val="262626"/>
                  <w:sz w:val="19"/>
                  <w:szCs w:val="19"/>
                  <w:lang w:val="en-IN" w:eastAsia="en-IN"/>
                </w:rPr>
                <w:t>Batch</w:t>
              </w:r>
            </w:ins>
          </w:p>
        </w:tc>
        <w:tc>
          <w:tcPr>
            <w:tcW w:w="1966"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71" w:author="HURR MEHDI" w:date="2025-03-27T01:26:00Z"/>
                <w:rFonts w:ascii="Arial" w:hAnsi="Arial" w:cs="Arial"/>
                <w:color w:val="717171"/>
              </w:rPr>
            </w:pPr>
            <w:ins w:id="4172" w:author="HURR MEHDI" w:date="2025-03-27T01:26:00Z">
              <w:r w:rsidRPr="004142F2">
                <w:rPr>
                  <w:rFonts w:ascii="Arial" w:hAnsi="Arial" w:cs="Arial"/>
                  <w:color w:val="717171"/>
                </w:rPr>
                <w:t>Represents the batch/year group for the study scheme</w:t>
              </w:r>
            </w:ins>
          </w:p>
        </w:tc>
        <w:tc>
          <w:tcPr>
            <w:tcW w:w="1284"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73" w:author="HURR MEHDI" w:date="2025-03-27T01:26:00Z"/>
                <w:rFonts w:ascii="Arial" w:hAnsi="Arial" w:cs="Arial"/>
                <w:color w:val="717171"/>
              </w:rPr>
            </w:pPr>
            <w:ins w:id="4174" w:author="HURR MEHDI" w:date="2025-03-27T01:26:00Z">
              <w:r w:rsidRPr="004142F2">
                <w:rPr>
                  <w:rFonts w:ascii="Arial" w:hAnsi="Arial" w:cs="Arial"/>
                  <w:color w:val="717171"/>
                </w:rPr>
                <w:t>String</w:t>
              </w:r>
            </w:ins>
          </w:p>
        </w:tc>
        <w:tc>
          <w:tcPr>
            <w:tcW w:w="1021"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75" w:author="HURR MEHDI" w:date="2025-03-27T01:26:00Z"/>
                <w:rFonts w:ascii="Arial" w:hAnsi="Arial" w:cs="Arial"/>
                <w:color w:val="717171"/>
              </w:rPr>
            </w:pPr>
            <w:ins w:id="4176" w:author="HURR MEHDI" w:date="2025-03-27T01:26:00Z">
              <w:r w:rsidRPr="004142F2">
                <w:rPr>
                  <w:rFonts w:ascii="Arial" w:hAnsi="Arial" w:cs="Arial"/>
                  <w:color w:val="717171"/>
                </w:rPr>
                <w:t>10</w:t>
              </w:r>
            </w:ins>
          </w:p>
        </w:tc>
        <w:tc>
          <w:tcPr>
            <w:tcW w:w="2852" w:type="dxa"/>
            <w:tcBorders>
              <w:top w:val="single" w:sz="4" w:space="0" w:color="0070C0"/>
              <w:left w:val="single" w:sz="4" w:space="0" w:color="0070C0"/>
              <w:bottom w:val="single" w:sz="4" w:space="0" w:color="0070C0"/>
              <w:right w:val="single" w:sz="4" w:space="0" w:color="0070C0"/>
            </w:tcBorders>
            <w:hideMark/>
          </w:tcPr>
          <w:p w:rsidR="004142F2" w:rsidRPr="004142F2" w:rsidRDefault="004142F2" w:rsidP="004142F2">
            <w:pPr>
              <w:rPr>
                <w:ins w:id="4177" w:author="HURR MEHDI" w:date="2025-03-27T01:26:00Z"/>
                <w:rFonts w:ascii="Arial" w:hAnsi="Arial" w:cs="Arial"/>
                <w:color w:val="717171"/>
              </w:rPr>
            </w:pPr>
            <w:ins w:id="4178" w:author="HURR MEHDI" w:date="2025-03-27T01:26:00Z">
              <w:r w:rsidRPr="004142F2">
                <w:rPr>
                  <w:rFonts w:ascii="Arial" w:hAnsi="Arial" w:cs="Arial"/>
                  <w:color w:val="717171"/>
                </w:rPr>
                <w:t>Example: “Fall2025,” “2025-2029.”</w:t>
              </w:r>
            </w:ins>
          </w:p>
        </w:tc>
      </w:tr>
    </w:tbl>
    <w:p w:rsidR="004142F2" w:rsidRPr="004142F2" w:rsidRDefault="004142F2" w:rsidP="004142F2">
      <w:pPr>
        <w:spacing w:after="0" w:line="288" w:lineRule="auto"/>
        <w:rPr>
          <w:ins w:id="4179" w:author="HURR MEHDI" w:date="2025-03-27T01:26:00Z"/>
          <w:rFonts w:ascii="Arial" w:eastAsia="Calibri" w:hAnsi="Arial" w:cs="Arial"/>
          <w:b/>
          <w:sz w:val="28"/>
          <w:szCs w:val="28"/>
          <w:lang w:val="en-PH"/>
        </w:rPr>
      </w:pPr>
    </w:p>
    <w:p w:rsidR="004142F2" w:rsidRDefault="004142F2" w:rsidP="004142F2">
      <w:pPr>
        <w:keepNext/>
        <w:keepLines/>
        <w:spacing w:before="200" w:after="0" w:line="276" w:lineRule="auto"/>
        <w:outlineLvl w:val="1"/>
        <w:rPr>
          <w:ins w:id="4180" w:author="HURR MEHDI" w:date="2025-03-27T01:26:00Z"/>
          <w:rFonts w:ascii="Arial" w:eastAsia="MS Gothic" w:hAnsi="Arial" w:cs="Arial"/>
          <w:b/>
          <w:bCs/>
          <w:color w:val="0070C0"/>
          <w:kern w:val="0"/>
          <w:sz w:val="24"/>
          <w:szCs w:val="26"/>
          <w14:ligatures w14:val="none"/>
        </w:rPr>
      </w:pPr>
      <w:bookmarkStart w:id="4181" w:name="_Toc193933094"/>
      <w:ins w:id="4182" w:author="HURR MEHDI" w:date="2025-03-27T01:26:00Z">
        <w:r w:rsidRPr="004142F2">
          <w:rPr>
            <w:rFonts w:ascii="Arial" w:eastAsia="MS Gothic" w:hAnsi="Arial" w:cs="Arial"/>
            <w:b/>
            <w:bCs/>
            <w:color w:val="0070C0"/>
            <w:kern w:val="0"/>
            <w:sz w:val="24"/>
            <w:szCs w:val="26"/>
            <w14:ligatures w14:val="none"/>
          </w:rPr>
          <w:t>Data Structures</w:t>
        </w:r>
        <w:bookmarkEnd w:id="4181"/>
      </w:ins>
    </w:p>
    <w:p w:rsidR="004142F2" w:rsidRPr="004142F2" w:rsidRDefault="004142F2" w:rsidP="004142F2">
      <w:pPr>
        <w:keepNext/>
        <w:keepLines/>
        <w:spacing w:before="200" w:after="0" w:line="276" w:lineRule="auto"/>
        <w:outlineLvl w:val="1"/>
        <w:rPr>
          <w:ins w:id="4183" w:author="HURR MEHDI" w:date="2025-03-27T01:26:00Z"/>
          <w:rFonts w:ascii="Arial" w:eastAsia="MS Gothic" w:hAnsi="Arial" w:cs="Arial"/>
          <w:b/>
          <w:bCs/>
          <w:color w:val="0070C0"/>
          <w:kern w:val="0"/>
          <w:sz w:val="24"/>
          <w:szCs w:val="26"/>
          <w14:ligatures w14:val="none"/>
        </w:rPr>
      </w:pPr>
    </w:p>
    <w:p w:rsidR="004142F2" w:rsidRPr="004142F2" w:rsidRDefault="004142F2" w:rsidP="004142F2">
      <w:pPr>
        <w:keepNext/>
        <w:keepLines/>
        <w:numPr>
          <w:ilvl w:val="0"/>
          <w:numId w:val="85"/>
        </w:numPr>
        <w:spacing w:before="200" w:after="0" w:line="276" w:lineRule="auto"/>
        <w:contextualSpacing/>
        <w:outlineLvl w:val="2"/>
        <w:rPr>
          <w:ins w:id="4184" w:author="HURR MEHDI" w:date="2025-03-27T01:26:00Z"/>
          <w:rFonts w:ascii="Arial" w:eastAsia="MS Gothic" w:hAnsi="Arial" w:cs="Arial"/>
          <w:b/>
          <w:bCs/>
          <w:color w:val="0070C0"/>
          <w:kern w:val="0"/>
          <w:sz w:val="20"/>
          <w14:ligatures w14:val="none"/>
        </w:rPr>
      </w:pPr>
      <w:bookmarkStart w:id="4185" w:name="_Toc193933095"/>
      <w:ins w:id="4186" w:author="HURR MEHDI" w:date="2025-03-27T01:26:00Z">
        <w:r w:rsidRPr="004142F2">
          <w:rPr>
            <w:rFonts w:ascii="Arial" w:eastAsia="MS Gothic" w:hAnsi="Arial" w:cs="Arial"/>
            <w:b/>
            <w:bCs/>
            <w:color w:val="0070C0"/>
            <w:kern w:val="0"/>
            <w:sz w:val="20"/>
            <w14:ligatures w14:val="none"/>
          </w:rPr>
          <w:t>Student</w:t>
        </w:r>
        <w:bookmarkEnd w:id="4185"/>
      </w:ins>
    </w:p>
    <w:p w:rsidR="004142F2" w:rsidRPr="004142F2" w:rsidRDefault="004142F2" w:rsidP="004142F2">
      <w:pPr>
        <w:spacing w:after="200" w:line="276" w:lineRule="auto"/>
        <w:ind w:left="720"/>
        <w:rPr>
          <w:ins w:id="4187" w:author="HURR MEHDI" w:date="2025-03-27T01:26:00Z"/>
          <w:rFonts w:ascii="Arial" w:eastAsia="MS Mincho" w:hAnsi="Arial" w:cs="Arial"/>
          <w:i/>
          <w:color w:val="717171"/>
          <w:kern w:val="0"/>
          <w:sz w:val="18"/>
          <w14:ligatures w14:val="none"/>
        </w:rPr>
      </w:pPr>
      <w:ins w:id="4188" w:author="HURR MEHDI" w:date="2025-03-27T01:26:00Z">
        <w:r w:rsidRPr="004142F2">
          <w:rPr>
            <w:rFonts w:ascii="Arial" w:eastAsia="MS Mincho" w:hAnsi="Arial" w:cs="Arial"/>
            <w:i/>
            <w:color w:val="717171"/>
            <w:kern w:val="0"/>
            <w:sz w:val="18"/>
            <w14:ligatures w14:val="none"/>
          </w:rPr>
          <w:t xml:space="preserve">Student = </w:t>
        </w:r>
        <w:proofErr w:type="spellStart"/>
        <w:r w:rsidRPr="004142F2">
          <w:rPr>
            <w:rFonts w:ascii="Arial" w:eastAsia="MS Mincho" w:hAnsi="Arial" w:cs="Arial"/>
            <w:i/>
            <w:color w:val="717171"/>
            <w:kern w:val="0"/>
            <w:sz w:val="18"/>
            <w14:ligatures w14:val="none"/>
          </w:rPr>
          <w:t>Student_ID</w:t>
        </w:r>
        <w:proofErr w:type="spellEnd"/>
        <w:r w:rsidRPr="004142F2">
          <w:rPr>
            <w:rFonts w:ascii="Arial" w:eastAsia="MS Mincho" w:hAnsi="Arial" w:cs="Arial"/>
            <w:i/>
            <w:color w:val="717171"/>
            <w:kern w:val="0"/>
            <w:sz w:val="18"/>
            <w14:ligatures w14:val="none"/>
          </w:rPr>
          <w:t xml:space="preserve"> + </w:t>
        </w:r>
        <w:proofErr w:type="spellStart"/>
        <w:r w:rsidRPr="004142F2">
          <w:rPr>
            <w:rFonts w:ascii="Arial" w:eastAsia="MS Mincho" w:hAnsi="Arial" w:cs="Arial"/>
            <w:i/>
            <w:color w:val="717171"/>
            <w:kern w:val="0"/>
            <w:sz w:val="18"/>
            <w14:ligatures w14:val="none"/>
          </w:rPr>
          <w:t>Student_Name</w:t>
        </w:r>
        <w:proofErr w:type="spellEnd"/>
        <w:r w:rsidRPr="004142F2">
          <w:rPr>
            <w:rFonts w:ascii="Arial" w:eastAsia="MS Mincho" w:hAnsi="Arial" w:cs="Arial"/>
            <w:i/>
            <w:color w:val="717171"/>
            <w:kern w:val="0"/>
            <w:sz w:val="18"/>
            <w14:ligatures w14:val="none"/>
          </w:rPr>
          <w:t xml:space="preserve"> + Email</w:t>
        </w:r>
      </w:ins>
    </w:p>
    <w:p w:rsidR="004142F2" w:rsidRPr="004142F2" w:rsidRDefault="004142F2" w:rsidP="004142F2">
      <w:pPr>
        <w:keepNext/>
        <w:keepLines/>
        <w:numPr>
          <w:ilvl w:val="0"/>
          <w:numId w:val="85"/>
        </w:numPr>
        <w:spacing w:before="200" w:after="0" w:line="276" w:lineRule="auto"/>
        <w:contextualSpacing/>
        <w:outlineLvl w:val="2"/>
        <w:rPr>
          <w:ins w:id="4189" w:author="HURR MEHDI" w:date="2025-03-27T01:26:00Z"/>
          <w:rFonts w:ascii="Arial" w:eastAsia="MS Gothic" w:hAnsi="Arial" w:cs="Arial"/>
          <w:b/>
          <w:bCs/>
          <w:color w:val="0070C0"/>
          <w:kern w:val="0"/>
          <w:sz w:val="20"/>
          <w14:ligatures w14:val="none"/>
        </w:rPr>
      </w:pPr>
      <w:bookmarkStart w:id="4190" w:name="_Toc193933096"/>
      <w:ins w:id="4191" w:author="HURR MEHDI" w:date="2025-03-27T01:26:00Z">
        <w:r w:rsidRPr="004142F2">
          <w:rPr>
            <w:rFonts w:ascii="Arial" w:eastAsia="MS Gothic" w:hAnsi="Arial" w:cs="Arial"/>
            <w:b/>
            <w:bCs/>
            <w:color w:val="0070C0"/>
            <w:kern w:val="0"/>
            <w:sz w:val="20"/>
            <w14:ligatures w14:val="none"/>
          </w:rPr>
          <w:t>Course Coordinator</w:t>
        </w:r>
        <w:bookmarkEnd w:id="4190"/>
      </w:ins>
    </w:p>
    <w:p w:rsidR="004142F2" w:rsidRPr="004142F2" w:rsidRDefault="004142F2" w:rsidP="004142F2">
      <w:pPr>
        <w:spacing w:after="200" w:line="276" w:lineRule="auto"/>
        <w:ind w:left="720"/>
        <w:rPr>
          <w:ins w:id="4192" w:author="HURR MEHDI" w:date="2025-03-27T01:26:00Z"/>
          <w:rFonts w:ascii="Arial" w:eastAsia="MS Mincho" w:hAnsi="Arial" w:cs="Arial"/>
          <w:i/>
          <w:color w:val="717171"/>
          <w:kern w:val="0"/>
          <w:sz w:val="18"/>
          <w14:ligatures w14:val="none"/>
        </w:rPr>
      </w:pPr>
      <w:proofErr w:type="spellStart"/>
      <w:ins w:id="4193" w:author="HURR MEHDI" w:date="2025-03-27T01:26:00Z">
        <w:r w:rsidRPr="004142F2">
          <w:rPr>
            <w:rFonts w:ascii="Arial" w:eastAsia="MS Mincho" w:hAnsi="Arial" w:cs="Arial"/>
            <w:i/>
            <w:color w:val="717171"/>
            <w:kern w:val="0"/>
            <w:sz w:val="18"/>
            <w14:ligatures w14:val="none"/>
          </w:rPr>
          <w:t>Coordinator_ID</w:t>
        </w:r>
        <w:proofErr w:type="spellEnd"/>
        <w:r w:rsidRPr="004142F2">
          <w:rPr>
            <w:rFonts w:ascii="Arial" w:eastAsia="MS Mincho" w:hAnsi="Arial" w:cs="Arial"/>
            <w:i/>
            <w:color w:val="717171"/>
            <w:kern w:val="0"/>
            <w:sz w:val="18"/>
            <w14:ligatures w14:val="none"/>
          </w:rPr>
          <w:t xml:space="preserve"> + </w:t>
        </w:r>
        <w:proofErr w:type="spellStart"/>
        <w:r w:rsidRPr="004142F2">
          <w:rPr>
            <w:rFonts w:ascii="Arial" w:eastAsia="MS Mincho" w:hAnsi="Arial" w:cs="Arial"/>
            <w:i/>
            <w:color w:val="717171"/>
            <w:kern w:val="0"/>
            <w:sz w:val="18"/>
            <w14:ligatures w14:val="none"/>
          </w:rPr>
          <w:t>Coordinator_Name</w:t>
        </w:r>
        <w:proofErr w:type="spellEnd"/>
        <w:r w:rsidRPr="004142F2">
          <w:rPr>
            <w:rFonts w:ascii="Arial" w:eastAsia="MS Mincho" w:hAnsi="Arial" w:cs="Arial"/>
            <w:i/>
            <w:color w:val="717171"/>
            <w:kern w:val="0"/>
            <w:sz w:val="18"/>
            <w14:ligatures w14:val="none"/>
          </w:rPr>
          <w:t xml:space="preserve"> + </w:t>
        </w:r>
        <w:proofErr w:type="spellStart"/>
        <w:r w:rsidRPr="004142F2">
          <w:rPr>
            <w:rFonts w:ascii="Arial" w:eastAsia="MS Mincho" w:hAnsi="Arial" w:cs="Arial"/>
            <w:i/>
            <w:color w:val="717171"/>
            <w:kern w:val="0"/>
            <w:sz w:val="18"/>
            <w14:ligatures w14:val="none"/>
          </w:rPr>
          <w:t>Coordinator_Email</w:t>
        </w:r>
        <w:proofErr w:type="spellEnd"/>
      </w:ins>
    </w:p>
    <w:p w:rsidR="004142F2" w:rsidRPr="004142F2" w:rsidRDefault="004142F2" w:rsidP="004142F2">
      <w:pPr>
        <w:keepNext/>
        <w:keepLines/>
        <w:numPr>
          <w:ilvl w:val="0"/>
          <w:numId w:val="85"/>
        </w:numPr>
        <w:spacing w:before="200" w:after="0" w:line="276" w:lineRule="auto"/>
        <w:contextualSpacing/>
        <w:outlineLvl w:val="2"/>
        <w:rPr>
          <w:ins w:id="4194" w:author="HURR MEHDI" w:date="2025-03-27T01:26:00Z"/>
          <w:rFonts w:ascii="Arial" w:eastAsia="MS Gothic" w:hAnsi="Arial" w:cs="Arial"/>
          <w:b/>
          <w:bCs/>
          <w:color w:val="0070C0"/>
          <w:kern w:val="0"/>
          <w:sz w:val="20"/>
          <w14:ligatures w14:val="none"/>
        </w:rPr>
      </w:pPr>
      <w:bookmarkStart w:id="4195" w:name="_Toc193933097"/>
      <w:ins w:id="4196" w:author="HURR MEHDI" w:date="2025-03-27T01:26:00Z">
        <w:r w:rsidRPr="004142F2">
          <w:rPr>
            <w:rFonts w:ascii="Arial" w:eastAsia="MS Gothic" w:hAnsi="Arial" w:cs="Arial"/>
            <w:b/>
            <w:bCs/>
            <w:color w:val="0070C0"/>
            <w:kern w:val="0"/>
            <w:sz w:val="20"/>
            <w14:ligatures w14:val="none"/>
          </w:rPr>
          <w:t>Timetable Coordinator</w:t>
        </w:r>
        <w:bookmarkEnd w:id="4195"/>
      </w:ins>
    </w:p>
    <w:p w:rsidR="004142F2" w:rsidRPr="004142F2" w:rsidRDefault="004142F2" w:rsidP="004142F2">
      <w:pPr>
        <w:spacing w:after="200" w:line="276" w:lineRule="auto"/>
        <w:ind w:left="720"/>
        <w:rPr>
          <w:ins w:id="4197" w:author="HURR MEHDI" w:date="2025-03-27T01:26:00Z"/>
          <w:rFonts w:ascii="Arial" w:eastAsia="MS Mincho" w:hAnsi="Arial" w:cs="Arial"/>
          <w:i/>
          <w:color w:val="717171"/>
          <w:kern w:val="0"/>
          <w:sz w:val="18"/>
          <w14:ligatures w14:val="none"/>
        </w:rPr>
      </w:pPr>
      <w:proofErr w:type="spellStart"/>
      <w:ins w:id="4198" w:author="HURR MEHDI" w:date="2025-03-27T01:26:00Z">
        <w:r w:rsidRPr="004142F2">
          <w:rPr>
            <w:rFonts w:ascii="Arial" w:eastAsia="MS Mincho" w:hAnsi="Arial" w:cs="Arial"/>
            <w:i/>
            <w:color w:val="717171"/>
            <w:kern w:val="0"/>
            <w:sz w:val="18"/>
            <w14:ligatures w14:val="none"/>
          </w:rPr>
          <w:t>Coordinator_ID</w:t>
        </w:r>
        <w:proofErr w:type="spellEnd"/>
        <w:r w:rsidRPr="004142F2">
          <w:rPr>
            <w:rFonts w:ascii="Arial" w:eastAsia="MS Mincho" w:hAnsi="Arial" w:cs="Arial"/>
            <w:i/>
            <w:color w:val="717171"/>
            <w:kern w:val="0"/>
            <w:sz w:val="18"/>
            <w14:ligatures w14:val="none"/>
          </w:rPr>
          <w:t xml:space="preserve"> + </w:t>
        </w:r>
        <w:proofErr w:type="spellStart"/>
        <w:r w:rsidRPr="004142F2">
          <w:rPr>
            <w:rFonts w:ascii="Arial" w:eastAsia="MS Mincho" w:hAnsi="Arial" w:cs="Arial"/>
            <w:i/>
            <w:color w:val="717171"/>
            <w:kern w:val="0"/>
            <w:sz w:val="18"/>
            <w14:ligatures w14:val="none"/>
          </w:rPr>
          <w:t>Coordinator_Name</w:t>
        </w:r>
        <w:proofErr w:type="spellEnd"/>
        <w:r w:rsidRPr="004142F2">
          <w:rPr>
            <w:rFonts w:ascii="Arial" w:eastAsia="MS Mincho" w:hAnsi="Arial" w:cs="Arial"/>
            <w:i/>
            <w:color w:val="717171"/>
            <w:kern w:val="0"/>
            <w:sz w:val="18"/>
            <w14:ligatures w14:val="none"/>
          </w:rPr>
          <w:t xml:space="preserve"> + </w:t>
        </w:r>
        <w:proofErr w:type="spellStart"/>
        <w:r w:rsidRPr="004142F2">
          <w:rPr>
            <w:rFonts w:ascii="Arial" w:eastAsia="MS Mincho" w:hAnsi="Arial" w:cs="Arial"/>
            <w:i/>
            <w:color w:val="717171"/>
            <w:kern w:val="0"/>
            <w:sz w:val="18"/>
            <w14:ligatures w14:val="none"/>
          </w:rPr>
          <w:t>Coordinator_Email</w:t>
        </w:r>
        <w:proofErr w:type="spellEnd"/>
      </w:ins>
    </w:p>
    <w:p w:rsidR="004142F2" w:rsidRPr="004142F2" w:rsidRDefault="004142F2" w:rsidP="004142F2">
      <w:pPr>
        <w:keepNext/>
        <w:keepLines/>
        <w:numPr>
          <w:ilvl w:val="0"/>
          <w:numId w:val="85"/>
        </w:numPr>
        <w:spacing w:before="200" w:after="0" w:line="276" w:lineRule="auto"/>
        <w:contextualSpacing/>
        <w:outlineLvl w:val="2"/>
        <w:rPr>
          <w:ins w:id="4199" w:author="HURR MEHDI" w:date="2025-03-27T01:26:00Z"/>
          <w:rFonts w:ascii="Arial" w:eastAsia="MS Gothic" w:hAnsi="Arial" w:cs="Arial"/>
          <w:b/>
          <w:bCs/>
          <w:color w:val="4F81BD"/>
          <w:kern w:val="0"/>
          <w:sz w:val="20"/>
          <w14:ligatures w14:val="none"/>
        </w:rPr>
      </w:pPr>
      <w:bookmarkStart w:id="4200" w:name="_Toc193933098"/>
      <w:ins w:id="4201" w:author="HURR MEHDI" w:date="2025-03-27T01:26:00Z">
        <w:r w:rsidRPr="004142F2">
          <w:rPr>
            <w:rFonts w:ascii="Arial" w:eastAsia="MS Gothic" w:hAnsi="Arial" w:cs="Arial"/>
            <w:b/>
            <w:bCs/>
            <w:color w:val="0070C0"/>
            <w:kern w:val="0"/>
            <w:sz w:val="20"/>
            <w14:ligatures w14:val="none"/>
          </w:rPr>
          <w:t>Course</w:t>
        </w:r>
        <w:bookmarkEnd w:id="4200"/>
      </w:ins>
    </w:p>
    <w:p w:rsidR="004142F2" w:rsidRPr="004142F2" w:rsidRDefault="004142F2" w:rsidP="004142F2">
      <w:pPr>
        <w:spacing w:after="200" w:line="276" w:lineRule="auto"/>
        <w:ind w:left="720"/>
        <w:rPr>
          <w:ins w:id="4202" w:author="HURR MEHDI" w:date="2025-03-27T01:26:00Z"/>
          <w:rFonts w:ascii="Arial" w:eastAsia="MS Mincho" w:hAnsi="Arial" w:cs="Arial"/>
          <w:i/>
          <w:color w:val="717171"/>
          <w:kern w:val="0"/>
          <w:sz w:val="18"/>
          <w14:ligatures w14:val="none"/>
        </w:rPr>
      </w:pPr>
      <w:proofErr w:type="spellStart"/>
      <w:ins w:id="4203" w:author="HURR MEHDI" w:date="2025-03-27T01:26:00Z">
        <w:r w:rsidRPr="004142F2">
          <w:rPr>
            <w:rFonts w:ascii="Arial" w:eastAsia="MS Mincho" w:hAnsi="Arial" w:cs="Arial"/>
            <w:i/>
            <w:color w:val="717171"/>
            <w:kern w:val="0"/>
            <w:sz w:val="18"/>
            <w14:ligatures w14:val="none"/>
          </w:rPr>
          <w:t>Course_ID</w:t>
        </w:r>
        <w:proofErr w:type="spellEnd"/>
        <w:r w:rsidRPr="004142F2">
          <w:rPr>
            <w:rFonts w:ascii="Arial" w:eastAsia="MS Mincho" w:hAnsi="Arial" w:cs="Arial"/>
            <w:i/>
            <w:color w:val="717171"/>
            <w:kern w:val="0"/>
            <w:sz w:val="18"/>
            <w14:ligatures w14:val="none"/>
          </w:rPr>
          <w:t xml:space="preserve"> + </w:t>
        </w:r>
        <w:proofErr w:type="spellStart"/>
        <w:r w:rsidRPr="004142F2">
          <w:rPr>
            <w:rFonts w:ascii="Arial" w:eastAsia="MS Mincho" w:hAnsi="Arial" w:cs="Arial"/>
            <w:i/>
            <w:color w:val="717171"/>
            <w:kern w:val="0"/>
            <w:sz w:val="18"/>
            <w14:ligatures w14:val="none"/>
          </w:rPr>
          <w:t>Course_Name</w:t>
        </w:r>
        <w:proofErr w:type="spellEnd"/>
        <w:r w:rsidRPr="004142F2">
          <w:rPr>
            <w:rFonts w:ascii="Arial" w:eastAsia="MS Mincho" w:hAnsi="Arial" w:cs="Arial"/>
            <w:i/>
            <w:color w:val="717171"/>
            <w:kern w:val="0"/>
            <w:sz w:val="18"/>
            <w14:ligatures w14:val="none"/>
          </w:rPr>
          <w:t xml:space="preserve"> + </w:t>
        </w:r>
        <w:proofErr w:type="spellStart"/>
        <w:r w:rsidRPr="004142F2">
          <w:rPr>
            <w:rFonts w:ascii="Arial" w:eastAsia="MS Mincho" w:hAnsi="Arial" w:cs="Arial"/>
            <w:i/>
            <w:color w:val="717171"/>
            <w:kern w:val="0"/>
            <w:sz w:val="18"/>
            <w14:ligatures w14:val="none"/>
          </w:rPr>
          <w:t>Course_Credits</w:t>
        </w:r>
        <w:proofErr w:type="spellEnd"/>
        <w:r w:rsidRPr="004142F2">
          <w:rPr>
            <w:rFonts w:ascii="Arial" w:eastAsia="MS Mincho" w:hAnsi="Arial" w:cs="Arial"/>
            <w:i/>
            <w:color w:val="717171"/>
            <w:kern w:val="0"/>
            <w:sz w:val="18"/>
            <w14:ligatures w14:val="none"/>
          </w:rPr>
          <w:t xml:space="preserve"> + Prerequisites</w:t>
        </w:r>
      </w:ins>
    </w:p>
    <w:p w:rsidR="004142F2" w:rsidRPr="004142F2" w:rsidRDefault="004142F2" w:rsidP="004142F2">
      <w:pPr>
        <w:keepNext/>
        <w:keepLines/>
        <w:numPr>
          <w:ilvl w:val="0"/>
          <w:numId w:val="85"/>
        </w:numPr>
        <w:spacing w:before="200" w:after="0" w:line="276" w:lineRule="auto"/>
        <w:contextualSpacing/>
        <w:outlineLvl w:val="2"/>
        <w:rPr>
          <w:ins w:id="4204" w:author="HURR MEHDI" w:date="2025-03-27T01:26:00Z"/>
          <w:rFonts w:ascii="Arial" w:eastAsia="MS Gothic" w:hAnsi="Arial" w:cs="Arial"/>
          <w:b/>
          <w:bCs/>
          <w:color w:val="0070C0"/>
          <w:kern w:val="0"/>
          <w:sz w:val="20"/>
          <w14:ligatures w14:val="none"/>
        </w:rPr>
      </w:pPr>
      <w:bookmarkStart w:id="4205" w:name="_Toc193933099"/>
      <w:ins w:id="4206" w:author="HURR MEHDI" w:date="2025-03-27T01:26:00Z">
        <w:r w:rsidRPr="004142F2">
          <w:rPr>
            <w:rFonts w:ascii="Arial" w:eastAsia="MS Gothic" w:hAnsi="Arial" w:cs="Arial"/>
            <w:b/>
            <w:bCs/>
            <w:color w:val="0070C0"/>
            <w:kern w:val="0"/>
            <w:sz w:val="20"/>
            <w14:ligatures w14:val="none"/>
          </w:rPr>
          <w:t>Academic Report</w:t>
        </w:r>
        <w:bookmarkEnd w:id="4205"/>
      </w:ins>
    </w:p>
    <w:p w:rsidR="004142F2" w:rsidRPr="004142F2" w:rsidRDefault="004142F2" w:rsidP="004142F2">
      <w:pPr>
        <w:keepNext/>
        <w:keepLines/>
        <w:spacing w:before="200" w:after="0" w:line="276" w:lineRule="auto"/>
        <w:ind w:left="720"/>
        <w:contextualSpacing/>
        <w:outlineLvl w:val="2"/>
        <w:rPr>
          <w:ins w:id="4207" w:author="HURR MEHDI" w:date="2025-03-27T01:26:00Z"/>
          <w:rFonts w:ascii="Arial" w:eastAsia="MS Gothic" w:hAnsi="Arial" w:cs="Arial"/>
          <w:b/>
          <w:bCs/>
          <w:color w:val="0070C0"/>
          <w:kern w:val="0"/>
          <w:sz w:val="20"/>
          <w14:ligatures w14:val="none"/>
        </w:rPr>
      </w:pPr>
      <w:bookmarkStart w:id="4208" w:name="_Toc193933100"/>
      <w:proofErr w:type="spellStart"/>
      <w:ins w:id="4209" w:author="HURR MEHDI" w:date="2025-03-27T01:26:00Z">
        <w:r w:rsidRPr="004142F2">
          <w:rPr>
            <w:rFonts w:ascii="Arial" w:eastAsia="MS Mincho" w:hAnsi="Arial" w:cs="Arial"/>
            <w:i/>
            <w:color w:val="717171"/>
            <w:kern w:val="0"/>
            <w:sz w:val="18"/>
            <w14:ligatures w14:val="none"/>
          </w:rPr>
          <w:t>Report_ID</w:t>
        </w:r>
        <w:proofErr w:type="spellEnd"/>
        <w:r w:rsidRPr="004142F2">
          <w:rPr>
            <w:rFonts w:ascii="Arial" w:eastAsia="MS Mincho" w:hAnsi="Arial" w:cs="Arial"/>
            <w:i/>
            <w:color w:val="717171"/>
            <w:kern w:val="0"/>
            <w:sz w:val="18"/>
            <w14:ligatures w14:val="none"/>
          </w:rPr>
          <w:t xml:space="preserve"> + </w:t>
        </w:r>
        <w:proofErr w:type="spellStart"/>
        <w:r w:rsidRPr="004142F2">
          <w:rPr>
            <w:rFonts w:ascii="Arial" w:eastAsia="MS Mincho" w:hAnsi="Arial" w:cs="Arial"/>
            <w:i/>
            <w:color w:val="717171"/>
            <w:kern w:val="0"/>
            <w:sz w:val="18"/>
            <w14:ligatures w14:val="none"/>
          </w:rPr>
          <w:t>Pass_Fail_Status</w:t>
        </w:r>
        <w:proofErr w:type="spellEnd"/>
        <w:r w:rsidRPr="004142F2">
          <w:rPr>
            <w:rFonts w:ascii="Arial" w:eastAsia="MS Mincho" w:hAnsi="Arial" w:cs="Arial"/>
            <w:i/>
            <w:color w:val="717171"/>
            <w:kern w:val="0"/>
            <w:sz w:val="18"/>
            <w14:ligatures w14:val="none"/>
          </w:rPr>
          <w:t xml:space="preserve"> + GPA</w:t>
        </w:r>
        <w:bookmarkEnd w:id="4208"/>
      </w:ins>
    </w:p>
    <w:p w:rsidR="004142F2" w:rsidRPr="004142F2" w:rsidRDefault="004142F2" w:rsidP="004142F2">
      <w:pPr>
        <w:keepNext/>
        <w:keepLines/>
        <w:spacing w:before="200" w:after="0" w:line="276" w:lineRule="auto"/>
        <w:ind w:left="720"/>
        <w:contextualSpacing/>
        <w:outlineLvl w:val="2"/>
        <w:rPr>
          <w:ins w:id="4210" w:author="HURR MEHDI" w:date="2025-03-27T01:26:00Z"/>
          <w:rFonts w:ascii="Arial" w:eastAsia="MS Gothic" w:hAnsi="Arial" w:cs="Arial"/>
          <w:b/>
          <w:bCs/>
          <w:color w:val="0070C0"/>
          <w:kern w:val="0"/>
          <w:sz w:val="20"/>
          <w14:ligatures w14:val="none"/>
        </w:rPr>
      </w:pPr>
    </w:p>
    <w:p w:rsidR="004142F2" w:rsidRPr="004142F2" w:rsidRDefault="004142F2" w:rsidP="004142F2">
      <w:pPr>
        <w:keepNext/>
        <w:keepLines/>
        <w:numPr>
          <w:ilvl w:val="0"/>
          <w:numId w:val="85"/>
        </w:numPr>
        <w:spacing w:before="200" w:after="0" w:line="276" w:lineRule="auto"/>
        <w:contextualSpacing/>
        <w:outlineLvl w:val="2"/>
        <w:rPr>
          <w:ins w:id="4211" w:author="HURR MEHDI" w:date="2025-03-27T01:26:00Z"/>
          <w:rFonts w:ascii="Arial" w:eastAsia="MS Gothic" w:hAnsi="Arial" w:cs="Arial"/>
          <w:b/>
          <w:bCs/>
          <w:color w:val="0070C0"/>
          <w:kern w:val="0"/>
          <w:sz w:val="20"/>
          <w14:ligatures w14:val="none"/>
        </w:rPr>
      </w:pPr>
      <w:bookmarkStart w:id="4212" w:name="_Toc193933101"/>
      <w:ins w:id="4213" w:author="HURR MEHDI" w:date="2025-03-27T01:26:00Z">
        <w:r w:rsidRPr="004142F2">
          <w:rPr>
            <w:rFonts w:ascii="Arial" w:eastAsia="MS Gothic" w:hAnsi="Arial" w:cs="Arial"/>
            <w:b/>
            <w:bCs/>
            <w:color w:val="0070C0"/>
            <w:kern w:val="0"/>
            <w:sz w:val="20"/>
            <w14:ligatures w14:val="none"/>
          </w:rPr>
          <w:t>Semester</w:t>
        </w:r>
        <w:bookmarkEnd w:id="4212"/>
      </w:ins>
    </w:p>
    <w:p w:rsidR="004142F2" w:rsidRPr="004142F2" w:rsidRDefault="004142F2" w:rsidP="004142F2">
      <w:pPr>
        <w:spacing w:after="200" w:line="276" w:lineRule="auto"/>
        <w:ind w:left="720"/>
        <w:rPr>
          <w:ins w:id="4214" w:author="HURR MEHDI" w:date="2025-03-27T01:26:00Z"/>
          <w:rFonts w:ascii="Arial" w:eastAsia="MS Mincho" w:hAnsi="Arial" w:cs="Arial"/>
          <w:i/>
          <w:color w:val="717171"/>
          <w:kern w:val="0"/>
          <w:sz w:val="18"/>
          <w14:ligatures w14:val="none"/>
        </w:rPr>
      </w:pPr>
      <w:proofErr w:type="spellStart"/>
      <w:ins w:id="4215" w:author="HURR MEHDI" w:date="2025-03-27T01:26:00Z">
        <w:r w:rsidRPr="004142F2">
          <w:rPr>
            <w:rFonts w:ascii="Arial" w:eastAsia="MS Mincho" w:hAnsi="Arial" w:cs="Arial"/>
            <w:i/>
            <w:color w:val="717171"/>
            <w:kern w:val="0"/>
            <w:sz w:val="18"/>
            <w14:ligatures w14:val="none"/>
          </w:rPr>
          <w:t>Semester_ID</w:t>
        </w:r>
        <w:proofErr w:type="spellEnd"/>
        <w:r w:rsidRPr="004142F2">
          <w:rPr>
            <w:rFonts w:ascii="Arial" w:eastAsia="MS Mincho" w:hAnsi="Arial" w:cs="Arial"/>
            <w:i/>
            <w:color w:val="717171"/>
            <w:kern w:val="0"/>
            <w:sz w:val="18"/>
            <w14:ligatures w14:val="none"/>
          </w:rPr>
          <w:t xml:space="preserve"> + </w:t>
        </w:r>
        <w:proofErr w:type="spellStart"/>
        <w:r w:rsidRPr="004142F2">
          <w:rPr>
            <w:rFonts w:ascii="Arial" w:eastAsia="MS Mincho" w:hAnsi="Arial" w:cs="Arial"/>
            <w:i/>
            <w:color w:val="717171"/>
            <w:kern w:val="0"/>
            <w:sz w:val="18"/>
            <w14:ligatures w14:val="none"/>
          </w:rPr>
          <w:t>Start_Date</w:t>
        </w:r>
        <w:proofErr w:type="spellEnd"/>
        <w:r w:rsidRPr="004142F2">
          <w:rPr>
            <w:rFonts w:ascii="Arial" w:eastAsia="MS Mincho" w:hAnsi="Arial" w:cs="Arial"/>
            <w:i/>
            <w:color w:val="717171"/>
            <w:kern w:val="0"/>
            <w:sz w:val="18"/>
            <w14:ligatures w14:val="none"/>
          </w:rPr>
          <w:t xml:space="preserve"> + </w:t>
        </w:r>
        <w:proofErr w:type="spellStart"/>
        <w:r w:rsidRPr="004142F2">
          <w:rPr>
            <w:rFonts w:ascii="Arial" w:eastAsia="MS Mincho" w:hAnsi="Arial" w:cs="Arial"/>
            <w:i/>
            <w:color w:val="717171"/>
            <w:kern w:val="0"/>
            <w:sz w:val="18"/>
            <w14:ligatures w14:val="none"/>
          </w:rPr>
          <w:t>End_Date</w:t>
        </w:r>
        <w:proofErr w:type="spellEnd"/>
      </w:ins>
    </w:p>
    <w:p w:rsidR="004142F2" w:rsidRPr="004142F2" w:rsidRDefault="004142F2" w:rsidP="004142F2">
      <w:pPr>
        <w:keepNext/>
        <w:keepLines/>
        <w:numPr>
          <w:ilvl w:val="0"/>
          <w:numId w:val="85"/>
        </w:numPr>
        <w:spacing w:before="200" w:after="0" w:line="276" w:lineRule="auto"/>
        <w:contextualSpacing/>
        <w:outlineLvl w:val="2"/>
        <w:rPr>
          <w:ins w:id="4216" w:author="HURR MEHDI" w:date="2025-03-27T01:26:00Z"/>
          <w:rFonts w:ascii="Arial" w:eastAsia="MS Gothic" w:hAnsi="Arial" w:cs="Arial"/>
          <w:b/>
          <w:bCs/>
          <w:color w:val="0070C0"/>
          <w:kern w:val="0"/>
          <w:sz w:val="20"/>
          <w14:ligatures w14:val="none"/>
        </w:rPr>
      </w:pPr>
      <w:bookmarkStart w:id="4217" w:name="_Toc193933102"/>
      <w:ins w:id="4218" w:author="HURR MEHDI" w:date="2025-03-27T01:26:00Z">
        <w:r w:rsidRPr="004142F2">
          <w:rPr>
            <w:rFonts w:ascii="Arial" w:eastAsia="MS Gothic" w:hAnsi="Arial" w:cs="Arial"/>
            <w:b/>
            <w:bCs/>
            <w:color w:val="0070C0"/>
            <w:kern w:val="0"/>
            <w:sz w:val="20"/>
            <w14:ligatures w14:val="none"/>
          </w:rPr>
          <w:t>Timetable Conflict</w:t>
        </w:r>
        <w:bookmarkEnd w:id="4217"/>
      </w:ins>
    </w:p>
    <w:p w:rsidR="004142F2" w:rsidRPr="004142F2" w:rsidRDefault="004142F2" w:rsidP="004142F2">
      <w:pPr>
        <w:spacing w:after="200" w:line="276" w:lineRule="auto"/>
        <w:ind w:left="720"/>
        <w:rPr>
          <w:ins w:id="4219" w:author="HURR MEHDI" w:date="2025-03-27T01:26:00Z"/>
          <w:rFonts w:ascii="Arial" w:eastAsia="MS Mincho" w:hAnsi="Arial" w:cs="Arial"/>
          <w:i/>
          <w:color w:val="717171"/>
          <w:kern w:val="0"/>
          <w:sz w:val="18"/>
          <w14:ligatures w14:val="none"/>
        </w:rPr>
      </w:pPr>
      <w:proofErr w:type="spellStart"/>
      <w:ins w:id="4220" w:author="HURR MEHDI" w:date="2025-03-27T01:26:00Z">
        <w:r w:rsidRPr="004142F2">
          <w:rPr>
            <w:rFonts w:ascii="Arial" w:eastAsia="MS Mincho" w:hAnsi="Arial" w:cs="Arial"/>
            <w:i/>
            <w:color w:val="717171"/>
            <w:kern w:val="0"/>
            <w:sz w:val="18"/>
            <w14:ligatures w14:val="none"/>
          </w:rPr>
          <w:t>Conflict_ID</w:t>
        </w:r>
        <w:proofErr w:type="spellEnd"/>
        <w:r w:rsidRPr="004142F2">
          <w:rPr>
            <w:rFonts w:ascii="Arial" w:eastAsia="MS Mincho" w:hAnsi="Arial" w:cs="Arial"/>
            <w:i/>
            <w:color w:val="717171"/>
            <w:kern w:val="0"/>
            <w:sz w:val="18"/>
            <w14:ligatures w14:val="none"/>
          </w:rPr>
          <w:t xml:space="preserve"> + </w:t>
        </w:r>
        <w:proofErr w:type="spellStart"/>
        <w:r w:rsidRPr="004142F2">
          <w:rPr>
            <w:rFonts w:ascii="Arial" w:eastAsia="MS Mincho" w:hAnsi="Arial" w:cs="Arial"/>
            <w:i/>
            <w:color w:val="717171"/>
            <w:kern w:val="0"/>
            <w:sz w:val="18"/>
            <w14:ligatures w14:val="none"/>
          </w:rPr>
          <w:t>Resolution_Details</w:t>
        </w:r>
        <w:proofErr w:type="spellEnd"/>
      </w:ins>
    </w:p>
    <w:p w:rsidR="004142F2" w:rsidRPr="004142F2" w:rsidRDefault="004142F2" w:rsidP="004142F2">
      <w:pPr>
        <w:numPr>
          <w:ilvl w:val="0"/>
          <w:numId w:val="85"/>
        </w:numPr>
        <w:spacing w:after="200" w:line="276" w:lineRule="auto"/>
        <w:contextualSpacing/>
        <w:rPr>
          <w:ins w:id="4221" w:author="HURR MEHDI" w:date="2025-03-27T01:26:00Z"/>
          <w:rFonts w:ascii="Arial" w:eastAsia="MS Gothic" w:hAnsi="Arial" w:cs="Arial"/>
          <w:b/>
          <w:bCs/>
          <w:color w:val="0070C0"/>
          <w:kern w:val="0"/>
          <w:sz w:val="20"/>
          <w14:ligatures w14:val="none"/>
        </w:rPr>
      </w:pPr>
      <w:ins w:id="4222" w:author="HURR MEHDI" w:date="2025-03-27T01:26:00Z">
        <w:r w:rsidRPr="004142F2">
          <w:rPr>
            <w:rFonts w:ascii="Arial" w:eastAsia="MS Gothic" w:hAnsi="Arial" w:cs="Arial"/>
            <w:b/>
            <w:bCs/>
            <w:color w:val="0070C0"/>
            <w:kern w:val="0"/>
            <w:sz w:val="20"/>
            <w14:ligatures w14:val="none"/>
          </w:rPr>
          <w:t>Study Scheme</w:t>
        </w:r>
      </w:ins>
    </w:p>
    <w:p w:rsidR="004142F2" w:rsidRPr="004142F2" w:rsidRDefault="004142F2" w:rsidP="004142F2">
      <w:pPr>
        <w:spacing w:after="200" w:line="276" w:lineRule="auto"/>
        <w:ind w:left="720"/>
        <w:contextualSpacing/>
        <w:rPr>
          <w:ins w:id="4223" w:author="HURR MEHDI" w:date="2025-03-27T01:26:00Z"/>
          <w:rFonts w:ascii="Arial" w:eastAsia="MS Gothic" w:hAnsi="Arial" w:cs="Arial"/>
          <w:b/>
          <w:bCs/>
          <w:color w:val="0070C0"/>
          <w:kern w:val="0"/>
          <w:sz w:val="20"/>
          <w14:ligatures w14:val="none"/>
        </w:rPr>
      </w:pPr>
      <w:proofErr w:type="spellStart"/>
      <w:ins w:id="4224" w:author="HURR MEHDI" w:date="2025-03-27T01:26:00Z">
        <w:r w:rsidRPr="004142F2">
          <w:rPr>
            <w:rFonts w:ascii="Arial" w:eastAsia="MS Mincho" w:hAnsi="Arial" w:cs="Arial"/>
            <w:i/>
            <w:color w:val="717171"/>
            <w:kern w:val="0"/>
            <w:sz w:val="18"/>
            <w14:ligatures w14:val="none"/>
          </w:rPr>
          <w:t>Scheme_ID</w:t>
        </w:r>
        <w:proofErr w:type="spellEnd"/>
        <w:r w:rsidRPr="004142F2">
          <w:rPr>
            <w:rFonts w:ascii="Arial" w:eastAsia="MS Mincho" w:hAnsi="Arial" w:cs="Arial"/>
            <w:i/>
            <w:color w:val="717171"/>
            <w:kern w:val="0"/>
            <w:sz w:val="18"/>
            <w14:ligatures w14:val="none"/>
          </w:rPr>
          <w:t xml:space="preserve"> + Batch</w:t>
        </w:r>
      </w:ins>
    </w:p>
    <w:p w:rsidR="00B61B1C" w:rsidRDefault="00B61B1C" w:rsidP="007340C6">
      <w:pPr>
        <w:rPr>
          <w:ins w:id="4225" w:author="HURR MEHDI" w:date="2025-03-27T01:23:00Z"/>
          <w:rFonts w:ascii="Arial" w:hAnsi="Arial" w:cs="Arial"/>
        </w:rPr>
      </w:pPr>
    </w:p>
    <w:p w:rsidR="004142F2" w:rsidRDefault="00B61B1C" w:rsidP="007340C6">
      <w:pPr>
        <w:rPr>
          <w:ins w:id="4226" w:author="HURR MEHDI" w:date="2025-03-27T01:27:00Z"/>
          <w:rFonts w:ascii="Arial" w:hAnsi="Arial" w:cs="Arial"/>
        </w:rPr>
      </w:pPr>
      <w:ins w:id="4227" w:author="HURR MEHDI" w:date="2025-03-27T01:16:00Z">
        <w:r>
          <w:rPr>
            <w:rFonts w:ascii="Arial" w:hAnsi="Arial" w:cs="Arial"/>
          </w:rPr>
          <w:br/>
        </w:r>
      </w:ins>
    </w:p>
    <w:p w:rsidR="004142F2" w:rsidRDefault="00056676" w:rsidP="004142F2">
      <w:pPr>
        <w:rPr>
          <w:ins w:id="4228" w:author="HURR MEHDI" w:date="2025-03-27T01:27:00Z"/>
          <w:rFonts w:ascii="Arial" w:hAnsi="Arial" w:cs="Arial"/>
        </w:rPr>
        <w:pPrChange w:id="4229" w:author="HURR MEHDI" w:date="2025-03-27T01:27:00Z">
          <w:pPr/>
        </w:pPrChange>
      </w:pPr>
      <w:ins w:id="4230" w:author="HURR MEHDI" w:date="2025-03-27T01:53:00Z">
        <w:r>
          <w:rPr>
            <w:noProof/>
          </w:rPr>
          <mc:AlternateContent>
            <mc:Choice Requires="wps">
              <w:drawing>
                <wp:anchor distT="0" distB="0" distL="114300" distR="114300" simplePos="0" relativeHeight="251670528" behindDoc="0" locked="0" layoutInCell="1" allowOverlap="1" wp14:anchorId="3FDBAE3C" wp14:editId="69B80FCE">
                  <wp:simplePos x="0" y="0"/>
                  <wp:positionH relativeFrom="column">
                    <wp:posOffset>1033153</wp:posOffset>
                  </wp:positionH>
                  <wp:positionV relativeFrom="paragraph">
                    <wp:posOffset>190005</wp:posOffset>
                  </wp:positionV>
                  <wp:extent cx="4230370" cy="0"/>
                  <wp:effectExtent l="0" t="0" r="36830" b="19050"/>
                  <wp:wrapNone/>
                  <wp:docPr id="16" name="Straight Connector 16"/>
                  <wp:cNvGraphicFramePr/>
                  <a:graphic xmlns:a="http://schemas.openxmlformats.org/drawingml/2006/main">
                    <a:graphicData uri="http://schemas.microsoft.com/office/word/2010/wordprocessingShape">
                      <wps:wsp>
                        <wps:cNvCnPr/>
                        <wps:spPr>
                          <a:xfrm>
                            <a:off x="0" y="0"/>
                            <a:ext cx="423037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A0396"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1.35pt,14.95pt" to="414.4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" strokecolor="#4472c4 [3204]" strokeweight="1.5pt">
                  <v:stroke joinstyle="miter"/>
                </v:line>
              </w:pict>
            </mc:Fallback>
          </mc:AlternateContent>
        </w:r>
      </w:ins>
    </w:p>
    <w:p w:rsidR="004142F2" w:rsidRDefault="004142F2" w:rsidP="004142F2">
      <w:pPr>
        <w:rPr>
          <w:ins w:id="4231" w:author="HURR MEHDI" w:date="2025-03-27T01:27:00Z"/>
          <w:rFonts w:ascii="Arial" w:hAnsi="Arial" w:cs="Arial"/>
        </w:rPr>
        <w:pPrChange w:id="4232" w:author="HURR MEHDI" w:date="2025-03-27T01:27:00Z">
          <w:pPr/>
        </w:pPrChange>
      </w:pPr>
    </w:p>
    <w:p w:rsidR="004142F2" w:rsidRDefault="004142F2" w:rsidP="004142F2">
      <w:pPr>
        <w:rPr>
          <w:ins w:id="4233" w:author="HURR MEHDI" w:date="2025-03-27T01:37:00Z"/>
          <w:rFonts w:ascii="Arial" w:hAnsi="Arial" w:cs="Arial"/>
        </w:rPr>
        <w:pPrChange w:id="4234" w:author="HURR MEHDI" w:date="2025-03-27T01:27:00Z">
          <w:pPr/>
        </w:pPrChange>
      </w:pPr>
    </w:p>
    <w:p w:rsidR="009926F8" w:rsidRDefault="009926F8" w:rsidP="004142F2">
      <w:pPr>
        <w:rPr>
          <w:ins w:id="4235" w:author="HURR MEHDI" w:date="2025-03-27T01:27:00Z"/>
          <w:rFonts w:ascii="Arial" w:hAnsi="Arial" w:cs="Arial"/>
        </w:rPr>
        <w:pPrChange w:id="4236" w:author="HURR MEHDI" w:date="2025-03-27T01:27:00Z">
          <w:pPr/>
        </w:pPrChange>
      </w:pPr>
    </w:p>
    <w:p w:rsidR="004142F2" w:rsidRDefault="004142F2" w:rsidP="004142F2">
      <w:pPr>
        <w:rPr>
          <w:ins w:id="4237" w:author="HURR MEHDI" w:date="2025-03-27T01:27:00Z"/>
          <w:rFonts w:ascii="Arial" w:hAnsi="Arial" w:cs="Arial"/>
        </w:rPr>
        <w:pPrChange w:id="4238" w:author="HURR MEHDI" w:date="2025-03-27T01:27:00Z">
          <w:pPr/>
        </w:pPrChange>
      </w:pPr>
    </w:p>
    <w:p w:rsidR="007340C6" w:rsidRPr="00A11624" w:rsidDel="00BE5B5B" w:rsidRDefault="007340C6" w:rsidP="004142F2">
      <w:pPr>
        <w:pStyle w:val="ListParagraph"/>
        <w:numPr>
          <w:ilvl w:val="0"/>
          <w:numId w:val="47"/>
        </w:numPr>
        <w:spacing w:after="180" w:line="480" w:lineRule="auto"/>
        <w:rPr>
          <w:del w:id="4239" w:author="HURR MEHDI" w:date="2025-03-26T15:46:00Z"/>
          <w:rPrChange w:id="4240" w:author="HURR MEHDI" w:date="2025-03-26T16:20:00Z">
            <w:rPr>
              <w:del w:id="4241" w:author="HURR MEHDI" w:date="2025-03-26T15:46:00Z"/>
            </w:rPr>
          </w:rPrChange>
        </w:rPr>
        <w:pPrChange w:id="4242" w:author="HURR MEHDI" w:date="2025-03-27T01:27:00Z">
          <w:pPr/>
        </w:pPrChange>
      </w:pPr>
      <w:del w:id="4243" w:author="HURR MEHDI" w:date="2025-03-26T15:46:00Z">
        <w:r w:rsidRPr="00A11624" w:rsidDel="00BE5B5B">
          <w:rPr>
            <w:rFonts w:ascii="Arial" w:hAnsi="Arial" w:cs="Arial"/>
            <w:rPrChange w:id="4244" w:author="HURR MEHDI" w:date="2025-03-26T16:20:00Z">
              <w:rPr/>
            </w:rPrChange>
          </w:rPr>
          <w:delText>---</w:delText>
        </w:r>
      </w:del>
    </w:p>
    <w:p w:rsidR="007340C6" w:rsidRPr="007340C6" w:rsidDel="00314AB2" w:rsidRDefault="007340C6" w:rsidP="004142F2">
      <w:pPr>
        <w:pStyle w:val="ListParagraph"/>
        <w:rPr>
          <w:del w:id="4245" w:author="HURR MEHDI" w:date="2025-03-26T22:25:00Z"/>
          <w:rFonts w:cs="Arial"/>
          <w:rPrChange w:id="4246" w:author="HURR MEHDI" w:date="2025-03-26T12:29:00Z">
            <w:rPr>
              <w:del w:id="4247" w:author="HURR MEHDI" w:date="2025-03-26T22:25:00Z"/>
            </w:rPr>
          </w:rPrChange>
        </w:rPr>
        <w:pPrChange w:id="4248" w:author="HURR MEHDI" w:date="2025-03-27T01:27:00Z">
          <w:pPr/>
        </w:pPrChange>
      </w:pPr>
    </w:p>
    <w:p w:rsidR="007340C6" w:rsidRPr="007340C6" w:rsidDel="00314AB2" w:rsidRDefault="007340C6" w:rsidP="004142F2">
      <w:pPr>
        <w:pStyle w:val="Heading21"/>
        <w:rPr>
          <w:del w:id="4249" w:author="HURR MEHDI" w:date="2025-03-26T22:25:00Z"/>
          <w:rFonts w:ascii="Arial" w:hAnsi="Arial" w:cs="Arial"/>
          <w:rPrChange w:id="4250" w:author="HURR MEHDI" w:date="2025-03-26T12:29:00Z">
            <w:rPr>
              <w:del w:id="4251" w:author="HURR MEHDI" w:date="2025-03-26T22:25:00Z"/>
            </w:rPr>
          </w:rPrChange>
        </w:rPr>
        <w:pPrChange w:id="4252" w:author="HURR MEHDI" w:date="2025-03-27T01:27:00Z">
          <w:pPr/>
        </w:pPrChange>
      </w:pPr>
      <w:del w:id="4253" w:author="HURR MEHDI" w:date="2025-03-26T12:26:00Z">
        <w:r w:rsidRPr="007340C6" w:rsidDel="007340C6">
          <w:rPr>
            <w:rFonts w:ascii="Arial" w:hAnsi="Arial" w:cs="Arial"/>
            <w:rPrChange w:id="4254" w:author="HURR MEHDI" w:date="2025-03-26T12:29:00Z">
              <w:rPr/>
            </w:rPrChange>
          </w:rPr>
          <w:delText>###</w:delText>
        </w:r>
      </w:del>
      <w:del w:id="4255" w:author="HURR MEHDI" w:date="2025-03-26T22:25:00Z">
        <w:r w:rsidRPr="007340C6" w:rsidDel="00314AB2">
          <w:rPr>
            <w:rFonts w:ascii="Arial" w:hAnsi="Arial" w:cs="Arial"/>
            <w:rPrChange w:id="4256" w:author="HURR MEHDI" w:date="2025-03-26T12:29:00Z">
              <w:rPr/>
            </w:rPrChange>
          </w:rPr>
          <w:delText xml:space="preserve"> </w:delText>
        </w:r>
      </w:del>
      <w:del w:id="4257" w:author="HURR MEHDI" w:date="2025-03-26T12:27:00Z">
        <w:r w:rsidRPr="007340C6" w:rsidDel="007340C6">
          <w:rPr>
            <w:rFonts w:ascii="Arial" w:hAnsi="Arial" w:cs="Arial"/>
            <w:rPrChange w:id="4258" w:author="HURR MEHDI" w:date="2025-03-26T12:29:00Z">
              <w:rPr/>
            </w:rPrChange>
          </w:rPr>
          <w:delText>**</w:delText>
        </w:r>
      </w:del>
      <w:del w:id="4259" w:author="HURR MEHDI" w:date="2025-03-26T15:46:00Z">
        <w:r w:rsidRPr="007340C6" w:rsidDel="00BE5B5B">
          <w:rPr>
            <w:rFonts w:ascii="Arial" w:hAnsi="Arial" w:cs="Arial"/>
            <w:rPrChange w:id="4260" w:author="HURR MEHDI" w:date="2025-03-26T12:29:00Z">
              <w:rPr/>
            </w:rPrChange>
          </w:rPr>
          <w:delText xml:space="preserve">3. </w:delText>
        </w:r>
      </w:del>
      <w:del w:id="4261" w:author="HURR MEHDI" w:date="2025-03-26T22:25:00Z">
        <w:r w:rsidRPr="007340C6" w:rsidDel="00314AB2">
          <w:rPr>
            <w:rFonts w:ascii="Arial" w:hAnsi="Arial" w:cs="Arial"/>
            <w:rPrChange w:id="4262" w:author="HURR MEHDI" w:date="2025-03-26T12:29:00Z">
              <w:rPr/>
            </w:rPrChange>
          </w:rPr>
          <w:delText>Specific Requirements</w:delText>
        </w:r>
      </w:del>
      <w:del w:id="4263" w:author="HURR MEHDI" w:date="2025-03-26T12:27:00Z">
        <w:r w:rsidRPr="007340C6" w:rsidDel="007340C6">
          <w:rPr>
            <w:rFonts w:ascii="Arial" w:hAnsi="Arial" w:cs="Arial"/>
            <w:rPrChange w:id="4264" w:author="HURR MEHDI" w:date="2025-03-26T12:29:00Z">
              <w:rPr/>
            </w:rPrChange>
          </w:rPr>
          <w:delText>**</w:delText>
        </w:r>
      </w:del>
      <w:del w:id="4265" w:author="HURR MEHDI" w:date="2025-03-26T22:25:00Z">
        <w:r w:rsidRPr="007340C6" w:rsidDel="00314AB2">
          <w:rPr>
            <w:rFonts w:ascii="Arial" w:hAnsi="Arial" w:cs="Arial"/>
            <w:rPrChange w:id="4266" w:author="HURR MEHDI" w:date="2025-03-26T12:29:00Z">
              <w:rPr/>
            </w:rPrChange>
          </w:rPr>
          <w:delText xml:space="preserve">  </w:delText>
        </w:r>
      </w:del>
    </w:p>
    <w:p w:rsidR="007340C6" w:rsidRPr="00BE5B5B" w:rsidDel="00314AB2" w:rsidRDefault="007340C6" w:rsidP="004142F2">
      <w:pPr>
        <w:keepNext/>
        <w:keepLines/>
        <w:numPr>
          <w:ilvl w:val="1"/>
          <w:numId w:val="1"/>
        </w:numPr>
        <w:spacing w:before="360" w:after="120" w:line="240" w:lineRule="auto"/>
        <w:outlineLvl w:val="1"/>
        <w:rPr>
          <w:del w:id="4267" w:author="HURR MEHDI" w:date="2025-03-26T22:25:00Z"/>
          <w:rFonts w:ascii="Arial" w:eastAsia="Arial" w:hAnsi="Arial" w:cs="Times New Roman (Body CS)"/>
          <w:b/>
          <w:bCs/>
          <w:color w:val="0070C0"/>
          <w:spacing w:val="10"/>
          <w:kern w:val="0"/>
          <w:sz w:val="24"/>
          <w:szCs w:val="18"/>
          <w:lang w:eastAsia="ja-JP"/>
          <w14:ligatures w14:val="none"/>
          <w:rPrChange w:id="4268" w:author="HURR MEHDI" w:date="2025-03-26T15:46:00Z">
            <w:rPr>
              <w:del w:id="4269" w:author="HURR MEHDI" w:date="2025-03-26T22:25:00Z"/>
            </w:rPr>
          </w:rPrChange>
        </w:rPr>
        <w:pPrChange w:id="4270" w:author="HURR MEHDI" w:date="2025-03-27T01:27:00Z">
          <w:pPr/>
        </w:pPrChange>
      </w:pPr>
      <w:del w:id="4271" w:author="HURR MEHDI" w:date="2025-03-26T12:26:00Z">
        <w:r w:rsidRPr="00BE5B5B" w:rsidDel="007340C6">
          <w:rPr>
            <w:rFonts w:ascii="Arial" w:eastAsia="Arial" w:hAnsi="Arial" w:cs="Times New Roman (Body CS)"/>
            <w:b/>
            <w:bCs/>
            <w:color w:val="0070C0"/>
            <w:spacing w:val="10"/>
            <w:kern w:val="0"/>
            <w:sz w:val="24"/>
            <w:szCs w:val="18"/>
            <w:lang w:eastAsia="ja-JP"/>
            <w14:ligatures w14:val="none"/>
            <w:rPrChange w:id="4272" w:author="HURR MEHDI" w:date="2025-03-26T15:46:00Z">
              <w:rPr/>
            </w:rPrChange>
          </w:rPr>
          <w:delText>####</w:delText>
        </w:r>
      </w:del>
      <w:del w:id="4273" w:author="HURR MEHDI" w:date="2025-03-26T22:25:00Z">
        <w:r w:rsidRPr="00BE5B5B" w:rsidDel="00314AB2">
          <w:rPr>
            <w:rFonts w:ascii="Arial" w:eastAsia="Arial" w:hAnsi="Arial" w:cs="Times New Roman (Body CS)"/>
            <w:b/>
            <w:bCs/>
            <w:color w:val="0070C0"/>
            <w:spacing w:val="10"/>
            <w:kern w:val="0"/>
            <w:sz w:val="24"/>
            <w:szCs w:val="18"/>
            <w:lang w:eastAsia="ja-JP"/>
            <w14:ligatures w14:val="none"/>
            <w:rPrChange w:id="4274" w:author="HURR MEHDI" w:date="2025-03-26T15:46:00Z">
              <w:rPr/>
            </w:rPrChange>
          </w:rPr>
          <w:delText xml:space="preserve"> </w:delText>
        </w:r>
      </w:del>
      <w:del w:id="4275" w:author="HURR MEHDI" w:date="2025-03-26T12:27:00Z">
        <w:r w:rsidRPr="00BE5B5B" w:rsidDel="007340C6">
          <w:rPr>
            <w:rFonts w:ascii="Arial" w:eastAsia="Arial" w:hAnsi="Arial" w:cs="Times New Roman (Body CS)"/>
            <w:b/>
            <w:bCs/>
            <w:color w:val="0070C0"/>
            <w:spacing w:val="10"/>
            <w:kern w:val="0"/>
            <w:sz w:val="24"/>
            <w:szCs w:val="18"/>
            <w:lang w:eastAsia="ja-JP"/>
            <w14:ligatures w14:val="none"/>
            <w:rPrChange w:id="4276" w:author="HURR MEHDI" w:date="2025-03-26T15:46:00Z">
              <w:rPr/>
            </w:rPrChange>
          </w:rPr>
          <w:delText>**</w:delText>
        </w:r>
      </w:del>
      <w:del w:id="4277" w:author="HURR MEHDI" w:date="2025-03-26T15:46:00Z">
        <w:r w:rsidRPr="00BE5B5B" w:rsidDel="00865DE8">
          <w:rPr>
            <w:rFonts w:ascii="Arial" w:eastAsia="Arial" w:hAnsi="Arial" w:cs="Times New Roman (Body CS)"/>
            <w:b/>
            <w:bCs/>
            <w:color w:val="0070C0"/>
            <w:spacing w:val="10"/>
            <w:kern w:val="0"/>
            <w:sz w:val="24"/>
            <w:szCs w:val="18"/>
            <w:lang w:eastAsia="ja-JP"/>
            <w14:ligatures w14:val="none"/>
            <w:rPrChange w:id="4278" w:author="HURR MEHDI" w:date="2025-03-26T15:46:00Z">
              <w:rPr/>
            </w:rPrChange>
          </w:rPr>
          <w:delText xml:space="preserve">3.1 </w:delText>
        </w:r>
      </w:del>
      <w:del w:id="4279" w:author="HURR MEHDI" w:date="2025-03-26T22:25:00Z">
        <w:r w:rsidRPr="00BE5B5B" w:rsidDel="00314AB2">
          <w:rPr>
            <w:rFonts w:ascii="Arial" w:eastAsia="Arial" w:hAnsi="Arial" w:cs="Times New Roman (Body CS)"/>
            <w:b/>
            <w:bCs/>
            <w:color w:val="0070C0"/>
            <w:spacing w:val="10"/>
            <w:kern w:val="0"/>
            <w:sz w:val="24"/>
            <w:szCs w:val="18"/>
            <w:lang w:eastAsia="ja-JP"/>
            <w14:ligatures w14:val="none"/>
            <w:rPrChange w:id="4280" w:author="HURR MEHDI" w:date="2025-03-26T15:46:00Z">
              <w:rPr/>
            </w:rPrChange>
          </w:rPr>
          <w:delText>Functional Requirements (Use Cases)</w:delText>
        </w:r>
      </w:del>
      <w:del w:id="4281" w:author="HURR MEHDI" w:date="2025-03-26T12:27:00Z">
        <w:r w:rsidRPr="00BE5B5B" w:rsidDel="007340C6">
          <w:rPr>
            <w:rFonts w:ascii="Arial" w:eastAsia="Arial" w:hAnsi="Arial" w:cs="Times New Roman (Body CS)"/>
            <w:b/>
            <w:bCs/>
            <w:color w:val="0070C0"/>
            <w:spacing w:val="10"/>
            <w:kern w:val="0"/>
            <w:sz w:val="24"/>
            <w:szCs w:val="18"/>
            <w:lang w:eastAsia="ja-JP"/>
            <w14:ligatures w14:val="none"/>
            <w:rPrChange w:id="4282" w:author="HURR MEHDI" w:date="2025-03-26T15:46:00Z">
              <w:rPr/>
            </w:rPrChange>
          </w:rPr>
          <w:delText>**</w:delText>
        </w:r>
      </w:del>
      <w:del w:id="4283" w:author="HURR MEHDI" w:date="2025-03-26T22:25:00Z">
        <w:r w:rsidRPr="00BE5B5B" w:rsidDel="00314AB2">
          <w:rPr>
            <w:rFonts w:ascii="Arial" w:eastAsia="Arial" w:hAnsi="Arial" w:cs="Times New Roman (Body CS)"/>
            <w:b/>
            <w:bCs/>
            <w:color w:val="0070C0"/>
            <w:spacing w:val="10"/>
            <w:kern w:val="0"/>
            <w:sz w:val="24"/>
            <w:szCs w:val="18"/>
            <w:lang w:eastAsia="ja-JP"/>
            <w14:ligatures w14:val="none"/>
            <w:rPrChange w:id="4284" w:author="HURR MEHDI" w:date="2025-03-26T15:46:00Z">
              <w:rPr/>
            </w:rPrChange>
          </w:rPr>
          <w:delText xml:space="preserve">  </w:delText>
        </w:r>
      </w:del>
    </w:p>
    <w:p w:rsidR="007340C6" w:rsidRPr="007340C6" w:rsidDel="00314AB2" w:rsidRDefault="007340C6" w:rsidP="004142F2">
      <w:pPr>
        <w:rPr>
          <w:del w:id="4285" w:author="HURR MEHDI" w:date="2025-03-26T22:25:00Z"/>
          <w:rFonts w:ascii="Arial" w:hAnsi="Arial" w:cs="Arial"/>
          <w:rPrChange w:id="4286" w:author="HURR MEHDI" w:date="2025-03-26T12:29:00Z">
            <w:rPr>
              <w:del w:id="4287" w:author="HURR MEHDI" w:date="2025-03-26T22:25:00Z"/>
            </w:rPr>
          </w:rPrChange>
        </w:rPr>
        <w:pPrChange w:id="4288" w:author="HURR MEHDI" w:date="2025-03-27T01:27:00Z">
          <w:pPr/>
        </w:pPrChange>
      </w:pPr>
      <w:del w:id="4289" w:author="HURR MEHDI" w:date="2025-03-26T12:27:00Z">
        <w:r w:rsidRPr="007340C6" w:rsidDel="007340C6">
          <w:rPr>
            <w:rFonts w:ascii="Arial" w:hAnsi="Arial" w:cs="Arial"/>
            <w:rPrChange w:id="4290" w:author="HURR MEHDI" w:date="2025-03-26T12:29:00Z">
              <w:rPr/>
            </w:rPrChange>
          </w:rPr>
          <w:delText>**</w:delText>
        </w:r>
      </w:del>
      <w:del w:id="4291" w:author="HURR MEHDI" w:date="2025-03-26T22:25:00Z">
        <w:r w:rsidRPr="007340C6" w:rsidDel="00314AB2">
          <w:rPr>
            <w:rFonts w:ascii="Arial" w:hAnsi="Arial" w:cs="Arial"/>
            <w:rPrChange w:id="4292" w:author="HURR MEHDI" w:date="2025-03-26T12:29:00Z">
              <w:rPr/>
            </w:rPrChange>
          </w:rPr>
          <w:delText>Use Case UC1: Register for Course</w:delText>
        </w:r>
      </w:del>
      <w:del w:id="4293" w:author="HURR MEHDI" w:date="2025-03-26T12:27:00Z">
        <w:r w:rsidRPr="007340C6" w:rsidDel="007340C6">
          <w:rPr>
            <w:rFonts w:ascii="Arial" w:hAnsi="Arial" w:cs="Arial"/>
            <w:rPrChange w:id="4294" w:author="HURR MEHDI" w:date="2025-03-26T12:29:00Z">
              <w:rPr/>
            </w:rPrChange>
          </w:rPr>
          <w:delText>**</w:delText>
        </w:r>
      </w:del>
      <w:del w:id="4295" w:author="HURR MEHDI" w:date="2025-03-26T22:25:00Z">
        <w:r w:rsidRPr="007340C6" w:rsidDel="00314AB2">
          <w:rPr>
            <w:rFonts w:ascii="Arial" w:hAnsi="Arial" w:cs="Arial"/>
            <w:rPrChange w:id="4296" w:author="HURR MEHDI" w:date="2025-03-26T12:29:00Z">
              <w:rPr/>
            </w:rPrChange>
          </w:rPr>
          <w:delText xml:space="preserve">  </w:delText>
        </w:r>
      </w:del>
    </w:p>
    <w:p w:rsidR="007340C6" w:rsidRPr="007340C6" w:rsidDel="00314AB2" w:rsidRDefault="007340C6" w:rsidP="004142F2">
      <w:pPr>
        <w:rPr>
          <w:del w:id="4297" w:author="HURR MEHDI" w:date="2025-03-26T22:25:00Z"/>
          <w:rFonts w:ascii="Arial" w:hAnsi="Arial" w:cs="Arial"/>
          <w:rPrChange w:id="4298" w:author="HURR MEHDI" w:date="2025-03-26T12:29:00Z">
            <w:rPr>
              <w:del w:id="4299" w:author="HURR MEHDI" w:date="2025-03-26T22:25:00Z"/>
            </w:rPr>
          </w:rPrChange>
        </w:rPr>
        <w:pPrChange w:id="4300" w:author="HURR MEHDI" w:date="2025-03-27T01:27:00Z">
          <w:pPr/>
        </w:pPrChange>
      </w:pPr>
      <w:del w:id="4301" w:author="HURR MEHDI" w:date="2025-03-26T22:25:00Z">
        <w:r w:rsidRPr="007340C6" w:rsidDel="00314AB2">
          <w:rPr>
            <w:rFonts w:ascii="Arial" w:hAnsi="Arial" w:cs="Arial"/>
            <w:rPrChange w:id="4302" w:author="HURR MEHDI" w:date="2025-03-26T12:29:00Z">
              <w:rPr/>
            </w:rPrChange>
          </w:rPr>
          <w:delText xml:space="preserve">- </w:delText>
        </w:r>
      </w:del>
      <w:del w:id="4303" w:author="HURR MEHDI" w:date="2025-03-26T12:27:00Z">
        <w:r w:rsidRPr="007340C6" w:rsidDel="007340C6">
          <w:rPr>
            <w:rFonts w:ascii="Arial" w:hAnsi="Arial" w:cs="Arial"/>
            <w:rPrChange w:id="4304" w:author="HURR MEHDI" w:date="2025-03-26T12:29:00Z">
              <w:rPr/>
            </w:rPrChange>
          </w:rPr>
          <w:delText>**</w:delText>
        </w:r>
      </w:del>
      <w:del w:id="4305" w:author="HURR MEHDI" w:date="2025-03-26T22:25:00Z">
        <w:r w:rsidRPr="007340C6" w:rsidDel="00314AB2">
          <w:rPr>
            <w:rFonts w:ascii="Arial" w:hAnsi="Arial" w:cs="Arial"/>
            <w:rPrChange w:id="4306" w:author="HURR MEHDI" w:date="2025-03-26T12:29:00Z">
              <w:rPr/>
            </w:rPrChange>
          </w:rPr>
          <w:delText>Primary Actor:</w:delText>
        </w:r>
      </w:del>
      <w:del w:id="4307" w:author="HURR MEHDI" w:date="2025-03-26T12:27:00Z">
        <w:r w:rsidRPr="007340C6" w:rsidDel="007340C6">
          <w:rPr>
            <w:rFonts w:ascii="Arial" w:hAnsi="Arial" w:cs="Arial"/>
            <w:rPrChange w:id="4308" w:author="HURR MEHDI" w:date="2025-03-26T12:29:00Z">
              <w:rPr/>
            </w:rPrChange>
          </w:rPr>
          <w:delText>**</w:delText>
        </w:r>
      </w:del>
      <w:del w:id="4309" w:author="HURR MEHDI" w:date="2025-03-26T22:25:00Z">
        <w:r w:rsidRPr="007340C6" w:rsidDel="00314AB2">
          <w:rPr>
            <w:rFonts w:ascii="Arial" w:hAnsi="Arial" w:cs="Arial"/>
            <w:rPrChange w:id="4310" w:author="HURR MEHDI" w:date="2025-03-26T12:29:00Z">
              <w:rPr/>
            </w:rPrChange>
          </w:rPr>
          <w:delText xml:space="preserve"> Student  </w:delText>
        </w:r>
      </w:del>
    </w:p>
    <w:p w:rsidR="007340C6" w:rsidRPr="007340C6" w:rsidDel="00314AB2" w:rsidRDefault="007340C6" w:rsidP="004142F2">
      <w:pPr>
        <w:rPr>
          <w:del w:id="4311" w:author="HURR MEHDI" w:date="2025-03-26T22:25:00Z"/>
          <w:rFonts w:ascii="Arial" w:hAnsi="Arial" w:cs="Arial"/>
          <w:rPrChange w:id="4312" w:author="HURR MEHDI" w:date="2025-03-26T12:29:00Z">
            <w:rPr>
              <w:del w:id="4313" w:author="HURR MEHDI" w:date="2025-03-26T22:25:00Z"/>
            </w:rPr>
          </w:rPrChange>
        </w:rPr>
        <w:pPrChange w:id="4314" w:author="HURR MEHDI" w:date="2025-03-27T01:27:00Z">
          <w:pPr/>
        </w:pPrChange>
      </w:pPr>
      <w:del w:id="4315" w:author="HURR MEHDI" w:date="2025-03-26T22:25:00Z">
        <w:r w:rsidRPr="007340C6" w:rsidDel="00314AB2">
          <w:rPr>
            <w:rFonts w:ascii="Arial" w:hAnsi="Arial" w:cs="Arial"/>
            <w:rPrChange w:id="4316" w:author="HURR MEHDI" w:date="2025-03-26T12:29:00Z">
              <w:rPr/>
            </w:rPrChange>
          </w:rPr>
          <w:delText xml:space="preserve">- </w:delText>
        </w:r>
      </w:del>
      <w:del w:id="4317" w:author="HURR MEHDI" w:date="2025-03-26T12:27:00Z">
        <w:r w:rsidRPr="007340C6" w:rsidDel="007340C6">
          <w:rPr>
            <w:rFonts w:ascii="Arial" w:hAnsi="Arial" w:cs="Arial"/>
            <w:rPrChange w:id="4318" w:author="HURR MEHDI" w:date="2025-03-26T12:29:00Z">
              <w:rPr/>
            </w:rPrChange>
          </w:rPr>
          <w:delText>**</w:delText>
        </w:r>
      </w:del>
      <w:del w:id="4319" w:author="HURR MEHDI" w:date="2025-03-26T22:25:00Z">
        <w:r w:rsidRPr="007340C6" w:rsidDel="00314AB2">
          <w:rPr>
            <w:rFonts w:ascii="Arial" w:hAnsi="Arial" w:cs="Arial"/>
            <w:rPrChange w:id="4320" w:author="HURR MEHDI" w:date="2025-03-26T12:29:00Z">
              <w:rPr/>
            </w:rPrChange>
          </w:rPr>
          <w:delText>Preconditions:</w:delText>
        </w:r>
      </w:del>
      <w:del w:id="4321" w:author="HURR MEHDI" w:date="2025-03-26T12:27:00Z">
        <w:r w:rsidRPr="007340C6" w:rsidDel="007340C6">
          <w:rPr>
            <w:rFonts w:ascii="Arial" w:hAnsi="Arial" w:cs="Arial"/>
            <w:rPrChange w:id="4322" w:author="HURR MEHDI" w:date="2025-03-26T12:29:00Z">
              <w:rPr/>
            </w:rPrChange>
          </w:rPr>
          <w:delText>**</w:delText>
        </w:r>
      </w:del>
      <w:del w:id="4323" w:author="HURR MEHDI" w:date="2025-03-26T22:25:00Z">
        <w:r w:rsidRPr="007340C6" w:rsidDel="00314AB2">
          <w:rPr>
            <w:rFonts w:ascii="Arial" w:hAnsi="Arial" w:cs="Arial"/>
            <w:rPrChange w:id="4324" w:author="HURR MEHDI" w:date="2025-03-26T12:29:00Z">
              <w:rPr/>
            </w:rPrChange>
          </w:rPr>
          <w:delText xml:space="preserve"> Student is logged in; registration period is active.  </w:delText>
        </w:r>
      </w:del>
    </w:p>
    <w:p w:rsidR="007340C6" w:rsidRPr="007340C6" w:rsidDel="00314AB2" w:rsidRDefault="007340C6" w:rsidP="004142F2">
      <w:pPr>
        <w:rPr>
          <w:del w:id="4325" w:author="HURR MEHDI" w:date="2025-03-26T22:25:00Z"/>
          <w:rFonts w:ascii="Arial" w:hAnsi="Arial" w:cs="Arial"/>
          <w:rPrChange w:id="4326" w:author="HURR MEHDI" w:date="2025-03-26T12:29:00Z">
            <w:rPr>
              <w:del w:id="4327" w:author="HURR MEHDI" w:date="2025-03-26T22:25:00Z"/>
            </w:rPr>
          </w:rPrChange>
        </w:rPr>
        <w:pPrChange w:id="4328" w:author="HURR MEHDI" w:date="2025-03-27T01:27:00Z">
          <w:pPr/>
        </w:pPrChange>
      </w:pPr>
      <w:del w:id="4329" w:author="HURR MEHDI" w:date="2025-03-26T22:25:00Z">
        <w:r w:rsidRPr="007340C6" w:rsidDel="00314AB2">
          <w:rPr>
            <w:rFonts w:ascii="Arial" w:hAnsi="Arial" w:cs="Arial"/>
            <w:rPrChange w:id="4330" w:author="HURR MEHDI" w:date="2025-03-26T12:29:00Z">
              <w:rPr/>
            </w:rPrChange>
          </w:rPr>
          <w:delText xml:space="preserve">- </w:delText>
        </w:r>
      </w:del>
      <w:del w:id="4331" w:author="HURR MEHDI" w:date="2025-03-26T12:27:00Z">
        <w:r w:rsidRPr="007340C6" w:rsidDel="007340C6">
          <w:rPr>
            <w:rFonts w:ascii="Arial" w:hAnsi="Arial" w:cs="Arial"/>
            <w:rPrChange w:id="4332" w:author="HURR MEHDI" w:date="2025-03-26T12:29:00Z">
              <w:rPr/>
            </w:rPrChange>
          </w:rPr>
          <w:delText>**</w:delText>
        </w:r>
      </w:del>
      <w:del w:id="4333" w:author="HURR MEHDI" w:date="2025-03-26T22:25:00Z">
        <w:r w:rsidRPr="007340C6" w:rsidDel="00314AB2">
          <w:rPr>
            <w:rFonts w:ascii="Arial" w:hAnsi="Arial" w:cs="Arial"/>
            <w:rPrChange w:id="4334" w:author="HURR MEHDI" w:date="2025-03-26T12:29:00Z">
              <w:rPr/>
            </w:rPrChange>
          </w:rPr>
          <w:delText>Postconditions:</w:delText>
        </w:r>
      </w:del>
      <w:del w:id="4335" w:author="HURR MEHDI" w:date="2025-03-26T12:27:00Z">
        <w:r w:rsidRPr="007340C6" w:rsidDel="007340C6">
          <w:rPr>
            <w:rFonts w:ascii="Arial" w:hAnsi="Arial" w:cs="Arial"/>
            <w:rPrChange w:id="4336" w:author="HURR MEHDI" w:date="2025-03-26T12:29:00Z">
              <w:rPr/>
            </w:rPrChange>
          </w:rPr>
          <w:delText>**</w:delText>
        </w:r>
      </w:del>
      <w:del w:id="4337" w:author="HURR MEHDI" w:date="2025-03-26T22:25:00Z">
        <w:r w:rsidRPr="007340C6" w:rsidDel="00314AB2">
          <w:rPr>
            <w:rFonts w:ascii="Arial" w:hAnsi="Arial" w:cs="Arial"/>
            <w:rPrChange w:id="4338" w:author="HURR MEHDI" w:date="2025-03-26T12:29:00Z">
              <w:rPr/>
            </w:rPrChange>
          </w:rPr>
          <w:delText xml:space="preserve"> Course added to student’s registered list.  </w:delText>
        </w:r>
      </w:del>
    </w:p>
    <w:p w:rsidR="007340C6" w:rsidRPr="007340C6" w:rsidDel="00314AB2" w:rsidRDefault="007340C6" w:rsidP="004142F2">
      <w:pPr>
        <w:rPr>
          <w:del w:id="4339" w:author="HURR MEHDI" w:date="2025-03-26T22:25:00Z"/>
          <w:rFonts w:ascii="Arial" w:hAnsi="Arial" w:cs="Arial"/>
          <w:rPrChange w:id="4340" w:author="HURR MEHDI" w:date="2025-03-26T12:29:00Z">
            <w:rPr>
              <w:del w:id="4341" w:author="HURR MEHDI" w:date="2025-03-26T22:25:00Z"/>
            </w:rPr>
          </w:rPrChange>
        </w:rPr>
        <w:pPrChange w:id="4342" w:author="HURR MEHDI" w:date="2025-03-27T01:27:00Z">
          <w:pPr/>
        </w:pPrChange>
      </w:pPr>
      <w:del w:id="4343" w:author="HURR MEHDI" w:date="2025-03-26T22:25:00Z">
        <w:r w:rsidRPr="007340C6" w:rsidDel="00314AB2">
          <w:rPr>
            <w:rFonts w:ascii="Arial" w:hAnsi="Arial" w:cs="Arial"/>
            <w:rPrChange w:id="4344" w:author="HURR MEHDI" w:date="2025-03-26T12:29:00Z">
              <w:rPr/>
            </w:rPrChange>
          </w:rPr>
          <w:delText xml:space="preserve">- </w:delText>
        </w:r>
      </w:del>
      <w:del w:id="4345" w:author="HURR MEHDI" w:date="2025-03-26T12:27:00Z">
        <w:r w:rsidRPr="007340C6" w:rsidDel="007340C6">
          <w:rPr>
            <w:rFonts w:ascii="Arial" w:hAnsi="Arial" w:cs="Arial"/>
            <w:rPrChange w:id="4346" w:author="HURR MEHDI" w:date="2025-03-26T12:29:00Z">
              <w:rPr/>
            </w:rPrChange>
          </w:rPr>
          <w:delText>**</w:delText>
        </w:r>
      </w:del>
      <w:del w:id="4347" w:author="HURR MEHDI" w:date="2025-03-26T22:25:00Z">
        <w:r w:rsidRPr="007340C6" w:rsidDel="00314AB2">
          <w:rPr>
            <w:rFonts w:ascii="Arial" w:hAnsi="Arial" w:cs="Arial"/>
            <w:rPrChange w:id="4348" w:author="HURR MEHDI" w:date="2025-03-26T12:29:00Z">
              <w:rPr/>
            </w:rPrChange>
          </w:rPr>
          <w:delText>Main Success Scenario:</w:delText>
        </w:r>
      </w:del>
      <w:del w:id="4349" w:author="HURR MEHDI" w:date="2025-03-26T12:27:00Z">
        <w:r w:rsidRPr="007340C6" w:rsidDel="007340C6">
          <w:rPr>
            <w:rFonts w:ascii="Arial" w:hAnsi="Arial" w:cs="Arial"/>
            <w:rPrChange w:id="4350" w:author="HURR MEHDI" w:date="2025-03-26T12:29:00Z">
              <w:rPr/>
            </w:rPrChange>
          </w:rPr>
          <w:delText>**</w:delText>
        </w:r>
      </w:del>
      <w:del w:id="4351" w:author="HURR MEHDI" w:date="2025-03-26T22:25:00Z">
        <w:r w:rsidRPr="007340C6" w:rsidDel="00314AB2">
          <w:rPr>
            <w:rFonts w:ascii="Arial" w:hAnsi="Arial" w:cs="Arial"/>
            <w:rPrChange w:id="4352" w:author="HURR MEHDI" w:date="2025-03-26T12:29:00Z">
              <w:rPr/>
            </w:rPrChange>
          </w:rPr>
          <w:delText xml:space="preserve">  </w:delText>
        </w:r>
      </w:del>
    </w:p>
    <w:p w:rsidR="007340C6" w:rsidRPr="007340C6" w:rsidDel="00314AB2" w:rsidRDefault="007340C6" w:rsidP="004142F2">
      <w:pPr>
        <w:rPr>
          <w:del w:id="4353" w:author="HURR MEHDI" w:date="2025-03-26T22:25:00Z"/>
          <w:rFonts w:ascii="Arial" w:hAnsi="Arial" w:cs="Arial"/>
          <w:rPrChange w:id="4354" w:author="HURR MEHDI" w:date="2025-03-26T12:29:00Z">
            <w:rPr>
              <w:del w:id="4355" w:author="HURR MEHDI" w:date="2025-03-26T22:25:00Z"/>
            </w:rPr>
          </w:rPrChange>
        </w:rPr>
        <w:pPrChange w:id="4356" w:author="HURR MEHDI" w:date="2025-03-27T01:27:00Z">
          <w:pPr/>
        </w:pPrChange>
      </w:pPr>
      <w:del w:id="4357" w:author="HURR MEHDI" w:date="2025-03-26T22:25:00Z">
        <w:r w:rsidRPr="007340C6" w:rsidDel="00314AB2">
          <w:rPr>
            <w:rFonts w:ascii="Arial" w:hAnsi="Arial" w:cs="Arial"/>
            <w:rPrChange w:id="4358" w:author="HURR MEHDI" w:date="2025-03-26T12:29:00Z">
              <w:rPr/>
            </w:rPrChange>
          </w:rPr>
          <w:delText xml:space="preserve">  1. Student selects a course.  </w:delText>
        </w:r>
      </w:del>
    </w:p>
    <w:p w:rsidR="007340C6" w:rsidRPr="007340C6" w:rsidDel="00314AB2" w:rsidRDefault="007340C6" w:rsidP="004142F2">
      <w:pPr>
        <w:rPr>
          <w:del w:id="4359" w:author="HURR MEHDI" w:date="2025-03-26T22:25:00Z"/>
          <w:rFonts w:ascii="Arial" w:hAnsi="Arial" w:cs="Arial"/>
          <w:rPrChange w:id="4360" w:author="HURR MEHDI" w:date="2025-03-26T12:29:00Z">
            <w:rPr>
              <w:del w:id="4361" w:author="HURR MEHDI" w:date="2025-03-26T22:25:00Z"/>
            </w:rPr>
          </w:rPrChange>
        </w:rPr>
        <w:pPrChange w:id="4362" w:author="HURR MEHDI" w:date="2025-03-27T01:27:00Z">
          <w:pPr/>
        </w:pPrChange>
      </w:pPr>
      <w:del w:id="4363" w:author="HURR MEHDI" w:date="2025-03-26T22:25:00Z">
        <w:r w:rsidRPr="007340C6" w:rsidDel="00314AB2">
          <w:rPr>
            <w:rFonts w:ascii="Arial" w:hAnsi="Arial" w:cs="Arial"/>
            <w:rPrChange w:id="4364" w:author="HURR MEHDI" w:date="2025-03-26T12:29:00Z">
              <w:rPr/>
            </w:rPrChange>
          </w:rPr>
          <w:delText xml:space="preserve">  2. System checks prerequisites.  </w:delText>
        </w:r>
      </w:del>
    </w:p>
    <w:p w:rsidR="007340C6" w:rsidRPr="007340C6" w:rsidDel="00314AB2" w:rsidRDefault="007340C6" w:rsidP="004142F2">
      <w:pPr>
        <w:rPr>
          <w:del w:id="4365" w:author="HURR MEHDI" w:date="2025-03-26T22:25:00Z"/>
          <w:rFonts w:ascii="Arial" w:hAnsi="Arial" w:cs="Arial"/>
          <w:rPrChange w:id="4366" w:author="HURR MEHDI" w:date="2025-03-26T12:29:00Z">
            <w:rPr>
              <w:del w:id="4367" w:author="HURR MEHDI" w:date="2025-03-26T22:25:00Z"/>
            </w:rPr>
          </w:rPrChange>
        </w:rPr>
        <w:pPrChange w:id="4368" w:author="HURR MEHDI" w:date="2025-03-27T01:27:00Z">
          <w:pPr/>
        </w:pPrChange>
      </w:pPr>
      <w:del w:id="4369" w:author="HURR MEHDI" w:date="2025-03-26T22:25:00Z">
        <w:r w:rsidRPr="007340C6" w:rsidDel="00314AB2">
          <w:rPr>
            <w:rFonts w:ascii="Arial" w:hAnsi="Arial" w:cs="Arial"/>
            <w:rPrChange w:id="4370" w:author="HURR MEHDI" w:date="2025-03-26T12:29:00Z">
              <w:rPr/>
            </w:rPrChange>
          </w:rPr>
          <w:delText xml:space="preserve">  3. If met, course is registered.  </w:delText>
        </w:r>
      </w:del>
    </w:p>
    <w:p w:rsidR="007340C6" w:rsidRPr="007340C6" w:rsidDel="00314AB2" w:rsidRDefault="007340C6" w:rsidP="004142F2">
      <w:pPr>
        <w:rPr>
          <w:del w:id="4371" w:author="HURR MEHDI" w:date="2025-03-26T22:25:00Z"/>
          <w:rFonts w:ascii="Arial" w:hAnsi="Arial" w:cs="Arial"/>
          <w:rPrChange w:id="4372" w:author="HURR MEHDI" w:date="2025-03-26T12:29:00Z">
            <w:rPr>
              <w:del w:id="4373" w:author="HURR MEHDI" w:date="2025-03-26T22:25:00Z"/>
            </w:rPr>
          </w:rPrChange>
        </w:rPr>
        <w:pPrChange w:id="4374" w:author="HURR MEHDI" w:date="2025-03-27T01:27:00Z">
          <w:pPr/>
        </w:pPrChange>
      </w:pPr>
      <w:del w:id="4375" w:author="HURR MEHDI" w:date="2025-03-26T22:25:00Z">
        <w:r w:rsidRPr="007340C6" w:rsidDel="00314AB2">
          <w:rPr>
            <w:rFonts w:ascii="Arial" w:hAnsi="Arial" w:cs="Arial"/>
            <w:rPrChange w:id="4376" w:author="HURR MEHDI" w:date="2025-03-26T12:29:00Z">
              <w:rPr/>
            </w:rPrChange>
          </w:rPr>
          <w:delText xml:space="preserve">  4. System updates academic records.  </w:delText>
        </w:r>
      </w:del>
    </w:p>
    <w:p w:rsidR="007340C6" w:rsidRPr="007340C6" w:rsidDel="00314AB2" w:rsidRDefault="007340C6" w:rsidP="004142F2">
      <w:pPr>
        <w:rPr>
          <w:del w:id="4377" w:author="HURR MEHDI" w:date="2025-03-26T22:25:00Z"/>
          <w:rFonts w:ascii="Arial" w:hAnsi="Arial" w:cs="Arial"/>
          <w:rPrChange w:id="4378" w:author="HURR MEHDI" w:date="2025-03-26T12:29:00Z">
            <w:rPr>
              <w:del w:id="4379" w:author="HURR MEHDI" w:date="2025-03-26T22:25:00Z"/>
            </w:rPr>
          </w:rPrChange>
        </w:rPr>
        <w:pPrChange w:id="4380" w:author="HURR MEHDI" w:date="2025-03-27T01:27:00Z">
          <w:pPr/>
        </w:pPrChange>
      </w:pPr>
    </w:p>
    <w:p w:rsidR="007340C6" w:rsidRPr="007340C6" w:rsidDel="00314AB2" w:rsidRDefault="007340C6" w:rsidP="004142F2">
      <w:pPr>
        <w:rPr>
          <w:del w:id="4381" w:author="HURR MEHDI" w:date="2025-03-26T22:25:00Z"/>
          <w:rFonts w:ascii="Arial" w:hAnsi="Arial" w:cs="Arial"/>
          <w:rPrChange w:id="4382" w:author="HURR MEHDI" w:date="2025-03-26T12:29:00Z">
            <w:rPr>
              <w:del w:id="4383" w:author="HURR MEHDI" w:date="2025-03-26T22:25:00Z"/>
            </w:rPr>
          </w:rPrChange>
        </w:rPr>
        <w:pPrChange w:id="4384" w:author="HURR MEHDI" w:date="2025-03-27T01:27:00Z">
          <w:pPr/>
        </w:pPrChange>
      </w:pPr>
      <w:del w:id="4385" w:author="HURR MEHDI" w:date="2025-03-26T12:27:00Z">
        <w:r w:rsidRPr="007340C6" w:rsidDel="007340C6">
          <w:rPr>
            <w:rFonts w:ascii="Arial" w:hAnsi="Arial" w:cs="Arial"/>
            <w:rPrChange w:id="4386" w:author="HURR MEHDI" w:date="2025-03-26T12:29:00Z">
              <w:rPr/>
            </w:rPrChange>
          </w:rPr>
          <w:delText>**</w:delText>
        </w:r>
      </w:del>
      <w:del w:id="4387" w:author="HURR MEHDI" w:date="2025-03-26T22:25:00Z">
        <w:r w:rsidRPr="007340C6" w:rsidDel="00314AB2">
          <w:rPr>
            <w:rFonts w:ascii="Arial" w:hAnsi="Arial" w:cs="Arial"/>
            <w:rPrChange w:id="4388" w:author="HURR MEHDI" w:date="2025-03-26T12:29:00Z">
              <w:rPr/>
            </w:rPrChange>
          </w:rPr>
          <w:delText>Use Case UC2: View Academic Progress</w:delText>
        </w:r>
      </w:del>
      <w:del w:id="4389" w:author="HURR MEHDI" w:date="2025-03-26T12:27:00Z">
        <w:r w:rsidRPr="007340C6" w:rsidDel="007340C6">
          <w:rPr>
            <w:rFonts w:ascii="Arial" w:hAnsi="Arial" w:cs="Arial"/>
            <w:rPrChange w:id="4390" w:author="HURR MEHDI" w:date="2025-03-26T12:29:00Z">
              <w:rPr/>
            </w:rPrChange>
          </w:rPr>
          <w:delText>**</w:delText>
        </w:r>
      </w:del>
      <w:del w:id="4391" w:author="HURR MEHDI" w:date="2025-03-26T22:25:00Z">
        <w:r w:rsidRPr="007340C6" w:rsidDel="00314AB2">
          <w:rPr>
            <w:rFonts w:ascii="Arial" w:hAnsi="Arial" w:cs="Arial"/>
            <w:rPrChange w:id="4392" w:author="HURR MEHDI" w:date="2025-03-26T12:29:00Z">
              <w:rPr/>
            </w:rPrChange>
          </w:rPr>
          <w:delText xml:space="preserve">  </w:delText>
        </w:r>
      </w:del>
    </w:p>
    <w:p w:rsidR="007340C6" w:rsidRPr="007340C6" w:rsidDel="00314AB2" w:rsidRDefault="007340C6" w:rsidP="004142F2">
      <w:pPr>
        <w:rPr>
          <w:del w:id="4393" w:author="HURR MEHDI" w:date="2025-03-26T22:25:00Z"/>
          <w:rFonts w:ascii="Arial" w:hAnsi="Arial" w:cs="Arial"/>
          <w:rPrChange w:id="4394" w:author="HURR MEHDI" w:date="2025-03-26T12:29:00Z">
            <w:rPr>
              <w:del w:id="4395" w:author="HURR MEHDI" w:date="2025-03-26T22:25:00Z"/>
            </w:rPr>
          </w:rPrChange>
        </w:rPr>
        <w:pPrChange w:id="4396" w:author="HURR MEHDI" w:date="2025-03-27T01:27:00Z">
          <w:pPr/>
        </w:pPrChange>
      </w:pPr>
      <w:del w:id="4397" w:author="HURR MEHDI" w:date="2025-03-26T22:25:00Z">
        <w:r w:rsidRPr="007340C6" w:rsidDel="00314AB2">
          <w:rPr>
            <w:rFonts w:ascii="Arial" w:hAnsi="Arial" w:cs="Arial"/>
            <w:rPrChange w:id="4398" w:author="HURR MEHDI" w:date="2025-03-26T12:29:00Z">
              <w:rPr/>
            </w:rPrChange>
          </w:rPr>
          <w:delText xml:space="preserve">- </w:delText>
        </w:r>
      </w:del>
      <w:del w:id="4399" w:author="HURR MEHDI" w:date="2025-03-26T12:27:00Z">
        <w:r w:rsidRPr="007340C6" w:rsidDel="007340C6">
          <w:rPr>
            <w:rFonts w:ascii="Arial" w:hAnsi="Arial" w:cs="Arial"/>
            <w:rPrChange w:id="4400" w:author="HURR MEHDI" w:date="2025-03-26T12:29:00Z">
              <w:rPr/>
            </w:rPrChange>
          </w:rPr>
          <w:delText>**</w:delText>
        </w:r>
      </w:del>
      <w:del w:id="4401" w:author="HURR MEHDI" w:date="2025-03-26T22:25:00Z">
        <w:r w:rsidRPr="007340C6" w:rsidDel="00314AB2">
          <w:rPr>
            <w:rFonts w:ascii="Arial" w:hAnsi="Arial" w:cs="Arial"/>
            <w:rPrChange w:id="4402" w:author="HURR MEHDI" w:date="2025-03-26T12:29:00Z">
              <w:rPr/>
            </w:rPrChange>
          </w:rPr>
          <w:delText>Primary Actor:</w:delText>
        </w:r>
      </w:del>
      <w:del w:id="4403" w:author="HURR MEHDI" w:date="2025-03-26T12:27:00Z">
        <w:r w:rsidRPr="007340C6" w:rsidDel="007340C6">
          <w:rPr>
            <w:rFonts w:ascii="Arial" w:hAnsi="Arial" w:cs="Arial"/>
            <w:rPrChange w:id="4404" w:author="HURR MEHDI" w:date="2025-03-26T12:29:00Z">
              <w:rPr/>
            </w:rPrChange>
          </w:rPr>
          <w:delText>**</w:delText>
        </w:r>
      </w:del>
      <w:del w:id="4405" w:author="HURR MEHDI" w:date="2025-03-26T22:25:00Z">
        <w:r w:rsidRPr="007340C6" w:rsidDel="00314AB2">
          <w:rPr>
            <w:rFonts w:ascii="Arial" w:hAnsi="Arial" w:cs="Arial"/>
            <w:rPrChange w:id="4406" w:author="HURR MEHDI" w:date="2025-03-26T12:29:00Z">
              <w:rPr/>
            </w:rPrChange>
          </w:rPr>
          <w:delText xml:space="preserve"> Student  </w:delText>
        </w:r>
      </w:del>
    </w:p>
    <w:p w:rsidR="007340C6" w:rsidRPr="007340C6" w:rsidDel="00314AB2" w:rsidRDefault="007340C6" w:rsidP="004142F2">
      <w:pPr>
        <w:rPr>
          <w:del w:id="4407" w:author="HURR MEHDI" w:date="2025-03-26T22:25:00Z"/>
          <w:rFonts w:ascii="Arial" w:hAnsi="Arial" w:cs="Arial"/>
          <w:rPrChange w:id="4408" w:author="HURR MEHDI" w:date="2025-03-26T12:29:00Z">
            <w:rPr>
              <w:del w:id="4409" w:author="HURR MEHDI" w:date="2025-03-26T22:25:00Z"/>
            </w:rPr>
          </w:rPrChange>
        </w:rPr>
        <w:pPrChange w:id="4410" w:author="HURR MEHDI" w:date="2025-03-27T01:27:00Z">
          <w:pPr/>
        </w:pPrChange>
      </w:pPr>
      <w:del w:id="4411" w:author="HURR MEHDI" w:date="2025-03-26T22:25:00Z">
        <w:r w:rsidRPr="007340C6" w:rsidDel="00314AB2">
          <w:rPr>
            <w:rFonts w:ascii="Arial" w:hAnsi="Arial" w:cs="Arial"/>
            <w:rPrChange w:id="4412" w:author="HURR MEHDI" w:date="2025-03-26T12:29:00Z">
              <w:rPr/>
            </w:rPrChange>
          </w:rPr>
          <w:delText xml:space="preserve">- </w:delText>
        </w:r>
      </w:del>
      <w:del w:id="4413" w:author="HURR MEHDI" w:date="2025-03-26T12:27:00Z">
        <w:r w:rsidRPr="007340C6" w:rsidDel="007340C6">
          <w:rPr>
            <w:rFonts w:ascii="Arial" w:hAnsi="Arial" w:cs="Arial"/>
            <w:rPrChange w:id="4414" w:author="HURR MEHDI" w:date="2025-03-26T12:29:00Z">
              <w:rPr/>
            </w:rPrChange>
          </w:rPr>
          <w:delText>**</w:delText>
        </w:r>
      </w:del>
      <w:del w:id="4415" w:author="HURR MEHDI" w:date="2025-03-26T22:25:00Z">
        <w:r w:rsidRPr="007340C6" w:rsidDel="00314AB2">
          <w:rPr>
            <w:rFonts w:ascii="Arial" w:hAnsi="Arial" w:cs="Arial"/>
            <w:rPrChange w:id="4416" w:author="HURR MEHDI" w:date="2025-03-26T12:29:00Z">
              <w:rPr/>
            </w:rPrChange>
          </w:rPr>
          <w:delText>Postconditions:</w:delText>
        </w:r>
      </w:del>
      <w:del w:id="4417" w:author="HURR MEHDI" w:date="2025-03-26T12:27:00Z">
        <w:r w:rsidRPr="007340C6" w:rsidDel="007340C6">
          <w:rPr>
            <w:rFonts w:ascii="Arial" w:hAnsi="Arial" w:cs="Arial"/>
            <w:rPrChange w:id="4418" w:author="HURR MEHDI" w:date="2025-03-26T12:29:00Z">
              <w:rPr/>
            </w:rPrChange>
          </w:rPr>
          <w:delText>**</w:delText>
        </w:r>
      </w:del>
      <w:del w:id="4419" w:author="HURR MEHDI" w:date="2025-03-26T22:25:00Z">
        <w:r w:rsidRPr="007340C6" w:rsidDel="00314AB2">
          <w:rPr>
            <w:rFonts w:ascii="Arial" w:hAnsi="Arial" w:cs="Arial"/>
            <w:rPrChange w:id="4420" w:author="HURR MEHDI" w:date="2025-03-26T12:29:00Z">
              <w:rPr/>
            </w:rPrChange>
          </w:rPr>
          <w:delText xml:space="preserve"> Displays passed/failed courses and pending prerequisites.  </w:delText>
        </w:r>
      </w:del>
    </w:p>
    <w:p w:rsidR="007340C6" w:rsidRPr="007340C6" w:rsidDel="00314AB2" w:rsidRDefault="007340C6" w:rsidP="004142F2">
      <w:pPr>
        <w:rPr>
          <w:del w:id="4421" w:author="HURR MEHDI" w:date="2025-03-26T22:25:00Z"/>
          <w:rFonts w:ascii="Arial" w:hAnsi="Arial" w:cs="Arial"/>
          <w:rPrChange w:id="4422" w:author="HURR MEHDI" w:date="2025-03-26T12:29:00Z">
            <w:rPr>
              <w:del w:id="4423" w:author="HURR MEHDI" w:date="2025-03-26T22:25:00Z"/>
            </w:rPr>
          </w:rPrChange>
        </w:rPr>
        <w:pPrChange w:id="4424" w:author="HURR MEHDI" w:date="2025-03-27T01:27:00Z">
          <w:pPr/>
        </w:pPrChange>
      </w:pPr>
      <w:del w:id="4425" w:author="HURR MEHDI" w:date="2025-03-26T22:25:00Z">
        <w:r w:rsidRPr="007340C6" w:rsidDel="00314AB2">
          <w:rPr>
            <w:rFonts w:ascii="Arial" w:hAnsi="Arial" w:cs="Arial"/>
            <w:rPrChange w:id="4426" w:author="HURR MEHDI" w:date="2025-03-26T12:29:00Z">
              <w:rPr/>
            </w:rPrChange>
          </w:rPr>
          <w:delText xml:space="preserve">- </w:delText>
        </w:r>
      </w:del>
      <w:del w:id="4427" w:author="HURR MEHDI" w:date="2025-03-26T12:27:00Z">
        <w:r w:rsidRPr="007340C6" w:rsidDel="007340C6">
          <w:rPr>
            <w:rFonts w:ascii="Arial" w:hAnsi="Arial" w:cs="Arial"/>
            <w:rPrChange w:id="4428" w:author="HURR MEHDI" w:date="2025-03-26T12:29:00Z">
              <w:rPr/>
            </w:rPrChange>
          </w:rPr>
          <w:delText>**</w:delText>
        </w:r>
      </w:del>
      <w:del w:id="4429" w:author="HURR MEHDI" w:date="2025-03-26T22:25:00Z">
        <w:r w:rsidRPr="007340C6" w:rsidDel="00314AB2">
          <w:rPr>
            <w:rFonts w:ascii="Arial" w:hAnsi="Arial" w:cs="Arial"/>
            <w:rPrChange w:id="4430" w:author="HURR MEHDI" w:date="2025-03-26T12:29:00Z">
              <w:rPr/>
            </w:rPrChange>
          </w:rPr>
          <w:delText>Main Success Scenario:</w:delText>
        </w:r>
      </w:del>
      <w:del w:id="4431" w:author="HURR MEHDI" w:date="2025-03-26T12:27:00Z">
        <w:r w:rsidRPr="007340C6" w:rsidDel="007340C6">
          <w:rPr>
            <w:rFonts w:ascii="Arial" w:hAnsi="Arial" w:cs="Arial"/>
            <w:rPrChange w:id="4432" w:author="HURR MEHDI" w:date="2025-03-26T12:29:00Z">
              <w:rPr/>
            </w:rPrChange>
          </w:rPr>
          <w:delText>**</w:delText>
        </w:r>
      </w:del>
      <w:del w:id="4433" w:author="HURR MEHDI" w:date="2025-03-26T22:25:00Z">
        <w:r w:rsidRPr="007340C6" w:rsidDel="00314AB2">
          <w:rPr>
            <w:rFonts w:ascii="Arial" w:hAnsi="Arial" w:cs="Arial"/>
            <w:rPrChange w:id="4434" w:author="HURR MEHDI" w:date="2025-03-26T12:29:00Z">
              <w:rPr/>
            </w:rPrChange>
          </w:rPr>
          <w:delText xml:space="preserve">  </w:delText>
        </w:r>
      </w:del>
    </w:p>
    <w:p w:rsidR="007340C6" w:rsidRPr="007340C6" w:rsidDel="00314AB2" w:rsidRDefault="007340C6" w:rsidP="004142F2">
      <w:pPr>
        <w:rPr>
          <w:del w:id="4435" w:author="HURR MEHDI" w:date="2025-03-26T22:25:00Z"/>
          <w:rFonts w:ascii="Arial" w:hAnsi="Arial" w:cs="Arial"/>
          <w:rPrChange w:id="4436" w:author="HURR MEHDI" w:date="2025-03-26T12:29:00Z">
            <w:rPr>
              <w:del w:id="4437" w:author="HURR MEHDI" w:date="2025-03-26T22:25:00Z"/>
            </w:rPr>
          </w:rPrChange>
        </w:rPr>
        <w:pPrChange w:id="4438" w:author="HURR MEHDI" w:date="2025-03-27T01:27:00Z">
          <w:pPr/>
        </w:pPrChange>
      </w:pPr>
      <w:del w:id="4439" w:author="HURR MEHDI" w:date="2025-03-26T22:25:00Z">
        <w:r w:rsidRPr="007340C6" w:rsidDel="00314AB2">
          <w:rPr>
            <w:rFonts w:ascii="Arial" w:hAnsi="Arial" w:cs="Arial"/>
            <w:rPrChange w:id="4440" w:author="HURR MEHDI" w:date="2025-03-26T12:29:00Z">
              <w:rPr/>
            </w:rPrChange>
          </w:rPr>
          <w:delText xml:space="preserve">  1. Student navigates to academic dashboard.  </w:delText>
        </w:r>
      </w:del>
    </w:p>
    <w:p w:rsidR="007340C6" w:rsidRPr="007340C6" w:rsidDel="00314AB2" w:rsidRDefault="007340C6" w:rsidP="004142F2">
      <w:pPr>
        <w:rPr>
          <w:del w:id="4441" w:author="HURR MEHDI" w:date="2025-03-26T22:25:00Z"/>
          <w:rFonts w:ascii="Arial" w:hAnsi="Arial" w:cs="Arial"/>
          <w:rPrChange w:id="4442" w:author="HURR MEHDI" w:date="2025-03-26T12:29:00Z">
            <w:rPr>
              <w:del w:id="4443" w:author="HURR MEHDI" w:date="2025-03-26T22:25:00Z"/>
            </w:rPr>
          </w:rPrChange>
        </w:rPr>
        <w:pPrChange w:id="4444" w:author="HURR MEHDI" w:date="2025-03-27T01:27:00Z">
          <w:pPr/>
        </w:pPrChange>
      </w:pPr>
      <w:del w:id="4445" w:author="HURR MEHDI" w:date="2025-03-26T22:25:00Z">
        <w:r w:rsidRPr="007340C6" w:rsidDel="00314AB2">
          <w:rPr>
            <w:rFonts w:ascii="Arial" w:hAnsi="Arial" w:cs="Arial"/>
            <w:rPrChange w:id="4446" w:author="HURR MEHDI" w:date="2025-03-26T12:29:00Z">
              <w:rPr/>
            </w:rPrChange>
          </w:rPr>
          <w:delText xml:space="preserve">  2. System retrieves and displays progress.  </w:delText>
        </w:r>
      </w:del>
    </w:p>
    <w:p w:rsidR="007340C6" w:rsidRPr="007340C6" w:rsidDel="00314AB2" w:rsidRDefault="007340C6" w:rsidP="004142F2">
      <w:pPr>
        <w:rPr>
          <w:del w:id="4447" w:author="HURR MEHDI" w:date="2025-03-26T22:25:00Z"/>
          <w:rFonts w:ascii="Arial" w:hAnsi="Arial" w:cs="Arial"/>
          <w:rPrChange w:id="4448" w:author="HURR MEHDI" w:date="2025-03-26T12:29:00Z">
            <w:rPr>
              <w:del w:id="4449" w:author="HURR MEHDI" w:date="2025-03-26T22:25:00Z"/>
            </w:rPr>
          </w:rPrChange>
        </w:rPr>
        <w:pPrChange w:id="4450" w:author="HURR MEHDI" w:date="2025-03-27T01:27:00Z">
          <w:pPr/>
        </w:pPrChange>
      </w:pPr>
    </w:p>
    <w:p w:rsidR="007340C6" w:rsidRPr="007340C6" w:rsidDel="00314AB2" w:rsidRDefault="007340C6" w:rsidP="004142F2">
      <w:pPr>
        <w:rPr>
          <w:del w:id="4451" w:author="HURR MEHDI" w:date="2025-03-26T22:25:00Z"/>
          <w:rFonts w:ascii="Arial" w:hAnsi="Arial" w:cs="Arial"/>
          <w:rPrChange w:id="4452" w:author="HURR MEHDI" w:date="2025-03-26T12:29:00Z">
            <w:rPr>
              <w:del w:id="4453" w:author="HURR MEHDI" w:date="2025-03-26T22:25:00Z"/>
            </w:rPr>
          </w:rPrChange>
        </w:rPr>
        <w:pPrChange w:id="4454" w:author="HURR MEHDI" w:date="2025-03-27T01:27:00Z">
          <w:pPr/>
        </w:pPrChange>
      </w:pPr>
      <w:del w:id="4455" w:author="HURR MEHDI" w:date="2025-03-26T12:27:00Z">
        <w:r w:rsidRPr="007340C6" w:rsidDel="007340C6">
          <w:rPr>
            <w:rFonts w:ascii="Arial" w:hAnsi="Arial" w:cs="Arial"/>
            <w:rPrChange w:id="4456" w:author="HURR MEHDI" w:date="2025-03-26T12:29:00Z">
              <w:rPr/>
            </w:rPrChange>
          </w:rPr>
          <w:delText>**</w:delText>
        </w:r>
      </w:del>
      <w:del w:id="4457" w:author="HURR MEHDI" w:date="2025-03-26T22:25:00Z">
        <w:r w:rsidRPr="007340C6" w:rsidDel="00314AB2">
          <w:rPr>
            <w:rFonts w:ascii="Arial" w:hAnsi="Arial" w:cs="Arial"/>
            <w:rPrChange w:id="4458" w:author="HURR MEHDI" w:date="2025-03-26T12:29:00Z">
              <w:rPr/>
            </w:rPrChange>
          </w:rPr>
          <w:delText>Use Case UC3: Upload Study Scheme</w:delText>
        </w:r>
      </w:del>
      <w:del w:id="4459" w:author="HURR MEHDI" w:date="2025-03-26T12:27:00Z">
        <w:r w:rsidRPr="007340C6" w:rsidDel="007340C6">
          <w:rPr>
            <w:rFonts w:ascii="Arial" w:hAnsi="Arial" w:cs="Arial"/>
            <w:rPrChange w:id="4460" w:author="HURR MEHDI" w:date="2025-03-26T12:29:00Z">
              <w:rPr/>
            </w:rPrChange>
          </w:rPr>
          <w:delText>**</w:delText>
        </w:r>
      </w:del>
      <w:del w:id="4461" w:author="HURR MEHDI" w:date="2025-03-26T22:25:00Z">
        <w:r w:rsidRPr="007340C6" w:rsidDel="00314AB2">
          <w:rPr>
            <w:rFonts w:ascii="Arial" w:hAnsi="Arial" w:cs="Arial"/>
            <w:rPrChange w:id="4462" w:author="HURR MEHDI" w:date="2025-03-26T12:29:00Z">
              <w:rPr/>
            </w:rPrChange>
          </w:rPr>
          <w:delText xml:space="preserve">  </w:delText>
        </w:r>
      </w:del>
    </w:p>
    <w:p w:rsidR="007340C6" w:rsidRPr="007340C6" w:rsidDel="00314AB2" w:rsidRDefault="007340C6" w:rsidP="004142F2">
      <w:pPr>
        <w:rPr>
          <w:del w:id="4463" w:author="HURR MEHDI" w:date="2025-03-26T22:25:00Z"/>
          <w:rFonts w:ascii="Arial" w:hAnsi="Arial" w:cs="Arial"/>
          <w:rPrChange w:id="4464" w:author="HURR MEHDI" w:date="2025-03-26T12:29:00Z">
            <w:rPr>
              <w:del w:id="4465" w:author="HURR MEHDI" w:date="2025-03-26T22:25:00Z"/>
            </w:rPr>
          </w:rPrChange>
        </w:rPr>
        <w:pPrChange w:id="4466" w:author="HURR MEHDI" w:date="2025-03-27T01:27:00Z">
          <w:pPr/>
        </w:pPrChange>
      </w:pPr>
      <w:del w:id="4467" w:author="HURR MEHDI" w:date="2025-03-26T22:25:00Z">
        <w:r w:rsidRPr="007340C6" w:rsidDel="00314AB2">
          <w:rPr>
            <w:rFonts w:ascii="Arial" w:hAnsi="Arial" w:cs="Arial"/>
            <w:rPrChange w:id="4468" w:author="HURR MEHDI" w:date="2025-03-26T12:29:00Z">
              <w:rPr/>
            </w:rPrChange>
          </w:rPr>
          <w:delText xml:space="preserve">- </w:delText>
        </w:r>
      </w:del>
      <w:del w:id="4469" w:author="HURR MEHDI" w:date="2025-03-26T12:27:00Z">
        <w:r w:rsidRPr="007340C6" w:rsidDel="007340C6">
          <w:rPr>
            <w:rFonts w:ascii="Arial" w:hAnsi="Arial" w:cs="Arial"/>
            <w:rPrChange w:id="4470" w:author="HURR MEHDI" w:date="2025-03-26T12:29:00Z">
              <w:rPr/>
            </w:rPrChange>
          </w:rPr>
          <w:delText>**</w:delText>
        </w:r>
      </w:del>
      <w:del w:id="4471" w:author="HURR MEHDI" w:date="2025-03-26T22:25:00Z">
        <w:r w:rsidRPr="007340C6" w:rsidDel="00314AB2">
          <w:rPr>
            <w:rFonts w:ascii="Arial" w:hAnsi="Arial" w:cs="Arial"/>
            <w:rPrChange w:id="4472" w:author="HURR MEHDI" w:date="2025-03-26T12:29:00Z">
              <w:rPr/>
            </w:rPrChange>
          </w:rPr>
          <w:delText>Primary Actor:</w:delText>
        </w:r>
      </w:del>
      <w:del w:id="4473" w:author="HURR MEHDI" w:date="2025-03-26T12:27:00Z">
        <w:r w:rsidRPr="007340C6" w:rsidDel="007340C6">
          <w:rPr>
            <w:rFonts w:ascii="Arial" w:hAnsi="Arial" w:cs="Arial"/>
            <w:rPrChange w:id="4474" w:author="HURR MEHDI" w:date="2025-03-26T12:29:00Z">
              <w:rPr/>
            </w:rPrChange>
          </w:rPr>
          <w:delText>**</w:delText>
        </w:r>
      </w:del>
      <w:del w:id="4475" w:author="HURR MEHDI" w:date="2025-03-26T22:25:00Z">
        <w:r w:rsidRPr="007340C6" w:rsidDel="00314AB2">
          <w:rPr>
            <w:rFonts w:ascii="Arial" w:hAnsi="Arial" w:cs="Arial"/>
            <w:rPrChange w:id="4476" w:author="HURR MEHDI" w:date="2025-03-26T12:29:00Z">
              <w:rPr/>
            </w:rPrChange>
          </w:rPr>
          <w:delText xml:space="preserve"> Course Coordinator  </w:delText>
        </w:r>
      </w:del>
    </w:p>
    <w:p w:rsidR="007340C6" w:rsidRPr="007340C6" w:rsidDel="00314AB2" w:rsidRDefault="007340C6" w:rsidP="004142F2">
      <w:pPr>
        <w:rPr>
          <w:del w:id="4477" w:author="HURR MEHDI" w:date="2025-03-26T22:25:00Z"/>
          <w:rFonts w:ascii="Arial" w:hAnsi="Arial" w:cs="Arial"/>
          <w:rPrChange w:id="4478" w:author="HURR MEHDI" w:date="2025-03-26T12:29:00Z">
            <w:rPr>
              <w:del w:id="4479" w:author="HURR MEHDI" w:date="2025-03-26T22:25:00Z"/>
            </w:rPr>
          </w:rPrChange>
        </w:rPr>
        <w:pPrChange w:id="4480" w:author="HURR MEHDI" w:date="2025-03-27T01:27:00Z">
          <w:pPr/>
        </w:pPrChange>
      </w:pPr>
      <w:del w:id="4481" w:author="HURR MEHDI" w:date="2025-03-26T22:25:00Z">
        <w:r w:rsidRPr="007340C6" w:rsidDel="00314AB2">
          <w:rPr>
            <w:rFonts w:ascii="Arial" w:hAnsi="Arial" w:cs="Arial"/>
            <w:rPrChange w:id="4482" w:author="HURR MEHDI" w:date="2025-03-26T12:29:00Z">
              <w:rPr/>
            </w:rPrChange>
          </w:rPr>
          <w:delText xml:space="preserve">- </w:delText>
        </w:r>
      </w:del>
      <w:del w:id="4483" w:author="HURR MEHDI" w:date="2025-03-26T12:27:00Z">
        <w:r w:rsidRPr="007340C6" w:rsidDel="007340C6">
          <w:rPr>
            <w:rFonts w:ascii="Arial" w:hAnsi="Arial" w:cs="Arial"/>
            <w:rPrChange w:id="4484" w:author="HURR MEHDI" w:date="2025-03-26T12:29:00Z">
              <w:rPr/>
            </w:rPrChange>
          </w:rPr>
          <w:delText>**</w:delText>
        </w:r>
      </w:del>
      <w:del w:id="4485" w:author="HURR MEHDI" w:date="2025-03-26T22:25:00Z">
        <w:r w:rsidRPr="007340C6" w:rsidDel="00314AB2">
          <w:rPr>
            <w:rFonts w:ascii="Arial" w:hAnsi="Arial" w:cs="Arial"/>
            <w:rPrChange w:id="4486" w:author="HURR MEHDI" w:date="2025-03-26T12:29:00Z">
              <w:rPr/>
            </w:rPrChange>
          </w:rPr>
          <w:delText>Input:</w:delText>
        </w:r>
      </w:del>
      <w:del w:id="4487" w:author="HURR MEHDI" w:date="2025-03-26T12:27:00Z">
        <w:r w:rsidRPr="007340C6" w:rsidDel="007340C6">
          <w:rPr>
            <w:rFonts w:ascii="Arial" w:hAnsi="Arial" w:cs="Arial"/>
            <w:rPrChange w:id="4488" w:author="HURR MEHDI" w:date="2025-03-26T12:29:00Z">
              <w:rPr/>
            </w:rPrChange>
          </w:rPr>
          <w:delText>**</w:delText>
        </w:r>
      </w:del>
      <w:del w:id="4489" w:author="HURR MEHDI" w:date="2025-03-26T22:25:00Z">
        <w:r w:rsidRPr="007340C6" w:rsidDel="00314AB2">
          <w:rPr>
            <w:rFonts w:ascii="Arial" w:hAnsi="Arial" w:cs="Arial"/>
            <w:rPrChange w:id="4490" w:author="HURR MEHDI" w:date="2025-03-26T12:29:00Z">
              <w:rPr/>
            </w:rPrChange>
          </w:rPr>
          <w:delText xml:space="preserve"> CSV/Excel file with course details.  </w:delText>
        </w:r>
      </w:del>
    </w:p>
    <w:p w:rsidR="007340C6" w:rsidRPr="007340C6" w:rsidDel="00314AB2" w:rsidRDefault="007340C6" w:rsidP="004142F2">
      <w:pPr>
        <w:rPr>
          <w:del w:id="4491" w:author="HURR MEHDI" w:date="2025-03-26T22:25:00Z"/>
          <w:rFonts w:ascii="Arial" w:hAnsi="Arial" w:cs="Arial"/>
          <w:rPrChange w:id="4492" w:author="HURR MEHDI" w:date="2025-03-26T12:29:00Z">
            <w:rPr>
              <w:del w:id="4493" w:author="HURR MEHDI" w:date="2025-03-26T22:25:00Z"/>
            </w:rPr>
          </w:rPrChange>
        </w:rPr>
        <w:pPrChange w:id="4494" w:author="HURR MEHDI" w:date="2025-03-27T01:27:00Z">
          <w:pPr/>
        </w:pPrChange>
      </w:pPr>
      <w:del w:id="4495" w:author="HURR MEHDI" w:date="2025-03-26T22:25:00Z">
        <w:r w:rsidRPr="007340C6" w:rsidDel="00314AB2">
          <w:rPr>
            <w:rFonts w:ascii="Arial" w:hAnsi="Arial" w:cs="Arial"/>
            <w:rPrChange w:id="4496" w:author="HURR MEHDI" w:date="2025-03-26T12:29:00Z">
              <w:rPr/>
            </w:rPrChange>
          </w:rPr>
          <w:delText xml:space="preserve">- </w:delText>
        </w:r>
      </w:del>
      <w:del w:id="4497" w:author="HURR MEHDI" w:date="2025-03-26T12:27:00Z">
        <w:r w:rsidRPr="007340C6" w:rsidDel="007340C6">
          <w:rPr>
            <w:rFonts w:ascii="Arial" w:hAnsi="Arial" w:cs="Arial"/>
            <w:rPrChange w:id="4498" w:author="HURR MEHDI" w:date="2025-03-26T12:29:00Z">
              <w:rPr/>
            </w:rPrChange>
          </w:rPr>
          <w:delText>**</w:delText>
        </w:r>
      </w:del>
      <w:del w:id="4499" w:author="HURR MEHDI" w:date="2025-03-26T22:25:00Z">
        <w:r w:rsidRPr="007340C6" w:rsidDel="00314AB2">
          <w:rPr>
            <w:rFonts w:ascii="Arial" w:hAnsi="Arial" w:cs="Arial"/>
            <w:rPrChange w:id="4500" w:author="HURR MEHDI" w:date="2025-03-26T12:29:00Z">
              <w:rPr/>
            </w:rPrChange>
          </w:rPr>
          <w:delText>Postconditions:</w:delText>
        </w:r>
      </w:del>
      <w:del w:id="4501" w:author="HURR MEHDI" w:date="2025-03-26T12:27:00Z">
        <w:r w:rsidRPr="007340C6" w:rsidDel="007340C6">
          <w:rPr>
            <w:rFonts w:ascii="Arial" w:hAnsi="Arial" w:cs="Arial"/>
            <w:rPrChange w:id="4502" w:author="HURR MEHDI" w:date="2025-03-26T12:29:00Z">
              <w:rPr/>
            </w:rPrChange>
          </w:rPr>
          <w:delText>**</w:delText>
        </w:r>
      </w:del>
      <w:del w:id="4503" w:author="HURR MEHDI" w:date="2025-03-26T22:25:00Z">
        <w:r w:rsidRPr="007340C6" w:rsidDel="00314AB2">
          <w:rPr>
            <w:rFonts w:ascii="Arial" w:hAnsi="Arial" w:cs="Arial"/>
            <w:rPrChange w:id="4504" w:author="HURR MEHDI" w:date="2025-03-26T12:29:00Z">
              <w:rPr/>
            </w:rPrChange>
          </w:rPr>
          <w:delText xml:space="preserve"> Study scheme is added to the database.  </w:delText>
        </w:r>
      </w:del>
    </w:p>
    <w:p w:rsidR="007340C6" w:rsidRPr="007340C6" w:rsidDel="00314AB2" w:rsidRDefault="007340C6" w:rsidP="004142F2">
      <w:pPr>
        <w:rPr>
          <w:del w:id="4505" w:author="HURR MEHDI" w:date="2025-03-26T22:25:00Z"/>
          <w:rFonts w:ascii="Arial" w:hAnsi="Arial" w:cs="Arial"/>
          <w:rPrChange w:id="4506" w:author="HURR MEHDI" w:date="2025-03-26T12:29:00Z">
            <w:rPr>
              <w:del w:id="4507" w:author="HURR MEHDI" w:date="2025-03-26T22:25:00Z"/>
            </w:rPr>
          </w:rPrChange>
        </w:rPr>
        <w:pPrChange w:id="4508" w:author="HURR MEHDI" w:date="2025-03-27T01:27:00Z">
          <w:pPr/>
        </w:pPrChange>
      </w:pPr>
    </w:p>
    <w:p w:rsidR="007340C6" w:rsidRPr="007340C6" w:rsidDel="00314AB2" w:rsidRDefault="007340C6" w:rsidP="004142F2">
      <w:pPr>
        <w:rPr>
          <w:del w:id="4509" w:author="HURR MEHDI" w:date="2025-03-26T22:25:00Z"/>
          <w:rFonts w:ascii="Arial" w:hAnsi="Arial" w:cs="Arial"/>
          <w:rPrChange w:id="4510" w:author="HURR MEHDI" w:date="2025-03-26T12:29:00Z">
            <w:rPr>
              <w:del w:id="4511" w:author="HURR MEHDI" w:date="2025-03-26T22:25:00Z"/>
            </w:rPr>
          </w:rPrChange>
        </w:rPr>
        <w:pPrChange w:id="4512" w:author="HURR MEHDI" w:date="2025-03-27T01:27:00Z">
          <w:pPr/>
        </w:pPrChange>
      </w:pPr>
      <w:del w:id="4513" w:author="HURR MEHDI" w:date="2025-03-26T12:27:00Z">
        <w:r w:rsidRPr="007340C6" w:rsidDel="007340C6">
          <w:rPr>
            <w:rFonts w:ascii="Arial" w:hAnsi="Arial" w:cs="Arial"/>
            <w:rPrChange w:id="4514" w:author="HURR MEHDI" w:date="2025-03-26T12:29:00Z">
              <w:rPr/>
            </w:rPrChange>
          </w:rPr>
          <w:delText>**</w:delText>
        </w:r>
      </w:del>
      <w:del w:id="4515" w:author="HURR MEHDI" w:date="2025-03-26T22:25:00Z">
        <w:r w:rsidRPr="007340C6" w:rsidDel="00314AB2">
          <w:rPr>
            <w:rFonts w:ascii="Arial" w:hAnsi="Arial" w:cs="Arial"/>
            <w:rPrChange w:id="4516" w:author="HURR MEHDI" w:date="2025-03-26T12:29:00Z">
              <w:rPr/>
            </w:rPrChange>
          </w:rPr>
          <w:delText>Use Case UC4: Resolve Timetable Conflict</w:delText>
        </w:r>
      </w:del>
      <w:del w:id="4517" w:author="HURR MEHDI" w:date="2025-03-26T12:27:00Z">
        <w:r w:rsidRPr="007340C6" w:rsidDel="007340C6">
          <w:rPr>
            <w:rFonts w:ascii="Arial" w:hAnsi="Arial" w:cs="Arial"/>
            <w:rPrChange w:id="4518" w:author="HURR MEHDI" w:date="2025-03-26T12:29:00Z">
              <w:rPr/>
            </w:rPrChange>
          </w:rPr>
          <w:delText>**</w:delText>
        </w:r>
      </w:del>
      <w:del w:id="4519" w:author="HURR MEHDI" w:date="2025-03-26T22:25:00Z">
        <w:r w:rsidRPr="007340C6" w:rsidDel="00314AB2">
          <w:rPr>
            <w:rFonts w:ascii="Arial" w:hAnsi="Arial" w:cs="Arial"/>
            <w:rPrChange w:id="4520" w:author="HURR MEHDI" w:date="2025-03-26T12:29:00Z">
              <w:rPr/>
            </w:rPrChange>
          </w:rPr>
          <w:delText xml:space="preserve">  </w:delText>
        </w:r>
      </w:del>
    </w:p>
    <w:p w:rsidR="007340C6" w:rsidRPr="007340C6" w:rsidDel="00314AB2" w:rsidRDefault="007340C6" w:rsidP="004142F2">
      <w:pPr>
        <w:rPr>
          <w:del w:id="4521" w:author="HURR MEHDI" w:date="2025-03-26T22:25:00Z"/>
          <w:rFonts w:ascii="Arial" w:hAnsi="Arial" w:cs="Arial"/>
          <w:rPrChange w:id="4522" w:author="HURR MEHDI" w:date="2025-03-26T12:29:00Z">
            <w:rPr>
              <w:del w:id="4523" w:author="HURR MEHDI" w:date="2025-03-26T22:25:00Z"/>
            </w:rPr>
          </w:rPrChange>
        </w:rPr>
        <w:pPrChange w:id="4524" w:author="HURR MEHDI" w:date="2025-03-27T01:27:00Z">
          <w:pPr/>
        </w:pPrChange>
      </w:pPr>
      <w:del w:id="4525" w:author="HURR MEHDI" w:date="2025-03-26T22:25:00Z">
        <w:r w:rsidRPr="007340C6" w:rsidDel="00314AB2">
          <w:rPr>
            <w:rFonts w:ascii="Arial" w:hAnsi="Arial" w:cs="Arial"/>
            <w:rPrChange w:id="4526" w:author="HURR MEHDI" w:date="2025-03-26T12:29:00Z">
              <w:rPr/>
            </w:rPrChange>
          </w:rPr>
          <w:delText xml:space="preserve">- </w:delText>
        </w:r>
      </w:del>
      <w:del w:id="4527" w:author="HURR MEHDI" w:date="2025-03-26T12:27:00Z">
        <w:r w:rsidRPr="007340C6" w:rsidDel="007340C6">
          <w:rPr>
            <w:rFonts w:ascii="Arial" w:hAnsi="Arial" w:cs="Arial"/>
            <w:rPrChange w:id="4528" w:author="HURR MEHDI" w:date="2025-03-26T12:29:00Z">
              <w:rPr/>
            </w:rPrChange>
          </w:rPr>
          <w:delText>**</w:delText>
        </w:r>
      </w:del>
      <w:del w:id="4529" w:author="HURR MEHDI" w:date="2025-03-26T22:25:00Z">
        <w:r w:rsidRPr="007340C6" w:rsidDel="00314AB2">
          <w:rPr>
            <w:rFonts w:ascii="Arial" w:hAnsi="Arial" w:cs="Arial"/>
            <w:rPrChange w:id="4530" w:author="HURR MEHDI" w:date="2025-03-26T12:29:00Z">
              <w:rPr/>
            </w:rPrChange>
          </w:rPr>
          <w:delText>Primary Actor:</w:delText>
        </w:r>
      </w:del>
      <w:del w:id="4531" w:author="HURR MEHDI" w:date="2025-03-26T12:27:00Z">
        <w:r w:rsidRPr="007340C6" w:rsidDel="007340C6">
          <w:rPr>
            <w:rFonts w:ascii="Arial" w:hAnsi="Arial" w:cs="Arial"/>
            <w:rPrChange w:id="4532" w:author="HURR MEHDI" w:date="2025-03-26T12:29:00Z">
              <w:rPr/>
            </w:rPrChange>
          </w:rPr>
          <w:delText>**</w:delText>
        </w:r>
      </w:del>
      <w:del w:id="4533" w:author="HURR MEHDI" w:date="2025-03-26T22:25:00Z">
        <w:r w:rsidRPr="007340C6" w:rsidDel="00314AB2">
          <w:rPr>
            <w:rFonts w:ascii="Arial" w:hAnsi="Arial" w:cs="Arial"/>
            <w:rPrChange w:id="4534" w:author="HURR MEHDI" w:date="2025-03-26T12:29:00Z">
              <w:rPr/>
            </w:rPrChange>
          </w:rPr>
          <w:delText xml:space="preserve"> Timetable Coordinator  </w:delText>
        </w:r>
      </w:del>
    </w:p>
    <w:p w:rsidR="007340C6" w:rsidRPr="007340C6" w:rsidDel="00314AB2" w:rsidRDefault="007340C6" w:rsidP="004142F2">
      <w:pPr>
        <w:rPr>
          <w:del w:id="4535" w:author="HURR MEHDI" w:date="2025-03-26T22:25:00Z"/>
          <w:rFonts w:ascii="Arial" w:hAnsi="Arial" w:cs="Arial"/>
          <w:rPrChange w:id="4536" w:author="HURR MEHDI" w:date="2025-03-26T12:29:00Z">
            <w:rPr>
              <w:del w:id="4537" w:author="HURR MEHDI" w:date="2025-03-26T22:25:00Z"/>
            </w:rPr>
          </w:rPrChange>
        </w:rPr>
        <w:pPrChange w:id="4538" w:author="HURR MEHDI" w:date="2025-03-27T01:27:00Z">
          <w:pPr/>
        </w:pPrChange>
      </w:pPr>
      <w:del w:id="4539" w:author="HURR MEHDI" w:date="2025-03-26T22:25:00Z">
        <w:r w:rsidRPr="007340C6" w:rsidDel="00314AB2">
          <w:rPr>
            <w:rFonts w:ascii="Arial" w:hAnsi="Arial" w:cs="Arial"/>
            <w:rPrChange w:id="4540" w:author="HURR MEHDI" w:date="2025-03-26T12:29:00Z">
              <w:rPr/>
            </w:rPrChange>
          </w:rPr>
          <w:delText xml:space="preserve">- </w:delText>
        </w:r>
      </w:del>
      <w:del w:id="4541" w:author="HURR MEHDI" w:date="2025-03-26T12:27:00Z">
        <w:r w:rsidRPr="007340C6" w:rsidDel="007340C6">
          <w:rPr>
            <w:rFonts w:ascii="Arial" w:hAnsi="Arial" w:cs="Arial"/>
            <w:rPrChange w:id="4542" w:author="HURR MEHDI" w:date="2025-03-26T12:29:00Z">
              <w:rPr/>
            </w:rPrChange>
          </w:rPr>
          <w:delText>**</w:delText>
        </w:r>
      </w:del>
      <w:del w:id="4543" w:author="HURR MEHDI" w:date="2025-03-26T22:25:00Z">
        <w:r w:rsidRPr="007340C6" w:rsidDel="00314AB2">
          <w:rPr>
            <w:rFonts w:ascii="Arial" w:hAnsi="Arial" w:cs="Arial"/>
            <w:rPrChange w:id="4544" w:author="HURR MEHDI" w:date="2025-03-26T12:29:00Z">
              <w:rPr/>
            </w:rPrChange>
          </w:rPr>
          <w:delText>Postconditions:</w:delText>
        </w:r>
      </w:del>
      <w:del w:id="4545" w:author="HURR MEHDI" w:date="2025-03-26T12:27:00Z">
        <w:r w:rsidRPr="007340C6" w:rsidDel="007340C6">
          <w:rPr>
            <w:rFonts w:ascii="Arial" w:hAnsi="Arial" w:cs="Arial"/>
            <w:rPrChange w:id="4546" w:author="HURR MEHDI" w:date="2025-03-26T12:29:00Z">
              <w:rPr/>
            </w:rPrChange>
          </w:rPr>
          <w:delText>**</w:delText>
        </w:r>
      </w:del>
      <w:del w:id="4547" w:author="HURR MEHDI" w:date="2025-03-26T22:25:00Z">
        <w:r w:rsidRPr="007340C6" w:rsidDel="00314AB2">
          <w:rPr>
            <w:rFonts w:ascii="Arial" w:hAnsi="Arial" w:cs="Arial"/>
            <w:rPrChange w:id="4548" w:author="HURR MEHDI" w:date="2025-03-26T12:29:00Z">
              <w:rPr/>
            </w:rPrChange>
          </w:rPr>
          <w:delText xml:space="preserve"> Conflict resolved; updated timetable published.  </w:delText>
        </w:r>
      </w:del>
    </w:p>
    <w:p w:rsidR="007340C6" w:rsidRPr="007340C6" w:rsidDel="00314AB2" w:rsidRDefault="007340C6" w:rsidP="004142F2">
      <w:pPr>
        <w:rPr>
          <w:del w:id="4549" w:author="HURR MEHDI" w:date="2025-03-26T22:25:00Z"/>
          <w:rFonts w:ascii="Arial" w:hAnsi="Arial" w:cs="Arial"/>
          <w:rPrChange w:id="4550" w:author="HURR MEHDI" w:date="2025-03-26T12:29:00Z">
            <w:rPr>
              <w:del w:id="4551" w:author="HURR MEHDI" w:date="2025-03-26T22:25:00Z"/>
            </w:rPr>
          </w:rPrChange>
        </w:rPr>
        <w:pPrChange w:id="4552" w:author="HURR MEHDI" w:date="2025-03-27T01:27:00Z">
          <w:pPr/>
        </w:pPrChange>
      </w:pPr>
    </w:p>
    <w:p w:rsidR="007340C6" w:rsidRPr="007340C6" w:rsidDel="00314AB2" w:rsidRDefault="007340C6" w:rsidP="004142F2">
      <w:pPr>
        <w:rPr>
          <w:del w:id="4553" w:author="HURR MEHDI" w:date="2025-03-26T22:25:00Z"/>
          <w:rFonts w:ascii="Arial" w:hAnsi="Arial" w:cs="Arial"/>
          <w:rPrChange w:id="4554" w:author="HURR MEHDI" w:date="2025-03-26T12:29:00Z">
            <w:rPr>
              <w:del w:id="4555" w:author="HURR MEHDI" w:date="2025-03-26T22:25:00Z"/>
            </w:rPr>
          </w:rPrChange>
        </w:rPr>
        <w:pPrChange w:id="4556" w:author="HURR MEHDI" w:date="2025-03-27T01:27:00Z">
          <w:pPr/>
        </w:pPrChange>
      </w:pPr>
      <w:del w:id="4557" w:author="HURR MEHDI" w:date="2025-03-26T22:25:00Z">
        <w:r w:rsidRPr="007340C6" w:rsidDel="00314AB2">
          <w:rPr>
            <w:rFonts w:ascii="Arial" w:hAnsi="Arial" w:cs="Arial"/>
            <w:rPrChange w:id="4558" w:author="HURR MEHDI" w:date="2025-03-26T12:29:00Z">
              <w:rPr/>
            </w:rPrChange>
          </w:rPr>
          <w:delText>---</w:delText>
        </w:r>
      </w:del>
    </w:p>
    <w:p w:rsidR="007340C6" w:rsidRPr="007340C6" w:rsidDel="00314AB2" w:rsidRDefault="007340C6" w:rsidP="004142F2">
      <w:pPr>
        <w:rPr>
          <w:del w:id="4559" w:author="HURR MEHDI" w:date="2025-03-26T22:25:00Z"/>
          <w:rFonts w:ascii="Arial" w:hAnsi="Arial" w:cs="Arial"/>
          <w:rPrChange w:id="4560" w:author="HURR MEHDI" w:date="2025-03-26T12:29:00Z">
            <w:rPr>
              <w:del w:id="4561" w:author="HURR MEHDI" w:date="2025-03-26T22:25:00Z"/>
            </w:rPr>
          </w:rPrChange>
        </w:rPr>
        <w:pPrChange w:id="4562" w:author="HURR MEHDI" w:date="2025-03-27T01:27:00Z">
          <w:pPr/>
        </w:pPrChange>
      </w:pPr>
    </w:p>
    <w:p w:rsidR="007340C6" w:rsidRPr="007340C6" w:rsidDel="00314AB2" w:rsidRDefault="007340C6" w:rsidP="004142F2">
      <w:pPr>
        <w:rPr>
          <w:del w:id="4563" w:author="HURR MEHDI" w:date="2025-03-26T22:25:00Z"/>
          <w:rFonts w:ascii="Arial" w:hAnsi="Arial" w:cs="Arial"/>
          <w:rPrChange w:id="4564" w:author="HURR MEHDI" w:date="2025-03-26T12:29:00Z">
            <w:rPr>
              <w:del w:id="4565" w:author="HURR MEHDI" w:date="2025-03-26T22:25:00Z"/>
            </w:rPr>
          </w:rPrChange>
        </w:rPr>
        <w:pPrChange w:id="4566" w:author="HURR MEHDI" w:date="2025-03-27T01:27:00Z">
          <w:pPr/>
        </w:pPrChange>
      </w:pPr>
      <w:del w:id="4567" w:author="HURR MEHDI" w:date="2025-03-26T12:26:00Z">
        <w:r w:rsidRPr="007340C6" w:rsidDel="007340C6">
          <w:rPr>
            <w:rFonts w:ascii="Arial" w:hAnsi="Arial" w:cs="Arial"/>
            <w:rPrChange w:id="4568" w:author="HURR MEHDI" w:date="2025-03-26T12:29:00Z">
              <w:rPr/>
            </w:rPrChange>
          </w:rPr>
          <w:delText>####</w:delText>
        </w:r>
      </w:del>
      <w:del w:id="4569" w:author="HURR MEHDI" w:date="2025-03-26T22:25:00Z">
        <w:r w:rsidRPr="007340C6" w:rsidDel="00314AB2">
          <w:rPr>
            <w:rFonts w:ascii="Arial" w:hAnsi="Arial" w:cs="Arial"/>
            <w:rPrChange w:id="4570" w:author="HURR MEHDI" w:date="2025-03-26T12:29:00Z">
              <w:rPr/>
            </w:rPrChange>
          </w:rPr>
          <w:delText xml:space="preserve"> </w:delText>
        </w:r>
      </w:del>
      <w:del w:id="4571" w:author="HURR MEHDI" w:date="2025-03-26T12:27:00Z">
        <w:r w:rsidRPr="007340C6" w:rsidDel="007340C6">
          <w:rPr>
            <w:rFonts w:ascii="Arial" w:hAnsi="Arial" w:cs="Arial"/>
            <w:rPrChange w:id="4572" w:author="HURR MEHDI" w:date="2025-03-26T12:29:00Z">
              <w:rPr/>
            </w:rPrChange>
          </w:rPr>
          <w:delText>**</w:delText>
        </w:r>
      </w:del>
      <w:del w:id="4573" w:author="HURR MEHDI" w:date="2025-03-26T22:25:00Z">
        <w:r w:rsidRPr="007340C6" w:rsidDel="00314AB2">
          <w:rPr>
            <w:rFonts w:ascii="Arial" w:hAnsi="Arial" w:cs="Arial"/>
            <w:rPrChange w:id="4574" w:author="HURR MEHDI" w:date="2025-03-26T12:29:00Z">
              <w:rPr/>
            </w:rPrChange>
          </w:rPr>
          <w:delText>3.2 System Functions</w:delText>
        </w:r>
      </w:del>
      <w:del w:id="4575" w:author="HURR MEHDI" w:date="2025-03-26T12:27:00Z">
        <w:r w:rsidRPr="007340C6" w:rsidDel="007340C6">
          <w:rPr>
            <w:rFonts w:ascii="Arial" w:hAnsi="Arial" w:cs="Arial"/>
            <w:rPrChange w:id="4576" w:author="HURR MEHDI" w:date="2025-03-26T12:29:00Z">
              <w:rPr/>
            </w:rPrChange>
          </w:rPr>
          <w:delText>**</w:delText>
        </w:r>
      </w:del>
      <w:del w:id="4577" w:author="HURR MEHDI" w:date="2025-03-26T22:25:00Z">
        <w:r w:rsidRPr="007340C6" w:rsidDel="00314AB2">
          <w:rPr>
            <w:rFonts w:ascii="Arial" w:hAnsi="Arial" w:cs="Arial"/>
            <w:rPrChange w:id="4578" w:author="HURR MEHDI" w:date="2025-03-26T12:29:00Z">
              <w:rPr/>
            </w:rPrChange>
          </w:rPr>
          <w:delText xml:space="preserve">  </w:delText>
        </w:r>
      </w:del>
    </w:p>
    <w:p w:rsidR="007340C6" w:rsidRPr="007340C6" w:rsidDel="00314AB2" w:rsidRDefault="007340C6" w:rsidP="004142F2">
      <w:pPr>
        <w:rPr>
          <w:del w:id="4579" w:author="HURR MEHDI" w:date="2025-03-26T22:25:00Z"/>
          <w:rFonts w:ascii="Arial" w:hAnsi="Arial" w:cs="Arial"/>
          <w:rPrChange w:id="4580" w:author="HURR MEHDI" w:date="2025-03-26T12:29:00Z">
            <w:rPr>
              <w:del w:id="4581" w:author="HURR MEHDI" w:date="2025-03-26T22:25:00Z"/>
            </w:rPr>
          </w:rPrChange>
        </w:rPr>
        <w:pPrChange w:id="4582" w:author="HURR MEHDI" w:date="2025-03-27T01:27:00Z">
          <w:pPr/>
        </w:pPrChange>
      </w:pPr>
      <w:del w:id="4583" w:author="HURR MEHDI" w:date="2025-03-26T22:25:00Z">
        <w:r w:rsidRPr="007340C6" w:rsidDel="00314AB2">
          <w:rPr>
            <w:rFonts w:ascii="Arial" w:hAnsi="Arial" w:cs="Arial"/>
            <w:rPrChange w:id="4584" w:author="HURR MEHDI" w:date="2025-03-26T12:29:00Z">
              <w:rPr/>
            </w:rPrChange>
          </w:rPr>
          <w:delText xml:space="preserve">1. </w:delText>
        </w:r>
      </w:del>
      <w:del w:id="4585" w:author="HURR MEHDI" w:date="2025-03-26T12:27:00Z">
        <w:r w:rsidRPr="007340C6" w:rsidDel="007340C6">
          <w:rPr>
            <w:rFonts w:ascii="Arial" w:hAnsi="Arial" w:cs="Arial"/>
            <w:rPrChange w:id="4586" w:author="HURR MEHDI" w:date="2025-03-26T12:29:00Z">
              <w:rPr/>
            </w:rPrChange>
          </w:rPr>
          <w:delText>**</w:delText>
        </w:r>
      </w:del>
      <w:del w:id="4587" w:author="HURR MEHDI" w:date="2025-03-26T22:25:00Z">
        <w:r w:rsidRPr="007340C6" w:rsidDel="00314AB2">
          <w:rPr>
            <w:rFonts w:ascii="Arial" w:hAnsi="Arial" w:cs="Arial"/>
            <w:rPrChange w:id="4588" w:author="HURR MEHDI" w:date="2025-03-26T12:29:00Z">
              <w:rPr/>
            </w:rPrChange>
          </w:rPr>
          <w:delText>Prerequisite Validation:</w:delText>
        </w:r>
      </w:del>
      <w:del w:id="4589" w:author="HURR MEHDI" w:date="2025-03-26T12:27:00Z">
        <w:r w:rsidRPr="007340C6" w:rsidDel="007340C6">
          <w:rPr>
            <w:rFonts w:ascii="Arial" w:hAnsi="Arial" w:cs="Arial"/>
            <w:rPrChange w:id="4590" w:author="HURR MEHDI" w:date="2025-03-26T12:29:00Z">
              <w:rPr/>
            </w:rPrChange>
          </w:rPr>
          <w:delText>**</w:delText>
        </w:r>
      </w:del>
      <w:del w:id="4591" w:author="HURR MEHDI" w:date="2025-03-26T22:25:00Z">
        <w:r w:rsidRPr="007340C6" w:rsidDel="00314AB2">
          <w:rPr>
            <w:rFonts w:ascii="Arial" w:hAnsi="Arial" w:cs="Arial"/>
            <w:rPrChange w:id="4592" w:author="HURR MEHDI" w:date="2025-03-26T12:29:00Z">
              <w:rPr/>
            </w:rPrChange>
          </w:rPr>
          <w:delText xml:space="preserve"> Automatically check prerequisites during registration.  </w:delText>
        </w:r>
      </w:del>
    </w:p>
    <w:p w:rsidR="007340C6" w:rsidRPr="007340C6" w:rsidDel="00314AB2" w:rsidRDefault="007340C6" w:rsidP="004142F2">
      <w:pPr>
        <w:rPr>
          <w:del w:id="4593" w:author="HURR MEHDI" w:date="2025-03-26T22:25:00Z"/>
          <w:rFonts w:ascii="Arial" w:hAnsi="Arial" w:cs="Arial"/>
          <w:rPrChange w:id="4594" w:author="HURR MEHDI" w:date="2025-03-26T12:29:00Z">
            <w:rPr>
              <w:del w:id="4595" w:author="HURR MEHDI" w:date="2025-03-26T22:25:00Z"/>
            </w:rPr>
          </w:rPrChange>
        </w:rPr>
        <w:pPrChange w:id="4596" w:author="HURR MEHDI" w:date="2025-03-27T01:27:00Z">
          <w:pPr/>
        </w:pPrChange>
      </w:pPr>
      <w:del w:id="4597" w:author="HURR MEHDI" w:date="2025-03-26T22:25:00Z">
        <w:r w:rsidRPr="007340C6" w:rsidDel="00314AB2">
          <w:rPr>
            <w:rFonts w:ascii="Arial" w:hAnsi="Arial" w:cs="Arial"/>
            <w:rPrChange w:id="4598" w:author="HURR MEHDI" w:date="2025-03-26T12:29:00Z">
              <w:rPr/>
            </w:rPrChange>
          </w:rPr>
          <w:delText xml:space="preserve">2. </w:delText>
        </w:r>
      </w:del>
      <w:del w:id="4599" w:author="HURR MEHDI" w:date="2025-03-26T12:27:00Z">
        <w:r w:rsidRPr="007340C6" w:rsidDel="007340C6">
          <w:rPr>
            <w:rFonts w:ascii="Arial" w:hAnsi="Arial" w:cs="Arial"/>
            <w:rPrChange w:id="4600" w:author="HURR MEHDI" w:date="2025-03-26T12:29:00Z">
              <w:rPr/>
            </w:rPrChange>
          </w:rPr>
          <w:delText>**</w:delText>
        </w:r>
      </w:del>
      <w:del w:id="4601" w:author="HURR MEHDI" w:date="2025-03-26T22:25:00Z">
        <w:r w:rsidRPr="007340C6" w:rsidDel="00314AB2">
          <w:rPr>
            <w:rFonts w:ascii="Arial" w:hAnsi="Arial" w:cs="Arial"/>
            <w:rPrChange w:id="4602" w:author="HURR MEHDI" w:date="2025-03-26T12:29:00Z">
              <w:rPr/>
            </w:rPrChange>
          </w:rPr>
          <w:delText>Conflict Detection:</w:delText>
        </w:r>
      </w:del>
      <w:del w:id="4603" w:author="HURR MEHDI" w:date="2025-03-26T12:27:00Z">
        <w:r w:rsidRPr="007340C6" w:rsidDel="007340C6">
          <w:rPr>
            <w:rFonts w:ascii="Arial" w:hAnsi="Arial" w:cs="Arial"/>
            <w:rPrChange w:id="4604" w:author="HURR MEHDI" w:date="2025-03-26T12:29:00Z">
              <w:rPr/>
            </w:rPrChange>
          </w:rPr>
          <w:delText>**</w:delText>
        </w:r>
      </w:del>
      <w:del w:id="4605" w:author="HURR MEHDI" w:date="2025-03-26T22:25:00Z">
        <w:r w:rsidRPr="007340C6" w:rsidDel="00314AB2">
          <w:rPr>
            <w:rFonts w:ascii="Arial" w:hAnsi="Arial" w:cs="Arial"/>
            <w:rPrChange w:id="4606" w:author="HURR MEHDI" w:date="2025-03-26T12:29:00Z">
              <w:rPr/>
            </w:rPrChange>
          </w:rPr>
          <w:delText xml:space="preserve"> Flag overlapping course timings.  </w:delText>
        </w:r>
      </w:del>
    </w:p>
    <w:p w:rsidR="007340C6" w:rsidRPr="007340C6" w:rsidDel="00314AB2" w:rsidRDefault="007340C6" w:rsidP="004142F2">
      <w:pPr>
        <w:rPr>
          <w:del w:id="4607" w:author="HURR MEHDI" w:date="2025-03-26T22:25:00Z"/>
          <w:rFonts w:ascii="Arial" w:hAnsi="Arial" w:cs="Arial"/>
          <w:rPrChange w:id="4608" w:author="HURR MEHDI" w:date="2025-03-26T12:29:00Z">
            <w:rPr>
              <w:del w:id="4609" w:author="HURR MEHDI" w:date="2025-03-26T22:25:00Z"/>
            </w:rPr>
          </w:rPrChange>
        </w:rPr>
        <w:pPrChange w:id="4610" w:author="HURR MEHDI" w:date="2025-03-27T01:27:00Z">
          <w:pPr/>
        </w:pPrChange>
      </w:pPr>
      <w:del w:id="4611" w:author="HURR MEHDI" w:date="2025-03-26T22:25:00Z">
        <w:r w:rsidRPr="007340C6" w:rsidDel="00314AB2">
          <w:rPr>
            <w:rFonts w:ascii="Arial" w:hAnsi="Arial" w:cs="Arial"/>
            <w:rPrChange w:id="4612" w:author="HURR MEHDI" w:date="2025-03-26T12:29:00Z">
              <w:rPr/>
            </w:rPrChange>
          </w:rPr>
          <w:delText xml:space="preserve">3. </w:delText>
        </w:r>
      </w:del>
      <w:del w:id="4613" w:author="HURR MEHDI" w:date="2025-03-26T12:27:00Z">
        <w:r w:rsidRPr="007340C6" w:rsidDel="007340C6">
          <w:rPr>
            <w:rFonts w:ascii="Arial" w:hAnsi="Arial" w:cs="Arial"/>
            <w:rPrChange w:id="4614" w:author="HURR MEHDI" w:date="2025-03-26T12:29:00Z">
              <w:rPr/>
            </w:rPrChange>
          </w:rPr>
          <w:delText>**</w:delText>
        </w:r>
      </w:del>
      <w:del w:id="4615" w:author="HURR MEHDI" w:date="2025-03-26T22:25:00Z">
        <w:r w:rsidRPr="007340C6" w:rsidDel="00314AB2">
          <w:rPr>
            <w:rFonts w:ascii="Arial" w:hAnsi="Arial" w:cs="Arial"/>
            <w:rPrChange w:id="4616" w:author="HURR MEHDI" w:date="2025-03-26T12:29:00Z">
              <w:rPr/>
            </w:rPrChange>
          </w:rPr>
          <w:delText>Report Generation:</w:delText>
        </w:r>
      </w:del>
      <w:del w:id="4617" w:author="HURR MEHDI" w:date="2025-03-26T12:27:00Z">
        <w:r w:rsidRPr="007340C6" w:rsidDel="007340C6">
          <w:rPr>
            <w:rFonts w:ascii="Arial" w:hAnsi="Arial" w:cs="Arial"/>
            <w:rPrChange w:id="4618" w:author="HURR MEHDI" w:date="2025-03-26T12:29:00Z">
              <w:rPr/>
            </w:rPrChange>
          </w:rPr>
          <w:delText>**</w:delText>
        </w:r>
      </w:del>
      <w:del w:id="4619" w:author="HURR MEHDI" w:date="2025-03-26T22:25:00Z">
        <w:r w:rsidRPr="007340C6" w:rsidDel="00314AB2">
          <w:rPr>
            <w:rFonts w:ascii="Arial" w:hAnsi="Arial" w:cs="Arial"/>
            <w:rPrChange w:id="4620" w:author="HURR MEHDI" w:date="2025-03-26T12:29:00Z">
              <w:rPr/>
            </w:rPrChange>
          </w:rPr>
          <w:delText xml:space="preserve"> Export student progress reports.  </w:delText>
        </w:r>
      </w:del>
    </w:p>
    <w:p w:rsidR="007340C6" w:rsidRPr="007340C6" w:rsidDel="00314AB2" w:rsidRDefault="007340C6" w:rsidP="004142F2">
      <w:pPr>
        <w:rPr>
          <w:del w:id="4621" w:author="HURR MEHDI" w:date="2025-03-26T22:25:00Z"/>
          <w:rFonts w:ascii="Arial" w:hAnsi="Arial" w:cs="Arial"/>
          <w:rPrChange w:id="4622" w:author="HURR MEHDI" w:date="2025-03-26T12:29:00Z">
            <w:rPr>
              <w:del w:id="4623" w:author="HURR MEHDI" w:date="2025-03-26T22:25:00Z"/>
            </w:rPr>
          </w:rPrChange>
        </w:rPr>
        <w:pPrChange w:id="4624" w:author="HURR MEHDI" w:date="2025-03-27T01:27:00Z">
          <w:pPr/>
        </w:pPrChange>
      </w:pPr>
    </w:p>
    <w:p w:rsidR="007340C6" w:rsidRPr="007340C6" w:rsidDel="00314AB2" w:rsidRDefault="007340C6" w:rsidP="004142F2">
      <w:pPr>
        <w:rPr>
          <w:del w:id="4625" w:author="HURR MEHDI" w:date="2025-03-26T22:25:00Z"/>
          <w:rFonts w:ascii="Arial" w:hAnsi="Arial" w:cs="Arial"/>
          <w:rPrChange w:id="4626" w:author="HURR MEHDI" w:date="2025-03-26T12:29:00Z">
            <w:rPr>
              <w:del w:id="4627" w:author="HURR MEHDI" w:date="2025-03-26T22:25:00Z"/>
            </w:rPr>
          </w:rPrChange>
        </w:rPr>
        <w:pPrChange w:id="4628" w:author="HURR MEHDI" w:date="2025-03-27T01:27:00Z">
          <w:pPr/>
        </w:pPrChange>
      </w:pPr>
      <w:del w:id="4629" w:author="HURR MEHDI" w:date="2025-03-26T22:25:00Z">
        <w:r w:rsidRPr="007340C6" w:rsidDel="00314AB2">
          <w:rPr>
            <w:rFonts w:ascii="Arial" w:hAnsi="Arial" w:cs="Arial"/>
            <w:rPrChange w:id="4630" w:author="HURR MEHDI" w:date="2025-03-26T12:29:00Z">
              <w:rPr/>
            </w:rPrChange>
          </w:rPr>
          <w:delText>---</w:delText>
        </w:r>
      </w:del>
    </w:p>
    <w:p w:rsidR="007340C6" w:rsidRPr="007340C6" w:rsidDel="00314AB2" w:rsidRDefault="007340C6" w:rsidP="004142F2">
      <w:pPr>
        <w:rPr>
          <w:del w:id="4631" w:author="HURR MEHDI" w:date="2025-03-26T22:25:00Z"/>
          <w:rFonts w:ascii="Arial" w:hAnsi="Arial" w:cs="Arial"/>
          <w:rPrChange w:id="4632" w:author="HURR MEHDI" w:date="2025-03-26T12:29:00Z">
            <w:rPr>
              <w:del w:id="4633" w:author="HURR MEHDI" w:date="2025-03-26T22:25:00Z"/>
            </w:rPr>
          </w:rPrChange>
        </w:rPr>
        <w:pPrChange w:id="4634" w:author="HURR MEHDI" w:date="2025-03-27T01:27:00Z">
          <w:pPr/>
        </w:pPrChange>
      </w:pPr>
    </w:p>
    <w:p w:rsidR="007340C6" w:rsidRPr="007340C6" w:rsidDel="00314AB2" w:rsidRDefault="007340C6" w:rsidP="004142F2">
      <w:pPr>
        <w:rPr>
          <w:del w:id="4635" w:author="HURR MEHDI" w:date="2025-03-26T22:25:00Z"/>
          <w:rFonts w:ascii="Arial" w:hAnsi="Arial" w:cs="Arial"/>
          <w:rPrChange w:id="4636" w:author="HURR MEHDI" w:date="2025-03-26T12:29:00Z">
            <w:rPr>
              <w:del w:id="4637" w:author="HURR MEHDI" w:date="2025-03-26T22:25:00Z"/>
            </w:rPr>
          </w:rPrChange>
        </w:rPr>
        <w:pPrChange w:id="4638" w:author="HURR MEHDI" w:date="2025-03-27T01:27:00Z">
          <w:pPr/>
        </w:pPrChange>
      </w:pPr>
      <w:del w:id="4639" w:author="HURR MEHDI" w:date="2025-03-26T12:26:00Z">
        <w:r w:rsidRPr="007340C6" w:rsidDel="007340C6">
          <w:rPr>
            <w:rFonts w:ascii="Arial" w:hAnsi="Arial" w:cs="Arial"/>
            <w:rPrChange w:id="4640" w:author="HURR MEHDI" w:date="2025-03-26T12:29:00Z">
              <w:rPr/>
            </w:rPrChange>
          </w:rPr>
          <w:delText>####</w:delText>
        </w:r>
      </w:del>
      <w:del w:id="4641" w:author="HURR MEHDI" w:date="2025-03-26T22:25:00Z">
        <w:r w:rsidRPr="007340C6" w:rsidDel="00314AB2">
          <w:rPr>
            <w:rFonts w:ascii="Arial" w:hAnsi="Arial" w:cs="Arial"/>
            <w:rPrChange w:id="4642" w:author="HURR MEHDI" w:date="2025-03-26T12:29:00Z">
              <w:rPr/>
            </w:rPrChange>
          </w:rPr>
          <w:delText xml:space="preserve"> </w:delText>
        </w:r>
      </w:del>
      <w:del w:id="4643" w:author="HURR MEHDI" w:date="2025-03-26T12:27:00Z">
        <w:r w:rsidRPr="007340C6" w:rsidDel="007340C6">
          <w:rPr>
            <w:rFonts w:ascii="Arial" w:hAnsi="Arial" w:cs="Arial"/>
            <w:rPrChange w:id="4644" w:author="HURR MEHDI" w:date="2025-03-26T12:29:00Z">
              <w:rPr/>
            </w:rPrChange>
          </w:rPr>
          <w:delText>**</w:delText>
        </w:r>
      </w:del>
      <w:del w:id="4645" w:author="HURR MEHDI" w:date="2025-03-26T22:25:00Z">
        <w:r w:rsidRPr="007340C6" w:rsidDel="00314AB2">
          <w:rPr>
            <w:rFonts w:ascii="Arial" w:hAnsi="Arial" w:cs="Arial"/>
            <w:rPrChange w:id="4646" w:author="HURR MEHDI" w:date="2025-03-26T12:29:00Z">
              <w:rPr/>
            </w:rPrChange>
          </w:rPr>
          <w:delText>3.3 Sub-Functions</w:delText>
        </w:r>
      </w:del>
      <w:del w:id="4647" w:author="HURR MEHDI" w:date="2025-03-26T12:27:00Z">
        <w:r w:rsidRPr="007340C6" w:rsidDel="007340C6">
          <w:rPr>
            <w:rFonts w:ascii="Arial" w:hAnsi="Arial" w:cs="Arial"/>
            <w:rPrChange w:id="4648" w:author="HURR MEHDI" w:date="2025-03-26T12:29:00Z">
              <w:rPr/>
            </w:rPrChange>
          </w:rPr>
          <w:delText>**</w:delText>
        </w:r>
      </w:del>
      <w:del w:id="4649" w:author="HURR MEHDI" w:date="2025-03-26T22:25:00Z">
        <w:r w:rsidRPr="007340C6" w:rsidDel="00314AB2">
          <w:rPr>
            <w:rFonts w:ascii="Arial" w:hAnsi="Arial" w:cs="Arial"/>
            <w:rPrChange w:id="4650" w:author="HURR MEHDI" w:date="2025-03-26T12:29:00Z">
              <w:rPr/>
            </w:rPrChange>
          </w:rPr>
          <w:delText xml:space="preserve">  </w:delText>
        </w:r>
      </w:del>
    </w:p>
    <w:p w:rsidR="007340C6" w:rsidRPr="007340C6" w:rsidDel="00314AB2" w:rsidRDefault="007340C6" w:rsidP="004142F2">
      <w:pPr>
        <w:rPr>
          <w:del w:id="4651" w:author="HURR MEHDI" w:date="2025-03-26T22:25:00Z"/>
          <w:rFonts w:ascii="Arial" w:hAnsi="Arial" w:cs="Arial"/>
          <w:rPrChange w:id="4652" w:author="HURR MEHDI" w:date="2025-03-26T12:29:00Z">
            <w:rPr>
              <w:del w:id="4653" w:author="HURR MEHDI" w:date="2025-03-26T22:25:00Z"/>
            </w:rPr>
          </w:rPrChange>
        </w:rPr>
        <w:pPrChange w:id="4654" w:author="HURR MEHDI" w:date="2025-03-27T01:27:00Z">
          <w:pPr/>
        </w:pPrChange>
      </w:pPr>
      <w:del w:id="4655" w:author="HURR MEHDI" w:date="2025-03-26T22:25:00Z">
        <w:r w:rsidRPr="007340C6" w:rsidDel="00314AB2">
          <w:rPr>
            <w:rFonts w:ascii="Arial" w:hAnsi="Arial" w:cs="Arial"/>
            <w:rPrChange w:id="4656" w:author="HURR MEHDI" w:date="2025-03-26T12:29:00Z">
              <w:rPr/>
            </w:rPrChange>
          </w:rPr>
          <w:delText xml:space="preserve">1. </w:delText>
        </w:r>
      </w:del>
      <w:del w:id="4657" w:author="HURR MEHDI" w:date="2025-03-26T12:27:00Z">
        <w:r w:rsidRPr="007340C6" w:rsidDel="007340C6">
          <w:rPr>
            <w:rFonts w:ascii="Arial" w:hAnsi="Arial" w:cs="Arial"/>
            <w:rPrChange w:id="4658" w:author="HURR MEHDI" w:date="2025-03-26T12:29:00Z">
              <w:rPr/>
            </w:rPrChange>
          </w:rPr>
          <w:delText>**</w:delText>
        </w:r>
      </w:del>
      <w:del w:id="4659" w:author="HURR MEHDI" w:date="2025-03-26T22:25:00Z">
        <w:r w:rsidRPr="007340C6" w:rsidDel="00314AB2">
          <w:rPr>
            <w:rFonts w:ascii="Arial" w:hAnsi="Arial" w:cs="Arial"/>
            <w:rPrChange w:id="4660" w:author="HURR MEHDI" w:date="2025-03-26T12:29:00Z">
              <w:rPr/>
            </w:rPrChange>
          </w:rPr>
          <w:delText>CheckPrerequisites():</w:delText>
        </w:r>
      </w:del>
      <w:del w:id="4661" w:author="HURR MEHDI" w:date="2025-03-26T12:27:00Z">
        <w:r w:rsidRPr="007340C6" w:rsidDel="007340C6">
          <w:rPr>
            <w:rFonts w:ascii="Arial" w:hAnsi="Arial" w:cs="Arial"/>
            <w:rPrChange w:id="4662" w:author="HURR MEHDI" w:date="2025-03-26T12:29:00Z">
              <w:rPr/>
            </w:rPrChange>
          </w:rPr>
          <w:delText>**</w:delText>
        </w:r>
      </w:del>
      <w:del w:id="4663" w:author="HURR MEHDI" w:date="2025-03-26T22:25:00Z">
        <w:r w:rsidRPr="007340C6" w:rsidDel="00314AB2">
          <w:rPr>
            <w:rFonts w:ascii="Arial" w:hAnsi="Arial" w:cs="Arial"/>
            <w:rPrChange w:id="4664" w:author="HURR MEHDI" w:date="2025-03-26T12:29:00Z">
              <w:rPr/>
            </w:rPrChange>
          </w:rPr>
          <w:delText xml:space="preserve"> Validates if a student meets course prerequisites.  </w:delText>
        </w:r>
      </w:del>
    </w:p>
    <w:p w:rsidR="007340C6" w:rsidRPr="007340C6" w:rsidDel="00314AB2" w:rsidRDefault="007340C6" w:rsidP="004142F2">
      <w:pPr>
        <w:rPr>
          <w:del w:id="4665" w:author="HURR MEHDI" w:date="2025-03-26T22:25:00Z"/>
          <w:rFonts w:ascii="Arial" w:hAnsi="Arial" w:cs="Arial"/>
          <w:rPrChange w:id="4666" w:author="HURR MEHDI" w:date="2025-03-26T12:29:00Z">
            <w:rPr>
              <w:del w:id="4667" w:author="HURR MEHDI" w:date="2025-03-26T22:25:00Z"/>
            </w:rPr>
          </w:rPrChange>
        </w:rPr>
        <w:pPrChange w:id="4668" w:author="HURR MEHDI" w:date="2025-03-27T01:27:00Z">
          <w:pPr/>
        </w:pPrChange>
      </w:pPr>
      <w:del w:id="4669" w:author="HURR MEHDI" w:date="2025-03-26T22:25:00Z">
        <w:r w:rsidRPr="007340C6" w:rsidDel="00314AB2">
          <w:rPr>
            <w:rFonts w:ascii="Arial" w:hAnsi="Arial" w:cs="Arial"/>
            <w:rPrChange w:id="4670" w:author="HURR MEHDI" w:date="2025-03-26T12:29:00Z">
              <w:rPr/>
            </w:rPrChange>
          </w:rPr>
          <w:delText xml:space="preserve">2. </w:delText>
        </w:r>
      </w:del>
      <w:del w:id="4671" w:author="HURR MEHDI" w:date="2025-03-26T12:27:00Z">
        <w:r w:rsidRPr="007340C6" w:rsidDel="007340C6">
          <w:rPr>
            <w:rFonts w:ascii="Arial" w:hAnsi="Arial" w:cs="Arial"/>
            <w:rPrChange w:id="4672" w:author="HURR MEHDI" w:date="2025-03-26T12:29:00Z">
              <w:rPr/>
            </w:rPrChange>
          </w:rPr>
          <w:delText>**</w:delText>
        </w:r>
      </w:del>
      <w:del w:id="4673" w:author="HURR MEHDI" w:date="2025-03-26T22:25:00Z">
        <w:r w:rsidRPr="007340C6" w:rsidDel="00314AB2">
          <w:rPr>
            <w:rFonts w:ascii="Arial" w:hAnsi="Arial" w:cs="Arial"/>
            <w:rPrChange w:id="4674" w:author="HURR MEHDI" w:date="2025-03-26T12:29:00Z">
              <w:rPr/>
            </w:rPrChange>
          </w:rPr>
          <w:delText>GenerateAcademicReport():</w:delText>
        </w:r>
      </w:del>
      <w:del w:id="4675" w:author="HURR MEHDI" w:date="2025-03-26T12:27:00Z">
        <w:r w:rsidRPr="007340C6" w:rsidDel="007340C6">
          <w:rPr>
            <w:rFonts w:ascii="Arial" w:hAnsi="Arial" w:cs="Arial"/>
            <w:rPrChange w:id="4676" w:author="HURR MEHDI" w:date="2025-03-26T12:29:00Z">
              <w:rPr/>
            </w:rPrChange>
          </w:rPr>
          <w:delText>**</w:delText>
        </w:r>
      </w:del>
      <w:del w:id="4677" w:author="HURR MEHDI" w:date="2025-03-26T22:25:00Z">
        <w:r w:rsidRPr="007340C6" w:rsidDel="00314AB2">
          <w:rPr>
            <w:rFonts w:ascii="Arial" w:hAnsi="Arial" w:cs="Arial"/>
            <w:rPrChange w:id="4678" w:author="HURR MEHDI" w:date="2025-03-26T12:29:00Z">
              <w:rPr/>
            </w:rPrChange>
          </w:rPr>
          <w:delText xml:space="preserve"> Compiles passed/failed courses into a report.  </w:delText>
        </w:r>
      </w:del>
    </w:p>
    <w:p w:rsidR="007340C6" w:rsidRPr="007340C6" w:rsidDel="00314AB2" w:rsidRDefault="007340C6" w:rsidP="004142F2">
      <w:pPr>
        <w:rPr>
          <w:del w:id="4679" w:author="HURR MEHDI" w:date="2025-03-26T22:25:00Z"/>
          <w:rFonts w:ascii="Arial" w:hAnsi="Arial" w:cs="Arial"/>
          <w:rPrChange w:id="4680" w:author="HURR MEHDI" w:date="2025-03-26T12:29:00Z">
            <w:rPr>
              <w:del w:id="4681" w:author="HURR MEHDI" w:date="2025-03-26T22:25:00Z"/>
            </w:rPr>
          </w:rPrChange>
        </w:rPr>
        <w:pPrChange w:id="4682" w:author="HURR MEHDI" w:date="2025-03-27T01:27:00Z">
          <w:pPr/>
        </w:pPrChange>
      </w:pPr>
      <w:del w:id="4683" w:author="HURR MEHDI" w:date="2025-03-26T22:25:00Z">
        <w:r w:rsidRPr="007340C6" w:rsidDel="00314AB2">
          <w:rPr>
            <w:rFonts w:ascii="Arial" w:hAnsi="Arial" w:cs="Arial"/>
            <w:rPrChange w:id="4684" w:author="HURR MEHDI" w:date="2025-03-26T12:29:00Z">
              <w:rPr/>
            </w:rPrChange>
          </w:rPr>
          <w:delText xml:space="preserve">3. </w:delText>
        </w:r>
      </w:del>
      <w:del w:id="4685" w:author="HURR MEHDI" w:date="2025-03-26T12:27:00Z">
        <w:r w:rsidRPr="007340C6" w:rsidDel="007340C6">
          <w:rPr>
            <w:rFonts w:ascii="Arial" w:hAnsi="Arial" w:cs="Arial"/>
            <w:rPrChange w:id="4686" w:author="HURR MEHDI" w:date="2025-03-26T12:29:00Z">
              <w:rPr/>
            </w:rPrChange>
          </w:rPr>
          <w:delText>**</w:delText>
        </w:r>
      </w:del>
      <w:del w:id="4687" w:author="HURR MEHDI" w:date="2025-03-26T22:25:00Z">
        <w:r w:rsidRPr="007340C6" w:rsidDel="00314AB2">
          <w:rPr>
            <w:rFonts w:ascii="Arial" w:hAnsi="Arial" w:cs="Arial"/>
            <w:rPrChange w:id="4688" w:author="HURR MEHDI" w:date="2025-03-26T12:29:00Z">
              <w:rPr/>
            </w:rPrChange>
          </w:rPr>
          <w:delText>DetectConflict():</w:delText>
        </w:r>
      </w:del>
      <w:del w:id="4689" w:author="HURR MEHDI" w:date="2025-03-26T12:27:00Z">
        <w:r w:rsidRPr="007340C6" w:rsidDel="007340C6">
          <w:rPr>
            <w:rFonts w:ascii="Arial" w:hAnsi="Arial" w:cs="Arial"/>
            <w:rPrChange w:id="4690" w:author="HURR MEHDI" w:date="2025-03-26T12:29:00Z">
              <w:rPr/>
            </w:rPrChange>
          </w:rPr>
          <w:delText>**</w:delText>
        </w:r>
      </w:del>
      <w:del w:id="4691" w:author="HURR MEHDI" w:date="2025-03-26T22:25:00Z">
        <w:r w:rsidRPr="007340C6" w:rsidDel="00314AB2">
          <w:rPr>
            <w:rFonts w:ascii="Arial" w:hAnsi="Arial" w:cs="Arial"/>
            <w:rPrChange w:id="4692" w:author="HURR MEHDI" w:date="2025-03-26T12:29:00Z">
              <w:rPr/>
            </w:rPrChange>
          </w:rPr>
          <w:delText xml:space="preserve"> Identifies timetable overlaps.  </w:delText>
        </w:r>
      </w:del>
    </w:p>
    <w:p w:rsidR="007340C6" w:rsidRPr="007340C6" w:rsidDel="00314AB2" w:rsidRDefault="007340C6" w:rsidP="004142F2">
      <w:pPr>
        <w:rPr>
          <w:del w:id="4693" w:author="HURR MEHDI" w:date="2025-03-26T22:25:00Z"/>
          <w:rFonts w:ascii="Arial" w:hAnsi="Arial" w:cs="Arial"/>
          <w:rPrChange w:id="4694" w:author="HURR MEHDI" w:date="2025-03-26T12:29:00Z">
            <w:rPr>
              <w:del w:id="4695" w:author="HURR MEHDI" w:date="2025-03-26T22:25:00Z"/>
            </w:rPr>
          </w:rPrChange>
        </w:rPr>
        <w:pPrChange w:id="4696" w:author="HURR MEHDI" w:date="2025-03-27T01:27:00Z">
          <w:pPr/>
        </w:pPrChange>
      </w:pPr>
    </w:p>
    <w:p w:rsidR="007340C6" w:rsidRPr="007340C6" w:rsidDel="00314AB2" w:rsidRDefault="007340C6" w:rsidP="004142F2">
      <w:pPr>
        <w:rPr>
          <w:del w:id="4697" w:author="HURR MEHDI" w:date="2025-03-26T22:25:00Z"/>
          <w:rFonts w:ascii="Arial" w:hAnsi="Arial" w:cs="Arial"/>
          <w:rPrChange w:id="4698" w:author="HURR MEHDI" w:date="2025-03-26T12:29:00Z">
            <w:rPr>
              <w:del w:id="4699" w:author="HURR MEHDI" w:date="2025-03-26T22:25:00Z"/>
            </w:rPr>
          </w:rPrChange>
        </w:rPr>
        <w:pPrChange w:id="4700" w:author="HURR MEHDI" w:date="2025-03-27T01:27:00Z">
          <w:pPr/>
        </w:pPrChange>
      </w:pPr>
      <w:del w:id="4701" w:author="HURR MEHDI" w:date="2025-03-26T22:25:00Z">
        <w:r w:rsidRPr="007340C6" w:rsidDel="00314AB2">
          <w:rPr>
            <w:rFonts w:ascii="Arial" w:hAnsi="Arial" w:cs="Arial"/>
            <w:rPrChange w:id="4702" w:author="HURR MEHDI" w:date="2025-03-26T12:29:00Z">
              <w:rPr/>
            </w:rPrChange>
          </w:rPr>
          <w:delText>---</w:delText>
        </w:r>
      </w:del>
    </w:p>
    <w:p w:rsidR="007340C6" w:rsidRPr="007340C6" w:rsidDel="00314AB2" w:rsidRDefault="007340C6" w:rsidP="004142F2">
      <w:pPr>
        <w:rPr>
          <w:del w:id="4703" w:author="HURR MEHDI" w:date="2025-03-26T22:25:00Z"/>
          <w:rFonts w:ascii="Arial" w:hAnsi="Arial" w:cs="Arial"/>
          <w:rPrChange w:id="4704" w:author="HURR MEHDI" w:date="2025-03-26T12:29:00Z">
            <w:rPr>
              <w:del w:id="4705" w:author="HURR MEHDI" w:date="2025-03-26T22:25:00Z"/>
            </w:rPr>
          </w:rPrChange>
        </w:rPr>
        <w:pPrChange w:id="4706" w:author="HURR MEHDI" w:date="2025-03-27T01:27:00Z">
          <w:pPr/>
        </w:pPrChange>
      </w:pPr>
    </w:p>
    <w:p w:rsidR="007340C6" w:rsidRPr="007340C6" w:rsidDel="00314AB2" w:rsidRDefault="007340C6" w:rsidP="004142F2">
      <w:pPr>
        <w:rPr>
          <w:del w:id="4707" w:author="HURR MEHDI" w:date="2025-03-26T22:25:00Z"/>
          <w:rFonts w:ascii="Arial" w:hAnsi="Arial" w:cs="Arial"/>
          <w:rPrChange w:id="4708" w:author="HURR MEHDI" w:date="2025-03-26T12:29:00Z">
            <w:rPr>
              <w:del w:id="4709" w:author="HURR MEHDI" w:date="2025-03-26T22:25:00Z"/>
            </w:rPr>
          </w:rPrChange>
        </w:rPr>
        <w:pPrChange w:id="4710" w:author="HURR MEHDI" w:date="2025-03-27T01:27:00Z">
          <w:pPr/>
        </w:pPrChange>
      </w:pPr>
      <w:del w:id="4711" w:author="HURR MEHDI" w:date="2025-03-26T12:26:00Z">
        <w:r w:rsidRPr="007340C6" w:rsidDel="007340C6">
          <w:rPr>
            <w:rFonts w:ascii="Arial" w:hAnsi="Arial" w:cs="Arial"/>
            <w:rPrChange w:id="4712" w:author="HURR MEHDI" w:date="2025-03-26T12:29:00Z">
              <w:rPr/>
            </w:rPrChange>
          </w:rPr>
          <w:delText>####</w:delText>
        </w:r>
      </w:del>
      <w:del w:id="4713" w:author="HURR MEHDI" w:date="2025-03-26T22:25:00Z">
        <w:r w:rsidRPr="007340C6" w:rsidDel="00314AB2">
          <w:rPr>
            <w:rFonts w:ascii="Arial" w:hAnsi="Arial" w:cs="Arial"/>
            <w:rPrChange w:id="4714" w:author="HURR MEHDI" w:date="2025-03-26T12:29:00Z">
              <w:rPr/>
            </w:rPrChange>
          </w:rPr>
          <w:delText xml:space="preserve"> </w:delText>
        </w:r>
      </w:del>
      <w:del w:id="4715" w:author="HURR MEHDI" w:date="2025-03-26T12:27:00Z">
        <w:r w:rsidRPr="007340C6" w:rsidDel="007340C6">
          <w:rPr>
            <w:rFonts w:ascii="Arial" w:hAnsi="Arial" w:cs="Arial"/>
            <w:rPrChange w:id="4716" w:author="HURR MEHDI" w:date="2025-03-26T12:29:00Z">
              <w:rPr/>
            </w:rPrChange>
          </w:rPr>
          <w:delText>**</w:delText>
        </w:r>
      </w:del>
      <w:del w:id="4717" w:author="HURR MEHDI" w:date="2025-03-26T22:25:00Z">
        <w:r w:rsidRPr="007340C6" w:rsidDel="00314AB2">
          <w:rPr>
            <w:rFonts w:ascii="Arial" w:hAnsi="Arial" w:cs="Arial"/>
            <w:rPrChange w:id="4718" w:author="HURR MEHDI" w:date="2025-03-26T12:29:00Z">
              <w:rPr/>
            </w:rPrChange>
          </w:rPr>
          <w:delText>3.4 Performance Requirements</w:delText>
        </w:r>
      </w:del>
      <w:del w:id="4719" w:author="HURR MEHDI" w:date="2025-03-26T12:27:00Z">
        <w:r w:rsidRPr="007340C6" w:rsidDel="007340C6">
          <w:rPr>
            <w:rFonts w:ascii="Arial" w:hAnsi="Arial" w:cs="Arial"/>
            <w:rPrChange w:id="4720" w:author="HURR MEHDI" w:date="2025-03-26T12:29:00Z">
              <w:rPr/>
            </w:rPrChange>
          </w:rPr>
          <w:delText>**</w:delText>
        </w:r>
      </w:del>
      <w:del w:id="4721" w:author="HURR MEHDI" w:date="2025-03-26T22:25:00Z">
        <w:r w:rsidRPr="007340C6" w:rsidDel="00314AB2">
          <w:rPr>
            <w:rFonts w:ascii="Arial" w:hAnsi="Arial" w:cs="Arial"/>
            <w:rPrChange w:id="4722" w:author="HURR MEHDI" w:date="2025-03-26T12:29:00Z">
              <w:rPr/>
            </w:rPrChange>
          </w:rPr>
          <w:delText xml:space="preserve">  </w:delText>
        </w:r>
      </w:del>
    </w:p>
    <w:p w:rsidR="007340C6" w:rsidRPr="007340C6" w:rsidDel="00314AB2" w:rsidRDefault="007340C6" w:rsidP="004142F2">
      <w:pPr>
        <w:rPr>
          <w:del w:id="4723" w:author="HURR MEHDI" w:date="2025-03-26T22:25:00Z"/>
          <w:rFonts w:ascii="Arial" w:hAnsi="Arial" w:cs="Arial"/>
          <w:rPrChange w:id="4724" w:author="HURR MEHDI" w:date="2025-03-26T12:29:00Z">
            <w:rPr>
              <w:del w:id="4725" w:author="HURR MEHDI" w:date="2025-03-26T22:25:00Z"/>
            </w:rPr>
          </w:rPrChange>
        </w:rPr>
        <w:pPrChange w:id="4726" w:author="HURR MEHDI" w:date="2025-03-27T01:27:00Z">
          <w:pPr/>
        </w:pPrChange>
      </w:pPr>
      <w:del w:id="4727" w:author="HURR MEHDI" w:date="2025-03-26T22:25:00Z">
        <w:r w:rsidRPr="007340C6" w:rsidDel="00314AB2">
          <w:rPr>
            <w:rFonts w:ascii="Arial" w:hAnsi="Arial" w:cs="Arial"/>
            <w:rPrChange w:id="4728" w:author="HURR MEHDI" w:date="2025-03-26T12:29:00Z">
              <w:rPr/>
            </w:rPrChange>
          </w:rPr>
          <w:delText xml:space="preserve">1. Prerequisite checks must complete within </w:delText>
        </w:r>
      </w:del>
      <w:del w:id="4729" w:author="HURR MEHDI" w:date="2025-03-26T12:27:00Z">
        <w:r w:rsidRPr="007340C6" w:rsidDel="007340C6">
          <w:rPr>
            <w:rFonts w:ascii="Arial" w:hAnsi="Arial" w:cs="Arial"/>
            <w:rPrChange w:id="4730" w:author="HURR MEHDI" w:date="2025-03-26T12:29:00Z">
              <w:rPr/>
            </w:rPrChange>
          </w:rPr>
          <w:delText>**</w:delText>
        </w:r>
      </w:del>
      <w:del w:id="4731" w:author="HURR MEHDI" w:date="2025-03-26T22:25:00Z">
        <w:r w:rsidRPr="007340C6" w:rsidDel="00314AB2">
          <w:rPr>
            <w:rFonts w:ascii="Arial" w:hAnsi="Arial" w:cs="Arial"/>
            <w:rPrChange w:id="4732" w:author="HURR MEHDI" w:date="2025-03-26T12:29:00Z">
              <w:rPr/>
            </w:rPrChange>
          </w:rPr>
          <w:delText>2 seconds</w:delText>
        </w:r>
      </w:del>
      <w:del w:id="4733" w:author="HURR MEHDI" w:date="2025-03-26T12:27:00Z">
        <w:r w:rsidRPr="007340C6" w:rsidDel="007340C6">
          <w:rPr>
            <w:rFonts w:ascii="Arial" w:hAnsi="Arial" w:cs="Arial"/>
            <w:rPrChange w:id="4734" w:author="HURR MEHDI" w:date="2025-03-26T12:29:00Z">
              <w:rPr/>
            </w:rPrChange>
          </w:rPr>
          <w:delText>**</w:delText>
        </w:r>
      </w:del>
      <w:del w:id="4735" w:author="HURR MEHDI" w:date="2025-03-26T22:25:00Z">
        <w:r w:rsidRPr="007340C6" w:rsidDel="00314AB2">
          <w:rPr>
            <w:rFonts w:ascii="Arial" w:hAnsi="Arial" w:cs="Arial"/>
            <w:rPrChange w:id="4736" w:author="HURR MEHDI" w:date="2025-03-26T12:29:00Z">
              <w:rPr/>
            </w:rPrChange>
          </w:rPr>
          <w:delText xml:space="preserve">.  </w:delText>
        </w:r>
      </w:del>
    </w:p>
    <w:p w:rsidR="007340C6" w:rsidRPr="007340C6" w:rsidDel="00314AB2" w:rsidRDefault="007340C6" w:rsidP="004142F2">
      <w:pPr>
        <w:rPr>
          <w:del w:id="4737" w:author="HURR MEHDI" w:date="2025-03-26T22:25:00Z"/>
          <w:rFonts w:ascii="Arial" w:hAnsi="Arial" w:cs="Arial"/>
          <w:rPrChange w:id="4738" w:author="HURR MEHDI" w:date="2025-03-26T12:29:00Z">
            <w:rPr>
              <w:del w:id="4739" w:author="HURR MEHDI" w:date="2025-03-26T22:25:00Z"/>
            </w:rPr>
          </w:rPrChange>
        </w:rPr>
        <w:pPrChange w:id="4740" w:author="HURR MEHDI" w:date="2025-03-27T01:27:00Z">
          <w:pPr/>
        </w:pPrChange>
      </w:pPr>
      <w:del w:id="4741" w:author="HURR MEHDI" w:date="2025-03-26T22:25:00Z">
        <w:r w:rsidRPr="007340C6" w:rsidDel="00314AB2">
          <w:rPr>
            <w:rFonts w:ascii="Arial" w:hAnsi="Arial" w:cs="Arial"/>
            <w:rPrChange w:id="4742" w:author="HURR MEHDI" w:date="2025-03-26T12:29:00Z">
              <w:rPr/>
            </w:rPrChange>
          </w:rPr>
          <w:delText xml:space="preserve">2. Academic reports must generate within </w:delText>
        </w:r>
      </w:del>
      <w:del w:id="4743" w:author="HURR MEHDI" w:date="2025-03-26T12:27:00Z">
        <w:r w:rsidRPr="007340C6" w:rsidDel="007340C6">
          <w:rPr>
            <w:rFonts w:ascii="Arial" w:hAnsi="Arial" w:cs="Arial"/>
            <w:rPrChange w:id="4744" w:author="HURR MEHDI" w:date="2025-03-26T12:29:00Z">
              <w:rPr/>
            </w:rPrChange>
          </w:rPr>
          <w:delText>**</w:delText>
        </w:r>
      </w:del>
      <w:del w:id="4745" w:author="HURR MEHDI" w:date="2025-03-26T22:25:00Z">
        <w:r w:rsidRPr="007340C6" w:rsidDel="00314AB2">
          <w:rPr>
            <w:rFonts w:ascii="Arial" w:hAnsi="Arial" w:cs="Arial"/>
            <w:rPrChange w:id="4746" w:author="HURR MEHDI" w:date="2025-03-26T12:29:00Z">
              <w:rPr/>
            </w:rPrChange>
          </w:rPr>
          <w:delText>5 seconds</w:delText>
        </w:r>
      </w:del>
      <w:del w:id="4747" w:author="HURR MEHDI" w:date="2025-03-26T12:27:00Z">
        <w:r w:rsidRPr="007340C6" w:rsidDel="007340C6">
          <w:rPr>
            <w:rFonts w:ascii="Arial" w:hAnsi="Arial" w:cs="Arial"/>
            <w:rPrChange w:id="4748" w:author="HURR MEHDI" w:date="2025-03-26T12:29:00Z">
              <w:rPr/>
            </w:rPrChange>
          </w:rPr>
          <w:delText>**</w:delText>
        </w:r>
      </w:del>
      <w:del w:id="4749" w:author="HURR MEHDI" w:date="2025-03-26T22:25:00Z">
        <w:r w:rsidRPr="007340C6" w:rsidDel="00314AB2">
          <w:rPr>
            <w:rFonts w:ascii="Arial" w:hAnsi="Arial" w:cs="Arial"/>
            <w:rPrChange w:id="4750" w:author="HURR MEHDI" w:date="2025-03-26T12:29:00Z">
              <w:rPr/>
            </w:rPrChange>
          </w:rPr>
          <w:delText xml:space="preserve">.  </w:delText>
        </w:r>
      </w:del>
    </w:p>
    <w:p w:rsidR="007340C6" w:rsidRPr="007340C6" w:rsidDel="00314AB2" w:rsidRDefault="007340C6" w:rsidP="004142F2">
      <w:pPr>
        <w:rPr>
          <w:del w:id="4751" w:author="HURR MEHDI" w:date="2025-03-26T22:25:00Z"/>
          <w:rFonts w:ascii="Arial" w:hAnsi="Arial" w:cs="Arial"/>
          <w:rPrChange w:id="4752" w:author="HURR MEHDI" w:date="2025-03-26T12:29:00Z">
            <w:rPr>
              <w:del w:id="4753" w:author="HURR MEHDI" w:date="2025-03-26T22:25:00Z"/>
            </w:rPr>
          </w:rPrChange>
        </w:rPr>
        <w:pPrChange w:id="4754" w:author="HURR MEHDI" w:date="2025-03-27T01:27:00Z">
          <w:pPr/>
        </w:pPrChange>
      </w:pPr>
      <w:del w:id="4755" w:author="HURR MEHDI" w:date="2025-03-26T22:25:00Z">
        <w:r w:rsidRPr="007340C6" w:rsidDel="00314AB2">
          <w:rPr>
            <w:rFonts w:ascii="Arial" w:hAnsi="Arial" w:cs="Arial"/>
            <w:rPrChange w:id="4756" w:author="HURR MEHDI" w:date="2025-03-26T12:29:00Z">
              <w:rPr/>
            </w:rPrChange>
          </w:rPr>
          <w:delText xml:space="preserve">3. System must handle </w:delText>
        </w:r>
      </w:del>
      <w:del w:id="4757" w:author="HURR MEHDI" w:date="2025-03-26T12:27:00Z">
        <w:r w:rsidRPr="007340C6" w:rsidDel="007340C6">
          <w:rPr>
            <w:rFonts w:ascii="Arial" w:hAnsi="Arial" w:cs="Arial"/>
            <w:rPrChange w:id="4758" w:author="HURR MEHDI" w:date="2025-03-26T12:29:00Z">
              <w:rPr/>
            </w:rPrChange>
          </w:rPr>
          <w:delText>**</w:delText>
        </w:r>
      </w:del>
      <w:del w:id="4759" w:author="HURR MEHDI" w:date="2025-03-26T22:25:00Z">
        <w:r w:rsidRPr="007340C6" w:rsidDel="00314AB2">
          <w:rPr>
            <w:rFonts w:ascii="Arial" w:hAnsi="Arial" w:cs="Arial"/>
            <w:rPrChange w:id="4760" w:author="HURR MEHDI" w:date="2025-03-26T12:29:00Z">
              <w:rPr/>
            </w:rPrChange>
          </w:rPr>
          <w:delText>100 concurrent users</w:delText>
        </w:r>
      </w:del>
      <w:del w:id="4761" w:author="HURR MEHDI" w:date="2025-03-26T12:27:00Z">
        <w:r w:rsidRPr="007340C6" w:rsidDel="007340C6">
          <w:rPr>
            <w:rFonts w:ascii="Arial" w:hAnsi="Arial" w:cs="Arial"/>
            <w:rPrChange w:id="4762" w:author="HURR MEHDI" w:date="2025-03-26T12:29:00Z">
              <w:rPr/>
            </w:rPrChange>
          </w:rPr>
          <w:delText>**</w:delText>
        </w:r>
      </w:del>
      <w:del w:id="4763" w:author="HURR MEHDI" w:date="2025-03-26T22:25:00Z">
        <w:r w:rsidRPr="007340C6" w:rsidDel="00314AB2">
          <w:rPr>
            <w:rFonts w:ascii="Arial" w:hAnsi="Arial" w:cs="Arial"/>
            <w:rPrChange w:id="4764" w:author="HURR MEHDI" w:date="2025-03-26T12:29:00Z">
              <w:rPr/>
            </w:rPrChange>
          </w:rPr>
          <w:delText xml:space="preserve"> during peak registration.  </w:delText>
        </w:r>
      </w:del>
    </w:p>
    <w:p w:rsidR="007340C6" w:rsidRPr="007340C6" w:rsidDel="00314AB2" w:rsidRDefault="007340C6" w:rsidP="004142F2">
      <w:pPr>
        <w:rPr>
          <w:del w:id="4765" w:author="HURR MEHDI" w:date="2025-03-26T22:25:00Z"/>
          <w:rFonts w:ascii="Arial" w:hAnsi="Arial" w:cs="Arial"/>
          <w:rPrChange w:id="4766" w:author="HURR MEHDI" w:date="2025-03-26T12:29:00Z">
            <w:rPr>
              <w:del w:id="4767" w:author="HURR MEHDI" w:date="2025-03-26T22:25:00Z"/>
            </w:rPr>
          </w:rPrChange>
        </w:rPr>
        <w:pPrChange w:id="4768" w:author="HURR MEHDI" w:date="2025-03-27T01:27:00Z">
          <w:pPr/>
        </w:pPrChange>
      </w:pPr>
    </w:p>
    <w:p w:rsidR="007340C6" w:rsidRPr="007340C6" w:rsidDel="00314AB2" w:rsidRDefault="007340C6" w:rsidP="004142F2">
      <w:pPr>
        <w:rPr>
          <w:del w:id="4769" w:author="HURR MEHDI" w:date="2025-03-26T22:25:00Z"/>
          <w:rFonts w:ascii="Arial" w:hAnsi="Arial" w:cs="Arial"/>
          <w:rPrChange w:id="4770" w:author="HURR MEHDI" w:date="2025-03-26T12:29:00Z">
            <w:rPr>
              <w:del w:id="4771" w:author="HURR MEHDI" w:date="2025-03-26T22:25:00Z"/>
            </w:rPr>
          </w:rPrChange>
        </w:rPr>
        <w:pPrChange w:id="4772" w:author="HURR MEHDI" w:date="2025-03-27T01:27:00Z">
          <w:pPr/>
        </w:pPrChange>
      </w:pPr>
      <w:del w:id="4773" w:author="HURR MEHDI" w:date="2025-03-26T22:25:00Z">
        <w:r w:rsidRPr="007340C6" w:rsidDel="00314AB2">
          <w:rPr>
            <w:rFonts w:ascii="Arial" w:hAnsi="Arial" w:cs="Arial"/>
            <w:rPrChange w:id="4774" w:author="HURR MEHDI" w:date="2025-03-26T12:29:00Z">
              <w:rPr/>
            </w:rPrChange>
          </w:rPr>
          <w:delText>---</w:delText>
        </w:r>
      </w:del>
    </w:p>
    <w:p w:rsidR="007340C6" w:rsidRPr="007340C6" w:rsidDel="00314AB2" w:rsidRDefault="007340C6" w:rsidP="004142F2">
      <w:pPr>
        <w:rPr>
          <w:del w:id="4775" w:author="HURR MEHDI" w:date="2025-03-26T22:25:00Z"/>
          <w:rFonts w:ascii="Arial" w:hAnsi="Arial" w:cs="Arial"/>
          <w:rPrChange w:id="4776" w:author="HURR MEHDI" w:date="2025-03-26T12:29:00Z">
            <w:rPr>
              <w:del w:id="4777" w:author="HURR MEHDI" w:date="2025-03-26T22:25:00Z"/>
            </w:rPr>
          </w:rPrChange>
        </w:rPr>
        <w:pPrChange w:id="4778" w:author="HURR MEHDI" w:date="2025-03-27T01:27:00Z">
          <w:pPr/>
        </w:pPrChange>
      </w:pPr>
    </w:p>
    <w:p w:rsidR="007340C6" w:rsidRPr="007340C6" w:rsidDel="00314AB2" w:rsidRDefault="007340C6" w:rsidP="004142F2">
      <w:pPr>
        <w:rPr>
          <w:del w:id="4779" w:author="HURR MEHDI" w:date="2025-03-26T22:25:00Z"/>
          <w:rFonts w:ascii="Arial" w:hAnsi="Arial" w:cs="Arial"/>
          <w:rPrChange w:id="4780" w:author="HURR MEHDI" w:date="2025-03-26T12:29:00Z">
            <w:rPr>
              <w:del w:id="4781" w:author="HURR MEHDI" w:date="2025-03-26T22:25:00Z"/>
            </w:rPr>
          </w:rPrChange>
        </w:rPr>
        <w:pPrChange w:id="4782" w:author="HURR MEHDI" w:date="2025-03-27T01:27:00Z">
          <w:pPr/>
        </w:pPrChange>
      </w:pPr>
      <w:del w:id="4783" w:author="HURR MEHDI" w:date="2025-03-26T12:26:00Z">
        <w:r w:rsidRPr="007340C6" w:rsidDel="007340C6">
          <w:rPr>
            <w:rFonts w:ascii="Arial" w:hAnsi="Arial" w:cs="Arial"/>
            <w:rPrChange w:id="4784" w:author="HURR MEHDI" w:date="2025-03-26T12:29:00Z">
              <w:rPr/>
            </w:rPrChange>
          </w:rPr>
          <w:delText>###</w:delText>
        </w:r>
      </w:del>
      <w:del w:id="4785" w:author="HURR MEHDI" w:date="2025-03-26T22:25:00Z">
        <w:r w:rsidRPr="007340C6" w:rsidDel="00314AB2">
          <w:rPr>
            <w:rFonts w:ascii="Arial" w:hAnsi="Arial" w:cs="Arial"/>
            <w:rPrChange w:id="4786" w:author="HURR MEHDI" w:date="2025-03-26T12:29:00Z">
              <w:rPr/>
            </w:rPrChange>
          </w:rPr>
          <w:delText xml:space="preserve"> </w:delText>
        </w:r>
      </w:del>
      <w:del w:id="4787" w:author="HURR MEHDI" w:date="2025-03-26T12:27:00Z">
        <w:r w:rsidRPr="007340C6" w:rsidDel="007340C6">
          <w:rPr>
            <w:rFonts w:ascii="Arial" w:hAnsi="Arial" w:cs="Arial"/>
            <w:rPrChange w:id="4788" w:author="HURR MEHDI" w:date="2025-03-26T12:29:00Z">
              <w:rPr/>
            </w:rPrChange>
          </w:rPr>
          <w:delText>**</w:delText>
        </w:r>
      </w:del>
      <w:del w:id="4789" w:author="HURR MEHDI" w:date="2025-03-26T22:25:00Z">
        <w:r w:rsidRPr="007340C6" w:rsidDel="00314AB2">
          <w:rPr>
            <w:rFonts w:ascii="Arial" w:hAnsi="Arial" w:cs="Arial"/>
            <w:rPrChange w:id="4790" w:author="HURR MEHDI" w:date="2025-03-26T12:29:00Z">
              <w:rPr/>
            </w:rPrChange>
          </w:rPr>
          <w:delText>4. Appendices</w:delText>
        </w:r>
      </w:del>
      <w:del w:id="4791" w:author="HURR MEHDI" w:date="2025-03-26T12:27:00Z">
        <w:r w:rsidRPr="007340C6" w:rsidDel="007340C6">
          <w:rPr>
            <w:rFonts w:ascii="Arial" w:hAnsi="Arial" w:cs="Arial"/>
            <w:rPrChange w:id="4792" w:author="HURR MEHDI" w:date="2025-03-26T12:29:00Z">
              <w:rPr/>
            </w:rPrChange>
          </w:rPr>
          <w:delText>**</w:delText>
        </w:r>
      </w:del>
      <w:del w:id="4793" w:author="HURR MEHDI" w:date="2025-03-26T22:25:00Z">
        <w:r w:rsidRPr="007340C6" w:rsidDel="00314AB2">
          <w:rPr>
            <w:rFonts w:ascii="Arial" w:hAnsi="Arial" w:cs="Arial"/>
            <w:rPrChange w:id="4794" w:author="HURR MEHDI" w:date="2025-03-26T12:29:00Z">
              <w:rPr/>
            </w:rPrChange>
          </w:rPr>
          <w:delText xml:space="preserve">  </w:delText>
        </w:r>
      </w:del>
    </w:p>
    <w:p w:rsidR="007340C6" w:rsidRPr="007340C6" w:rsidDel="00314AB2" w:rsidRDefault="007340C6" w:rsidP="004142F2">
      <w:pPr>
        <w:rPr>
          <w:del w:id="4795" w:author="HURR MEHDI" w:date="2025-03-26T22:25:00Z"/>
          <w:rFonts w:ascii="Arial" w:hAnsi="Arial" w:cs="Arial"/>
          <w:rPrChange w:id="4796" w:author="HURR MEHDI" w:date="2025-03-26T12:29:00Z">
            <w:rPr>
              <w:del w:id="4797" w:author="HURR MEHDI" w:date="2025-03-26T22:25:00Z"/>
            </w:rPr>
          </w:rPrChange>
        </w:rPr>
        <w:pPrChange w:id="4798" w:author="HURR MEHDI" w:date="2025-03-27T01:27:00Z">
          <w:pPr/>
        </w:pPrChange>
      </w:pPr>
      <w:del w:id="4799" w:author="HURR MEHDI" w:date="2025-03-26T12:26:00Z">
        <w:r w:rsidRPr="007340C6" w:rsidDel="007340C6">
          <w:rPr>
            <w:rFonts w:ascii="Arial" w:hAnsi="Arial" w:cs="Arial"/>
            <w:rPrChange w:id="4800" w:author="HURR MEHDI" w:date="2025-03-26T12:29:00Z">
              <w:rPr/>
            </w:rPrChange>
          </w:rPr>
          <w:delText>####</w:delText>
        </w:r>
      </w:del>
      <w:del w:id="4801" w:author="HURR MEHDI" w:date="2025-03-26T22:25:00Z">
        <w:r w:rsidRPr="007340C6" w:rsidDel="00314AB2">
          <w:rPr>
            <w:rFonts w:ascii="Arial" w:hAnsi="Arial" w:cs="Arial"/>
            <w:rPrChange w:id="4802" w:author="HURR MEHDI" w:date="2025-03-26T12:29:00Z">
              <w:rPr/>
            </w:rPrChange>
          </w:rPr>
          <w:delText xml:space="preserve"> </w:delText>
        </w:r>
      </w:del>
      <w:del w:id="4803" w:author="HURR MEHDI" w:date="2025-03-26T12:27:00Z">
        <w:r w:rsidRPr="007340C6" w:rsidDel="007340C6">
          <w:rPr>
            <w:rFonts w:ascii="Arial" w:hAnsi="Arial" w:cs="Arial"/>
            <w:rPrChange w:id="4804" w:author="HURR MEHDI" w:date="2025-03-26T12:29:00Z">
              <w:rPr/>
            </w:rPrChange>
          </w:rPr>
          <w:delText>**</w:delText>
        </w:r>
      </w:del>
      <w:del w:id="4805" w:author="HURR MEHDI" w:date="2025-03-26T22:25:00Z">
        <w:r w:rsidRPr="007340C6" w:rsidDel="00314AB2">
          <w:rPr>
            <w:rFonts w:ascii="Arial" w:hAnsi="Arial" w:cs="Arial"/>
            <w:rPrChange w:id="4806" w:author="HURR MEHDI" w:date="2025-03-26T12:29:00Z">
              <w:rPr/>
            </w:rPrChange>
          </w:rPr>
          <w:delText>4.1 Data Dictionary</w:delText>
        </w:r>
      </w:del>
      <w:del w:id="4807" w:author="HURR MEHDI" w:date="2025-03-26T12:27:00Z">
        <w:r w:rsidRPr="007340C6" w:rsidDel="007340C6">
          <w:rPr>
            <w:rFonts w:ascii="Arial" w:hAnsi="Arial" w:cs="Arial"/>
            <w:rPrChange w:id="4808" w:author="HURR MEHDI" w:date="2025-03-26T12:29:00Z">
              <w:rPr/>
            </w:rPrChange>
          </w:rPr>
          <w:delText>**</w:delText>
        </w:r>
      </w:del>
      <w:del w:id="4809" w:author="HURR MEHDI" w:date="2025-03-26T22:25:00Z">
        <w:r w:rsidRPr="007340C6" w:rsidDel="00314AB2">
          <w:rPr>
            <w:rFonts w:ascii="Arial" w:hAnsi="Arial" w:cs="Arial"/>
            <w:rPrChange w:id="4810" w:author="HURR MEHDI" w:date="2025-03-26T12:29:00Z">
              <w:rPr/>
            </w:rPrChange>
          </w:rPr>
          <w:delText xml:space="preserve">  </w:delText>
        </w:r>
      </w:del>
    </w:p>
    <w:p w:rsidR="007340C6" w:rsidRPr="007340C6" w:rsidDel="00314AB2" w:rsidRDefault="007340C6" w:rsidP="004142F2">
      <w:pPr>
        <w:rPr>
          <w:del w:id="4811" w:author="HURR MEHDI" w:date="2025-03-26T22:25:00Z"/>
          <w:rFonts w:ascii="Arial" w:hAnsi="Arial" w:cs="Arial"/>
          <w:rPrChange w:id="4812" w:author="HURR MEHDI" w:date="2025-03-26T12:29:00Z">
            <w:rPr>
              <w:del w:id="4813" w:author="HURR MEHDI" w:date="2025-03-26T22:25:00Z"/>
            </w:rPr>
          </w:rPrChange>
        </w:rPr>
        <w:pPrChange w:id="4814" w:author="HURR MEHDI" w:date="2025-03-27T01:27:00Z">
          <w:pPr/>
        </w:pPrChange>
      </w:pPr>
      <w:del w:id="4815" w:author="HURR MEHDI" w:date="2025-03-26T22:25:00Z">
        <w:r w:rsidRPr="007340C6" w:rsidDel="00314AB2">
          <w:rPr>
            <w:rFonts w:ascii="Arial" w:hAnsi="Arial" w:cs="Arial"/>
            <w:rPrChange w:id="4816" w:author="HURR MEHDI" w:date="2025-03-26T12:29:00Z">
              <w:rPr/>
            </w:rPrChange>
          </w:rPr>
          <w:delText xml:space="preserve">| </w:delText>
        </w:r>
      </w:del>
      <w:del w:id="4817" w:author="HURR MEHDI" w:date="2025-03-26T12:27:00Z">
        <w:r w:rsidRPr="007340C6" w:rsidDel="007340C6">
          <w:rPr>
            <w:rFonts w:ascii="Arial" w:hAnsi="Arial" w:cs="Arial"/>
            <w:rPrChange w:id="4818" w:author="HURR MEHDI" w:date="2025-03-26T12:29:00Z">
              <w:rPr/>
            </w:rPrChange>
          </w:rPr>
          <w:delText>**</w:delText>
        </w:r>
      </w:del>
      <w:del w:id="4819" w:author="HURR MEHDI" w:date="2025-03-26T22:25:00Z">
        <w:r w:rsidRPr="007340C6" w:rsidDel="00314AB2">
          <w:rPr>
            <w:rFonts w:ascii="Arial" w:hAnsi="Arial" w:cs="Arial"/>
            <w:rPrChange w:id="4820" w:author="HURR MEHDI" w:date="2025-03-26T12:29:00Z">
              <w:rPr/>
            </w:rPrChange>
          </w:rPr>
          <w:delText>Field Name</w:delText>
        </w:r>
      </w:del>
      <w:del w:id="4821" w:author="HURR MEHDI" w:date="2025-03-26T12:27:00Z">
        <w:r w:rsidRPr="007340C6" w:rsidDel="007340C6">
          <w:rPr>
            <w:rFonts w:ascii="Arial" w:hAnsi="Arial" w:cs="Arial"/>
            <w:rPrChange w:id="4822" w:author="HURR MEHDI" w:date="2025-03-26T12:29:00Z">
              <w:rPr/>
            </w:rPrChange>
          </w:rPr>
          <w:delText>**</w:delText>
        </w:r>
      </w:del>
      <w:del w:id="4823" w:author="HURR MEHDI" w:date="2025-03-26T22:25:00Z">
        <w:r w:rsidRPr="007340C6" w:rsidDel="00314AB2">
          <w:rPr>
            <w:rFonts w:ascii="Arial" w:hAnsi="Arial" w:cs="Arial"/>
            <w:rPrChange w:id="4824" w:author="HURR MEHDI" w:date="2025-03-26T12:29:00Z">
              <w:rPr/>
            </w:rPrChange>
          </w:rPr>
          <w:delText xml:space="preserve">      | </w:delText>
        </w:r>
      </w:del>
      <w:del w:id="4825" w:author="HURR MEHDI" w:date="2025-03-26T12:27:00Z">
        <w:r w:rsidRPr="007340C6" w:rsidDel="007340C6">
          <w:rPr>
            <w:rFonts w:ascii="Arial" w:hAnsi="Arial" w:cs="Arial"/>
            <w:rPrChange w:id="4826" w:author="HURR MEHDI" w:date="2025-03-26T12:29:00Z">
              <w:rPr/>
            </w:rPrChange>
          </w:rPr>
          <w:delText>**</w:delText>
        </w:r>
      </w:del>
      <w:del w:id="4827" w:author="HURR MEHDI" w:date="2025-03-26T22:25:00Z">
        <w:r w:rsidRPr="007340C6" w:rsidDel="00314AB2">
          <w:rPr>
            <w:rFonts w:ascii="Arial" w:hAnsi="Arial" w:cs="Arial"/>
            <w:rPrChange w:id="4828" w:author="HURR MEHDI" w:date="2025-03-26T12:29:00Z">
              <w:rPr/>
            </w:rPrChange>
          </w:rPr>
          <w:delText>Description</w:delText>
        </w:r>
      </w:del>
      <w:del w:id="4829" w:author="HURR MEHDI" w:date="2025-03-26T12:27:00Z">
        <w:r w:rsidRPr="007340C6" w:rsidDel="007340C6">
          <w:rPr>
            <w:rFonts w:ascii="Arial" w:hAnsi="Arial" w:cs="Arial"/>
            <w:rPrChange w:id="4830" w:author="HURR MEHDI" w:date="2025-03-26T12:29:00Z">
              <w:rPr/>
            </w:rPrChange>
          </w:rPr>
          <w:delText>**</w:delText>
        </w:r>
      </w:del>
      <w:del w:id="4831" w:author="HURR MEHDI" w:date="2025-03-26T22:25:00Z">
        <w:r w:rsidRPr="007340C6" w:rsidDel="00314AB2">
          <w:rPr>
            <w:rFonts w:ascii="Arial" w:hAnsi="Arial" w:cs="Arial"/>
            <w:rPrChange w:id="4832" w:author="HURR MEHDI" w:date="2025-03-26T12:29:00Z">
              <w:rPr/>
            </w:rPrChange>
          </w:rPr>
          <w:delText xml:space="preserve">                     | </w:delText>
        </w:r>
      </w:del>
      <w:del w:id="4833" w:author="HURR MEHDI" w:date="2025-03-26T12:27:00Z">
        <w:r w:rsidRPr="007340C6" w:rsidDel="007340C6">
          <w:rPr>
            <w:rFonts w:ascii="Arial" w:hAnsi="Arial" w:cs="Arial"/>
            <w:rPrChange w:id="4834" w:author="HURR MEHDI" w:date="2025-03-26T12:29:00Z">
              <w:rPr/>
            </w:rPrChange>
          </w:rPr>
          <w:delText>**</w:delText>
        </w:r>
      </w:del>
      <w:del w:id="4835" w:author="HURR MEHDI" w:date="2025-03-26T22:25:00Z">
        <w:r w:rsidRPr="007340C6" w:rsidDel="00314AB2">
          <w:rPr>
            <w:rFonts w:ascii="Arial" w:hAnsi="Arial" w:cs="Arial"/>
            <w:rPrChange w:id="4836" w:author="HURR MEHDI" w:date="2025-03-26T12:29:00Z">
              <w:rPr/>
            </w:rPrChange>
          </w:rPr>
          <w:delText>Type</w:delText>
        </w:r>
      </w:del>
      <w:del w:id="4837" w:author="HURR MEHDI" w:date="2025-03-26T12:27:00Z">
        <w:r w:rsidRPr="007340C6" w:rsidDel="007340C6">
          <w:rPr>
            <w:rFonts w:ascii="Arial" w:hAnsi="Arial" w:cs="Arial"/>
            <w:rPrChange w:id="4838" w:author="HURR MEHDI" w:date="2025-03-26T12:29:00Z">
              <w:rPr/>
            </w:rPrChange>
          </w:rPr>
          <w:delText>**</w:delText>
        </w:r>
      </w:del>
      <w:del w:id="4839" w:author="HURR MEHDI" w:date="2025-03-26T22:25:00Z">
        <w:r w:rsidRPr="007340C6" w:rsidDel="00314AB2">
          <w:rPr>
            <w:rFonts w:ascii="Arial" w:hAnsi="Arial" w:cs="Arial"/>
            <w:rPrChange w:id="4840" w:author="HURR MEHDI" w:date="2025-03-26T12:29:00Z">
              <w:rPr/>
            </w:rPrChange>
          </w:rPr>
          <w:delText xml:space="preserve">    | </w:delText>
        </w:r>
      </w:del>
      <w:del w:id="4841" w:author="HURR MEHDI" w:date="2025-03-26T12:27:00Z">
        <w:r w:rsidRPr="007340C6" w:rsidDel="007340C6">
          <w:rPr>
            <w:rFonts w:ascii="Arial" w:hAnsi="Arial" w:cs="Arial"/>
            <w:rPrChange w:id="4842" w:author="HURR MEHDI" w:date="2025-03-26T12:29:00Z">
              <w:rPr/>
            </w:rPrChange>
          </w:rPr>
          <w:delText>**</w:delText>
        </w:r>
      </w:del>
      <w:del w:id="4843" w:author="HURR MEHDI" w:date="2025-03-26T22:25:00Z">
        <w:r w:rsidRPr="007340C6" w:rsidDel="00314AB2">
          <w:rPr>
            <w:rFonts w:ascii="Arial" w:hAnsi="Arial" w:cs="Arial"/>
            <w:rPrChange w:id="4844" w:author="HURR MEHDI" w:date="2025-03-26T12:29:00Z">
              <w:rPr/>
            </w:rPrChange>
          </w:rPr>
          <w:delText>Conditions</w:delText>
        </w:r>
      </w:del>
      <w:del w:id="4845" w:author="HURR MEHDI" w:date="2025-03-26T12:27:00Z">
        <w:r w:rsidRPr="007340C6" w:rsidDel="007340C6">
          <w:rPr>
            <w:rFonts w:ascii="Arial" w:hAnsi="Arial" w:cs="Arial"/>
            <w:rPrChange w:id="4846" w:author="HURR MEHDI" w:date="2025-03-26T12:29:00Z">
              <w:rPr/>
            </w:rPrChange>
          </w:rPr>
          <w:delText>**</w:delText>
        </w:r>
      </w:del>
      <w:del w:id="4847" w:author="HURR MEHDI" w:date="2025-03-26T22:25:00Z">
        <w:r w:rsidRPr="007340C6" w:rsidDel="00314AB2">
          <w:rPr>
            <w:rFonts w:ascii="Arial" w:hAnsi="Arial" w:cs="Arial"/>
            <w:rPrChange w:id="4848" w:author="HURR MEHDI" w:date="2025-03-26T12:29:00Z">
              <w:rPr/>
            </w:rPrChange>
          </w:rPr>
          <w:delText xml:space="preserve">              |  </w:delText>
        </w:r>
      </w:del>
    </w:p>
    <w:p w:rsidR="007340C6" w:rsidRPr="007340C6" w:rsidDel="00314AB2" w:rsidRDefault="007340C6" w:rsidP="004142F2">
      <w:pPr>
        <w:rPr>
          <w:del w:id="4849" w:author="HURR MEHDI" w:date="2025-03-26T22:25:00Z"/>
          <w:rFonts w:ascii="Arial" w:hAnsi="Arial" w:cs="Arial"/>
          <w:rPrChange w:id="4850" w:author="HURR MEHDI" w:date="2025-03-26T12:29:00Z">
            <w:rPr>
              <w:del w:id="4851" w:author="HURR MEHDI" w:date="2025-03-26T22:25:00Z"/>
            </w:rPr>
          </w:rPrChange>
        </w:rPr>
        <w:pPrChange w:id="4852" w:author="HURR MEHDI" w:date="2025-03-27T01:27:00Z">
          <w:pPr/>
        </w:pPrChange>
      </w:pPr>
      <w:del w:id="4853" w:author="HURR MEHDI" w:date="2025-03-26T22:25:00Z">
        <w:r w:rsidRPr="007340C6" w:rsidDel="00314AB2">
          <w:rPr>
            <w:rFonts w:ascii="Arial" w:hAnsi="Arial" w:cs="Arial"/>
            <w:rPrChange w:id="4854" w:author="HURR MEHDI" w:date="2025-03-26T12:29:00Z">
              <w:rPr/>
            </w:rPrChange>
          </w:rPr>
          <w:delText xml:space="preserve">|----------------------|-------------------------------------|-------------|-----------------------------|  </w:delText>
        </w:r>
      </w:del>
    </w:p>
    <w:p w:rsidR="007340C6" w:rsidRPr="007340C6" w:rsidDel="00314AB2" w:rsidRDefault="007340C6" w:rsidP="004142F2">
      <w:pPr>
        <w:rPr>
          <w:del w:id="4855" w:author="HURR MEHDI" w:date="2025-03-26T22:25:00Z"/>
          <w:rFonts w:ascii="Arial" w:hAnsi="Arial" w:cs="Arial"/>
          <w:rPrChange w:id="4856" w:author="HURR MEHDI" w:date="2025-03-26T12:29:00Z">
            <w:rPr>
              <w:del w:id="4857" w:author="HURR MEHDI" w:date="2025-03-26T22:25:00Z"/>
            </w:rPr>
          </w:rPrChange>
        </w:rPr>
        <w:pPrChange w:id="4858" w:author="HURR MEHDI" w:date="2025-03-27T01:27:00Z">
          <w:pPr/>
        </w:pPrChange>
      </w:pPr>
      <w:del w:id="4859" w:author="HURR MEHDI" w:date="2025-03-26T22:25:00Z">
        <w:r w:rsidRPr="007340C6" w:rsidDel="00314AB2">
          <w:rPr>
            <w:rFonts w:ascii="Arial" w:hAnsi="Arial" w:cs="Arial"/>
            <w:rPrChange w:id="4860" w:author="HURR MEHDI" w:date="2025-03-26T12:29:00Z">
              <w:rPr/>
            </w:rPrChange>
          </w:rPr>
          <w:delText xml:space="preserve">| `Student_ID`         | Unique student identifier           | String      | 10 characters, alphanumeric |  </w:delText>
        </w:r>
      </w:del>
    </w:p>
    <w:p w:rsidR="007340C6" w:rsidRPr="007340C6" w:rsidDel="00314AB2" w:rsidRDefault="007340C6" w:rsidP="004142F2">
      <w:pPr>
        <w:rPr>
          <w:del w:id="4861" w:author="HURR MEHDI" w:date="2025-03-26T22:25:00Z"/>
          <w:rFonts w:ascii="Arial" w:hAnsi="Arial" w:cs="Arial"/>
          <w:rPrChange w:id="4862" w:author="HURR MEHDI" w:date="2025-03-26T12:29:00Z">
            <w:rPr>
              <w:del w:id="4863" w:author="HURR MEHDI" w:date="2025-03-26T22:25:00Z"/>
            </w:rPr>
          </w:rPrChange>
        </w:rPr>
        <w:pPrChange w:id="4864" w:author="HURR MEHDI" w:date="2025-03-27T01:27:00Z">
          <w:pPr/>
        </w:pPrChange>
      </w:pPr>
      <w:del w:id="4865" w:author="HURR MEHDI" w:date="2025-03-26T22:25:00Z">
        <w:r w:rsidRPr="007340C6" w:rsidDel="00314AB2">
          <w:rPr>
            <w:rFonts w:ascii="Arial" w:hAnsi="Arial" w:cs="Arial"/>
            <w:rPrChange w:id="4866" w:author="HURR MEHDI" w:date="2025-03-26T12:29:00Z">
              <w:rPr/>
            </w:rPrChange>
          </w:rPr>
          <w:delText xml:space="preserve">| `Course_ID`          | Unique course code                  | String      | Format: CS101               |  </w:delText>
        </w:r>
      </w:del>
    </w:p>
    <w:p w:rsidR="007340C6" w:rsidRPr="007340C6" w:rsidDel="00314AB2" w:rsidRDefault="007340C6" w:rsidP="004142F2">
      <w:pPr>
        <w:rPr>
          <w:del w:id="4867" w:author="HURR MEHDI" w:date="2025-03-26T22:25:00Z"/>
          <w:rFonts w:ascii="Arial" w:hAnsi="Arial" w:cs="Arial"/>
          <w:rPrChange w:id="4868" w:author="HURR MEHDI" w:date="2025-03-26T12:29:00Z">
            <w:rPr>
              <w:del w:id="4869" w:author="HURR MEHDI" w:date="2025-03-26T22:25:00Z"/>
            </w:rPr>
          </w:rPrChange>
        </w:rPr>
        <w:pPrChange w:id="4870" w:author="HURR MEHDI" w:date="2025-03-27T01:27:00Z">
          <w:pPr/>
        </w:pPrChange>
      </w:pPr>
      <w:del w:id="4871" w:author="HURR MEHDI" w:date="2025-03-26T22:25:00Z">
        <w:r w:rsidRPr="007340C6" w:rsidDel="00314AB2">
          <w:rPr>
            <w:rFonts w:ascii="Arial" w:hAnsi="Arial" w:cs="Arial"/>
            <w:rPrChange w:id="4872" w:author="HURR MEHDI" w:date="2025-03-26T12:29:00Z">
              <w:rPr/>
            </w:rPrChange>
          </w:rPr>
          <w:delText xml:space="preserve">| `Prerequisites`      | List of prerequisite courses        | List&lt;String&gt;| Valid course IDs only       |  </w:delText>
        </w:r>
      </w:del>
    </w:p>
    <w:p w:rsidR="007340C6" w:rsidRPr="007340C6" w:rsidDel="00314AB2" w:rsidRDefault="007340C6" w:rsidP="004142F2">
      <w:pPr>
        <w:rPr>
          <w:del w:id="4873" w:author="HURR MEHDI" w:date="2025-03-26T22:25:00Z"/>
          <w:rFonts w:ascii="Arial" w:hAnsi="Arial" w:cs="Arial"/>
          <w:rPrChange w:id="4874" w:author="HURR MEHDI" w:date="2025-03-26T12:29:00Z">
            <w:rPr>
              <w:del w:id="4875" w:author="HURR MEHDI" w:date="2025-03-26T22:25:00Z"/>
            </w:rPr>
          </w:rPrChange>
        </w:rPr>
        <w:pPrChange w:id="4876" w:author="HURR MEHDI" w:date="2025-03-27T01:27:00Z">
          <w:pPr/>
        </w:pPrChange>
      </w:pPr>
      <w:del w:id="4877" w:author="HURR MEHDI" w:date="2025-03-26T22:25:00Z">
        <w:r w:rsidRPr="007340C6" w:rsidDel="00314AB2">
          <w:rPr>
            <w:rFonts w:ascii="Arial" w:hAnsi="Arial" w:cs="Arial"/>
            <w:rPrChange w:id="4878" w:author="HURR MEHDI" w:date="2025-03-26T12:29:00Z">
              <w:rPr/>
            </w:rPrChange>
          </w:rPr>
          <w:delText xml:space="preserve">| `Semester_ID`        | Academic period identifier          | String      | Format: YYMM (e.g., 2501)   |  </w:delText>
        </w:r>
      </w:del>
    </w:p>
    <w:p w:rsidR="007340C6" w:rsidRPr="007340C6" w:rsidDel="00314AB2" w:rsidRDefault="007340C6" w:rsidP="004142F2">
      <w:pPr>
        <w:rPr>
          <w:del w:id="4879" w:author="HURR MEHDI" w:date="2025-03-26T22:25:00Z"/>
          <w:rFonts w:ascii="Arial" w:hAnsi="Arial" w:cs="Arial"/>
          <w:rPrChange w:id="4880" w:author="HURR MEHDI" w:date="2025-03-26T12:29:00Z">
            <w:rPr>
              <w:del w:id="4881" w:author="HURR MEHDI" w:date="2025-03-26T22:25:00Z"/>
            </w:rPr>
          </w:rPrChange>
        </w:rPr>
        <w:pPrChange w:id="4882" w:author="HURR MEHDI" w:date="2025-03-27T01:27:00Z">
          <w:pPr/>
        </w:pPrChange>
      </w:pPr>
    </w:p>
    <w:p w:rsidR="007340C6" w:rsidRPr="007340C6" w:rsidDel="00314AB2" w:rsidRDefault="007340C6" w:rsidP="004142F2">
      <w:pPr>
        <w:rPr>
          <w:del w:id="4883" w:author="HURR MEHDI" w:date="2025-03-26T22:25:00Z"/>
          <w:rFonts w:ascii="Arial" w:hAnsi="Arial" w:cs="Arial"/>
          <w:rPrChange w:id="4884" w:author="HURR MEHDI" w:date="2025-03-26T12:29:00Z">
            <w:rPr>
              <w:del w:id="4885" w:author="HURR MEHDI" w:date="2025-03-26T22:25:00Z"/>
            </w:rPr>
          </w:rPrChange>
        </w:rPr>
        <w:pPrChange w:id="4886" w:author="HURR MEHDI" w:date="2025-03-27T01:27:00Z">
          <w:pPr/>
        </w:pPrChange>
      </w:pPr>
      <w:del w:id="4887" w:author="HURR MEHDI" w:date="2025-03-26T12:26:00Z">
        <w:r w:rsidRPr="007340C6" w:rsidDel="007340C6">
          <w:rPr>
            <w:rFonts w:ascii="Arial" w:hAnsi="Arial" w:cs="Arial"/>
            <w:rPrChange w:id="4888" w:author="HURR MEHDI" w:date="2025-03-26T12:29:00Z">
              <w:rPr/>
            </w:rPrChange>
          </w:rPr>
          <w:delText>####</w:delText>
        </w:r>
      </w:del>
      <w:del w:id="4889" w:author="HURR MEHDI" w:date="2025-03-26T22:25:00Z">
        <w:r w:rsidRPr="007340C6" w:rsidDel="00314AB2">
          <w:rPr>
            <w:rFonts w:ascii="Arial" w:hAnsi="Arial" w:cs="Arial"/>
            <w:rPrChange w:id="4890" w:author="HURR MEHDI" w:date="2025-03-26T12:29:00Z">
              <w:rPr/>
            </w:rPrChange>
          </w:rPr>
          <w:delText xml:space="preserve"> </w:delText>
        </w:r>
      </w:del>
      <w:del w:id="4891" w:author="HURR MEHDI" w:date="2025-03-26T12:27:00Z">
        <w:r w:rsidRPr="007340C6" w:rsidDel="007340C6">
          <w:rPr>
            <w:rFonts w:ascii="Arial" w:hAnsi="Arial" w:cs="Arial"/>
            <w:rPrChange w:id="4892" w:author="HURR MEHDI" w:date="2025-03-26T12:29:00Z">
              <w:rPr/>
            </w:rPrChange>
          </w:rPr>
          <w:delText>**</w:delText>
        </w:r>
      </w:del>
      <w:del w:id="4893" w:author="HURR MEHDI" w:date="2025-03-26T22:25:00Z">
        <w:r w:rsidRPr="007340C6" w:rsidDel="00314AB2">
          <w:rPr>
            <w:rFonts w:ascii="Arial" w:hAnsi="Arial" w:cs="Arial"/>
            <w:rPrChange w:id="4894" w:author="HURR MEHDI" w:date="2025-03-26T12:29:00Z">
              <w:rPr/>
            </w:rPrChange>
          </w:rPr>
          <w:delText>4.2 Domain Model</w:delText>
        </w:r>
      </w:del>
      <w:del w:id="4895" w:author="HURR MEHDI" w:date="2025-03-26T12:27:00Z">
        <w:r w:rsidRPr="007340C6" w:rsidDel="007340C6">
          <w:rPr>
            <w:rFonts w:ascii="Arial" w:hAnsi="Arial" w:cs="Arial"/>
            <w:rPrChange w:id="4896" w:author="HURR MEHDI" w:date="2025-03-26T12:29:00Z">
              <w:rPr/>
            </w:rPrChange>
          </w:rPr>
          <w:delText>**</w:delText>
        </w:r>
      </w:del>
      <w:del w:id="4897" w:author="HURR MEHDI" w:date="2025-03-26T22:25:00Z">
        <w:r w:rsidRPr="007340C6" w:rsidDel="00314AB2">
          <w:rPr>
            <w:rFonts w:ascii="Arial" w:hAnsi="Arial" w:cs="Arial"/>
            <w:rPrChange w:id="4898" w:author="HURR MEHDI" w:date="2025-03-26T12:29:00Z">
              <w:rPr/>
            </w:rPrChange>
          </w:rPr>
          <w:delText xml:space="preserve">  </w:delText>
        </w:r>
      </w:del>
    </w:p>
    <w:p w:rsidR="007340C6" w:rsidRPr="007340C6" w:rsidDel="00314AB2" w:rsidRDefault="007340C6" w:rsidP="004142F2">
      <w:pPr>
        <w:rPr>
          <w:del w:id="4899" w:author="HURR MEHDI" w:date="2025-03-26T22:25:00Z"/>
          <w:rFonts w:ascii="Arial" w:hAnsi="Arial" w:cs="Arial"/>
          <w:rPrChange w:id="4900" w:author="HURR MEHDI" w:date="2025-03-26T12:29:00Z">
            <w:rPr>
              <w:del w:id="4901" w:author="HURR MEHDI" w:date="2025-03-26T22:25:00Z"/>
            </w:rPr>
          </w:rPrChange>
        </w:rPr>
        <w:pPrChange w:id="4902" w:author="HURR MEHDI" w:date="2025-03-27T01:27:00Z">
          <w:pPr/>
        </w:pPrChange>
      </w:pPr>
      <w:del w:id="4903" w:author="HURR MEHDI" w:date="2025-03-26T22:25:00Z">
        <w:r w:rsidRPr="007340C6" w:rsidDel="00314AB2">
          <w:rPr>
            <w:rFonts w:ascii="Arial" w:hAnsi="Arial" w:cs="Arial"/>
            <w:rPrChange w:id="4904" w:author="HURR MEHDI" w:date="2025-03-26T12:29:00Z">
              <w:rPr/>
            </w:rPrChange>
          </w:rPr>
          <w:delText xml:space="preserve">![Domain Model Diagram](media/domain_model.png)  </w:delText>
        </w:r>
      </w:del>
    </w:p>
    <w:p w:rsidR="007340C6" w:rsidRPr="007340C6" w:rsidDel="00314AB2" w:rsidRDefault="007340C6" w:rsidP="004142F2">
      <w:pPr>
        <w:rPr>
          <w:del w:id="4905" w:author="HURR MEHDI" w:date="2025-03-26T22:25:00Z"/>
          <w:rFonts w:ascii="Arial" w:hAnsi="Arial" w:cs="Arial"/>
          <w:rPrChange w:id="4906" w:author="HURR MEHDI" w:date="2025-03-26T12:29:00Z">
            <w:rPr>
              <w:del w:id="4907" w:author="HURR MEHDI" w:date="2025-03-26T22:25:00Z"/>
            </w:rPr>
          </w:rPrChange>
        </w:rPr>
        <w:pPrChange w:id="4908" w:author="HURR MEHDI" w:date="2025-03-27T01:27:00Z">
          <w:pPr/>
        </w:pPrChange>
      </w:pPr>
    </w:p>
    <w:p w:rsidR="007340C6" w:rsidRPr="007340C6" w:rsidDel="00314AB2" w:rsidRDefault="007340C6" w:rsidP="004142F2">
      <w:pPr>
        <w:rPr>
          <w:del w:id="4909" w:author="HURR MEHDI" w:date="2025-03-26T22:25:00Z"/>
          <w:rFonts w:ascii="Arial" w:hAnsi="Arial" w:cs="Arial"/>
          <w:rPrChange w:id="4910" w:author="HURR MEHDI" w:date="2025-03-26T12:29:00Z">
            <w:rPr>
              <w:del w:id="4911" w:author="HURR MEHDI" w:date="2025-03-26T22:25:00Z"/>
            </w:rPr>
          </w:rPrChange>
        </w:rPr>
        <w:pPrChange w:id="4912" w:author="HURR MEHDI" w:date="2025-03-27T01:27:00Z">
          <w:pPr/>
        </w:pPrChange>
      </w:pPr>
      <w:del w:id="4913" w:author="HURR MEHDI" w:date="2025-03-26T12:26:00Z">
        <w:r w:rsidRPr="007340C6" w:rsidDel="007340C6">
          <w:rPr>
            <w:rFonts w:ascii="Arial" w:hAnsi="Arial" w:cs="Arial"/>
            <w:rPrChange w:id="4914" w:author="HURR MEHDI" w:date="2025-03-26T12:29:00Z">
              <w:rPr/>
            </w:rPrChange>
          </w:rPr>
          <w:delText>####</w:delText>
        </w:r>
      </w:del>
      <w:del w:id="4915" w:author="HURR MEHDI" w:date="2025-03-26T22:25:00Z">
        <w:r w:rsidRPr="007340C6" w:rsidDel="00314AB2">
          <w:rPr>
            <w:rFonts w:ascii="Arial" w:hAnsi="Arial" w:cs="Arial"/>
            <w:rPrChange w:id="4916" w:author="HURR MEHDI" w:date="2025-03-26T12:29:00Z">
              <w:rPr/>
            </w:rPrChange>
          </w:rPr>
          <w:delText xml:space="preserve"> </w:delText>
        </w:r>
      </w:del>
      <w:del w:id="4917" w:author="HURR MEHDI" w:date="2025-03-26T12:27:00Z">
        <w:r w:rsidRPr="007340C6" w:rsidDel="007340C6">
          <w:rPr>
            <w:rFonts w:ascii="Arial" w:hAnsi="Arial" w:cs="Arial"/>
            <w:rPrChange w:id="4918" w:author="HURR MEHDI" w:date="2025-03-26T12:29:00Z">
              <w:rPr/>
            </w:rPrChange>
          </w:rPr>
          <w:delText>**</w:delText>
        </w:r>
      </w:del>
      <w:del w:id="4919" w:author="HURR MEHDI" w:date="2025-03-26T22:25:00Z">
        <w:r w:rsidRPr="007340C6" w:rsidDel="00314AB2">
          <w:rPr>
            <w:rFonts w:ascii="Arial" w:hAnsi="Arial" w:cs="Arial"/>
            <w:rPrChange w:id="4920" w:author="HURR MEHDI" w:date="2025-03-26T12:29:00Z">
              <w:rPr/>
            </w:rPrChange>
          </w:rPr>
          <w:delText>4.3 Use Case Diagrams</w:delText>
        </w:r>
      </w:del>
      <w:del w:id="4921" w:author="HURR MEHDI" w:date="2025-03-26T12:27:00Z">
        <w:r w:rsidRPr="007340C6" w:rsidDel="007340C6">
          <w:rPr>
            <w:rFonts w:ascii="Arial" w:hAnsi="Arial" w:cs="Arial"/>
            <w:rPrChange w:id="4922" w:author="HURR MEHDI" w:date="2025-03-26T12:29:00Z">
              <w:rPr/>
            </w:rPrChange>
          </w:rPr>
          <w:delText>**</w:delText>
        </w:r>
      </w:del>
      <w:del w:id="4923" w:author="HURR MEHDI" w:date="2025-03-26T22:25:00Z">
        <w:r w:rsidRPr="007340C6" w:rsidDel="00314AB2">
          <w:rPr>
            <w:rFonts w:ascii="Arial" w:hAnsi="Arial" w:cs="Arial"/>
            <w:rPrChange w:id="4924" w:author="HURR MEHDI" w:date="2025-03-26T12:29:00Z">
              <w:rPr/>
            </w:rPrChange>
          </w:rPr>
          <w:delText xml:space="preserve">  </w:delText>
        </w:r>
      </w:del>
    </w:p>
    <w:p w:rsidR="007340C6" w:rsidRPr="007340C6" w:rsidDel="00314AB2" w:rsidRDefault="007340C6" w:rsidP="004142F2">
      <w:pPr>
        <w:rPr>
          <w:del w:id="4925" w:author="HURR MEHDI" w:date="2025-03-26T22:25:00Z"/>
          <w:rFonts w:ascii="Arial" w:hAnsi="Arial" w:cs="Arial"/>
          <w:rPrChange w:id="4926" w:author="HURR MEHDI" w:date="2025-03-26T12:29:00Z">
            <w:rPr>
              <w:del w:id="4927" w:author="HURR MEHDI" w:date="2025-03-26T22:25:00Z"/>
            </w:rPr>
          </w:rPrChange>
        </w:rPr>
        <w:pPrChange w:id="4928" w:author="HURR MEHDI" w:date="2025-03-27T01:27:00Z">
          <w:pPr/>
        </w:pPrChange>
      </w:pPr>
      <w:del w:id="4929" w:author="HURR MEHDI" w:date="2025-03-26T22:25:00Z">
        <w:r w:rsidRPr="007340C6" w:rsidDel="00314AB2">
          <w:rPr>
            <w:rFonts w:ascii="Arial" w:hAnsi="Arial" w:cs="Arial"/>
            <w:rPrChange w:id="4930" w:author="HURR MEHDI" w:date="2025-03-26T12:29:00Z">
              <w:rPr/>
            </w:rPrChange>
          </w:rPr>
          <w:delText xml:space="preserve">![Use Case Diagram](media/use_case_diagram.png)  </w:delText>
        </w:r>
      </w:del>
    </w:p>
    <w:p w:rsidR="007340C6" w:rsidRPr="007340C6" w:rsidDel="00314AB2" w:rsidRDefault="007340C6" w:rsidP="004142F2">
      <w:pPr>
        <w:rPr>
          <w:del w:id="4931" w:author="HURR MEHDI" w:date="2025-03-26T22:25:00Z"/>
          <w:rFonts w:ascii="Arial" w:hAnsi="Arial" w:cs="Arial"/>
          <w:rPrChange w:id="4932" w:author="HURR MEHDI" w:date="2025-03-26T12:29:00Z">
            <w:rPr>
              <w:del w:id="4933" w:author="HURR MEHDI" w:date="2025-03-26T22:25:00Z"/>
            </w:rPr>
          </w:rPrChange>
        </w:rPr>
        <w:pPrChange w:id="4934" w:author="HURR MEHDI" w:date="2025-03-27T01:27:00Z">
          <w:pPr/>
        </w:pPrChange>
      </w:pPr>
    </w:p>
    <w:p w:rsidR="007340C6" w:rsidRPr="007340C6" w:rsidDel="00314AB2" w:rsidRDefault="007340C6" w:rsidP="004142F2">
      <w:pPr>
        <w:rPr>
          <w:del w:id="4935" w:author="HURR MEHDI" w:date="2025-03-26T22:25:00Z"/>
          <w:rFonts w:ascii="Arial" w:hAnsi="Arial" w:cs="Arial"/>
          <w:rPrChange w:id="4936" w:author="HURR MEHDI" w:date="2025-03-26T12:29:00Z">
            <w:rPr>
              <w:del w:id="4937" w:author="HURR MEHDI" w:date="2025-03-26T22:25:00Z"/>
            </w:rPr>
          </w:rPrChange>
        </w:rPr>
        <w:pPrChange w:id="4938" w:author="HURR MEHDI" w:date="2025-03-27T01:27:00Z">
          <w:pPr/>
        </w:pPrChange>
      </w:pPr>
      <w:del w:id="4939" w:author="HURR MEHDI" w:date="2025-03-26T12:26:00Z">
        <w:r w:rsidRPr="007340C6" w:rsidDel="007340C6">
          <w:rPr>
            <w:rFonts w:ascii="Arial" w:hAnsi="Arial" w:cs="Arial"/>
            <w:rPrChange w:id="4940" w:author="HURR MEHDI" w:date="2025-03-26T12:29:00Z">
              <w:rPr/>
            </w:rPrChange>
          </w:rPr>
          <w:delText>####</w:delText>
        </w:r>
      </w:del>
      <w:del w:id="4941" w:author="HURR MEHDI" w:date="2025-03-26T22:25:00Z">
        <w:r w:rsidRPr="007340C6" w:rsidDel="00314AB2">
          <w:rPr>
            <w:rFonts w:ascii="Arial" w:hAnsi="Arial" w:cs="Arial"/>
            <w:rPrChange w:id="4942" w:author="HURR MEHDI" w:date="2025-03-26T12:29:00Z">
              <w:rPr/>
            </w:rPrChange>
          </w:rPr>
          <w:delText xml:space="preserve"> </w:delText>
        </w:r>
      </w:del>
      <w:del w:id="4943" w:author="HURR MEHDI" w:date="2025-03-26T12:27:00Z">
        <w:r w:rsidRPr="007340C6" w:rsidDel="007340C6">
          <w:rPr>
            <w:rFonts w:ascii="Arial" w:hAnsi="Arial" w:cs="Arial"/>
            <w:rPrChange w:id="4944" w:author="HURR MEHDI" w:date="2025-03-26T12:29:00Z">
              <w:rPr/>
            </w:rPrChange>
          </w:rPr>
          <w:delText>**</w:delText>
        </w:r>
      </w:del>
      <w:del w:id="4945" w:author="HURR MEHDI" w:date="2025-03-26T22:25:00Z">
        <w:r w:rsidRPr="007340C6" w:rsidDel="00314AB2">
          <w:rPr>
            <w:rFonts w:ascii="Arial" w:hAnsi="Arial" w:cs="Arial"/>
            <w:rPrChange w:id="4946" w:author="HURR MEHDI" w:date="2025-03-26T12:29:00Z">
              <w:rPr/>
            </w:rPrChange>
          </w:rPr>
          <w:delText>4.4 System Sequence Diagrams</w:delText>
        </w:r>
      </w:del>
      <w:del w:id="4947" w:author="HURR MEHDI" w:date="2025-03-26T12:27:00Z">
        <w:r w:rsidRPr="007340C6" w:rsidDel="007340C6">
          <w:rPr>
            <w:rFonts w:ascii="Arial" w:hAnsi="Arial" w:cs="Arial"/>
            <w:rPrChange w:id="4948" w:author="HURR MEHDI" w:date="2025-03-26T12:29:00Z">
              <w:rPr/>
            </w:rPrChange>
          </w:rPr>
          <w:delText>**</w:delText>
        </w:r>
      </w:del>
      <w:del w:id="4949" w:author="HURR MEHDI" w:date="2025-03-26T22:25:00Z">
        <w:r w:rsidRPr="007340C6" w:rsidDel="00314AB2">
          <w:rPr>
            <w:rFonts w:ascii="Arial" w:hAnsi="Arial" w:cs="Arial"/>
            <w:rPrChange w:id="4950" w:author="HURR MEHDI" w:date="2025-03-26T12:29:00Z">
              <w:rPr/>
            </w:rPrChange>
          </w:rPr>
          <w:delText xml:space="preserve">  </w:delText>
        </w:r>
      </w:del>
    </w:p>
    <w:p w:rsidR="007340C6" w:rsidRPr="007340C6" w:rsidDel="00314AB2" w:rsidRDefault="007340C6" w:rsidP="004142F2">
      <w:pPr>
        <w:rPr>
          <w:del w:id="4951" w:author="HURR MEHDI" w:date="2025-03-26T22:25:00Z"/>
          <w:rFonts w:ascii="Arial" w:hAnsi="Arial" w:cs="Arial"/>
          <w:rPrChange w:id="4952" w:author="HURR MEHDI" w:date="2025-03-26T12:29:00Z">
            <w:rPr>
              <w:del w:id="4953" w:author="HURR MEHDI" w:date="2025-03-26T22:25:00Z"/>
            </w:rPr>
          </w:rPrChange>
        </w:rPr>
        <w:pPrChange w:id="4954" w:author="HURR MEHDI" w:date="2025-03-27T01:27:00Z">
          <w:pPr/>
        </w:pPrChange>
      </w:pPr>
      <w:del w:id="4955" w:author="HURR MEHDI" w:date="2025-03-26T12:27:00Z">
        <w:r w:rsidRPr="007340C6" w:rsidDel="007340C6">
          <w:rPr>
            <w:rFonts w:ascii="Arial" w:hAnsi="Arial" w:cs="Arial"/>
            <w:rPrChange w:id="4956" w:author="HURR MEHDI" w:date="2025-03-26T12:29:00Z">
              <w:rPr/>
            </w:rPrChange>
          </w:rPr>
          <w:delText>**</w:delText>
        </w:r>
      </w:del>
      <w:del w:id="4957" w:author="HURR MEHDI" w:date="2025-03-26T22:25:00Z">
        <w:r w:rsidRPr="007340C6" w:rsidDel="00314AB2">
          <w:rPr>
            <w:rFonts w:ascii="Arial" w:hAnsi="Arial" w:cs="Arial"/>
            <w:rPrChange w:id="4958" w:author="HURR MEHDI" w:date="2025-03-26T12:29:00Z">
              <w:rPr/>
            </w:rPrChange>
          </w:rPr>
          <w:delText>UC1: Register for Course</w:delText>
        </w:r>
      </w:del>
      <w:del w:id="4959" w:author="HURR MEHDI" w:date="2025-03-26T12:27:00Z">
        <w:r w:rsidRPr="007340C6" w:rsidDel="007340C6">
          <w:rPr>
            <w:rFonts w:ascii="Arial" w:hAnsi="Arial" w:cs="Arial"/>
            <w:rPrChange w:id="4960" w:author="HURR MEHDI" w:date="2025-03-26T12:29:00Z">
              <w:rPr/>
            </w:rPrChange>
          </w:rPr>
          <w:delText>**</w:delText>
        </w:r>
      </w:del>
      <w:del w:id="4961" w:author="HURR MEHDI" w:date="2025-03-26T22:25:00Z">
        <w:r w:rsidRPr="007340C6" w:rsidDel="00314AB2">
          <w:rPr>
            <w:rFonts w:ascii="Arial" w:hAnsi="Arial" w:cs="Arial"/>
            <w:rPrChange w:id="4962" w:author="HURR MEHDI" w:date="2025-03-26T12:29:00Z">
              <w:rPr/>
            </w:rPrChange>
          </w:rPr>
          <w:delText xml:space="preserve">  </w:delText>
        </w:r>
      </w:del>
    </w:p>
    <w:p w:rsidR="007340C6" w:rsidRPr="007340C6" w:rsidDel="00314AB2" w:rsidRDefault="007340C6" w:rsidP="004142F2">
      <w:pPr>
        <w:rPr>
          <w:del w:id="4963" w:author="HURR MEHDI" w:date="2025-03-26T22:25:00Z"/>
          <w:rFonts w:ascii="Arial" w:hAnsi="Arial" w:cs="Arial"/>
          <w:rPrChange w:id="4964" w:author="HURR MEHDI" w:date="2025-03-26T12:29:00Z">
            <w:rPr>
              <w:del w:id="4965" w:author="HURR MEHDI" w:date="2025-03-26T22:25:00Z"/>
            </w:rPr>
          </w:rPrChange>
        </w:rPr>
        <w:pPrChange w:id="4966" w:author="HURR MEHDI" w:date="2025-03-27T01:27:00Z">
          <w:pPr/>
        </w:pPrChange>
      </w:pPr>
      <w:del w:id="4967" w:author="HURR MEHDI" w:date="2025-03-26T22:25:00Z">
        <w:r w:rsidRPr="007340C6" w:rsidDel="00314AB2">
          <w:rPr>
            <w:rFonts w:ascii="Arial" w:hAnsi="Arial" w:cs="Arial"/>
            <w:rPrChange w:id="4968" w:author="HURR MEHDI" w:date="2025-03-26T12:29:00Z">
              <w:rPr/>
            </w:rPrChange>
          </w:rPr>
          <w:delText xml:space="preserve">![Sequence Diagram](media/sequence_diagram.png)  </w:delText>
        </w:r>
      </w:del>
    </w:p>
    <w:p w:rsidR="007340C6" w:rsidRPr="007340C6" w:rsidDel="00314AB2" w:rsidRDefault="007340C6" w:rsidP="004142F2">
      <w:pPr>
        <w:rPr>
          <w:del w:id="4969" w:author="HURR MEHDI" w:date="2025-03-26T22:25:00Z"/>
          <w:rFonts w:ascii="Arial" w:hAnsi="Arial" w:cs="Arial"/>
          <w:rPrChange w:id="4970" w:author="HURR MEHDI" w:date="2025-03-26T12:29:00Z">
            <w:rPr>
              <w:del w:id="4971" w:author="HURR MEHDI" w:date="2025-03-26T22:25:00Z"/>
            </w:rPr>
          </w:rPrChange>
        </w:rPr>
        <w:pPrChange w:id="4972" w:author="HURR MEHDI" w:date="2025-03-27T01:27:00Z">
          <w:pPr/>
        </w:pPrChange>
      </w:pPr>
    </w:p>
    <w:p w:rsidR="007340C6" w:rsidRPr="007340C6" w:rsidDel="00314AB2" w:rsidRDefault="007340C6" w:rsidP="004142F2">
      <w:pPr>
        <w:rPr>
          <w:del w:id="4973" w:author="HURR MEHDI" w:date="2025-03-26T22:25:00Z"/>
          <w:rFonts w:ascii="Arial" w:hAnsi="Arial" w:cs="Arial"/>
          <w:rPrChange w:id="4974" w:author="HURR MEHDI" w:date="2025-03-26T12:29:00Z">
            <w:rPr>
              <w:del w:id="4975" w:author="HURR MEHDI" w:date="2025-03-26T22:25:00Z"/>
            </w:rPr>
          </w:rPrChange>
        </w:rPr>
        <w:pPrChange w:id="4976" w:author="HURR MEHDI" w:date="2025-03-27T01:27:00Z">
          <w:pPr/>
        </w:pPrChange>
      </w:pPr>
      <w:del w:id="4977" w:author="HURR MEHDI" w:date="2025-03-26T22:25:00Z">
        <w:r w:rsidRPr="007340C6" w:rsidDel="00314AB2">
          <w:rPr>
            <w:rFonts w:ascii="Arial" w:hAnsi="Arial" w:cs="Arial"/>
            <w:rPrChange w:id="4978" w:author="HURR MEHDI" w:date="2025-03-26T12:29:00Z">
              <w:rPr/>
            </w:rPrChange>
          </w:rPr>
          <w:delText>---</w:delText>
        </w:r>
      </w:del>
    </w:p>
    <w:p w:rsidR="007340C6" w:rsidRPr="007340C6" w:rsidDel="00314AB2" w:rsidRDefault="007340C6" w:rsidP="004142F2">
      <w:pPr>
        <w:rPr>
          <w:del w:id="4979" w:author="HURR MEHDI" w:date="2025-03-26T22:25:00Z"/>
          <w:rFonts w:ascii="Arial" w:hAnsi="Arial" w:cs="Arial"/>
          <w:rPrChange w:id="4980" w:author="HURR MEHDI" w:date="2025-03-26T12:29:00Z">
            <w:rPr>
              <w:del w:id="4981" w:author="HURR MEHDI" w:date="2025-03-26T22:25:00Z"/>
            </w:rPr>
          </w:rPrChange>
        </w:rPr>
        <w:pPrChange w:id="4982" w:author="HURR MEHDI" w:date="2025-03-27T01:27:00Z">
          <w:pPr/>
        </w:pPrChange>
      </w:pPr>
    </w:p>
    <w:p w:rsidR="007340C6" w:rsidRPr="007340C6" w:rsidDel="00314AB2" w:rsidRDefault="007340C6" w:rsidP="004142F2">
      <w:pPr>
        <w:rPr>
          <w:del w:id="4983" w:author="HURR MEHDI" w:date="2025-03-26T22:25:00Z"/>
          <w:rFonts w:ascii="Arial" w:hAnsi="Arial" w:cs="Arial"/>
          <w:rPrChange w:id="4984" w:author="HURR MEHDI" w:date="2025-03-26T12:29:00Z">
            <w:rPr>
              <w:del w:id="4985" w:author="HURR MEHDI" w:date="2025-03-26T22:25:00Z"/>
            </w:rPr>
          </w:rPrChange>
        </w:rPr>
        <w:pPrChange w:id="4986" w:author="HURR MEHDI" w:date="2025-03-27T01:27:00Z">
          <w:pPr/>
        </w:pPrChange>
      </w:pPr>
      <w:del w:id="4987" w:author="HURR MEHDI" w:date="2025-03-26T12:27:00Z">
        <w:r w:rsidRPr="007340C6" w:rsidDel="007340C6">
          <w:rPr>
            <w:rFonts w:ascii="Arial" w:hAnsi="Arial" w:cs="Arial"/>
            <w:rPrChange w:id="4988" w:author="HURR MEHDI" w:date="2025-03-26T12:29:00Z">
              <w:rPr/>
            </w:rPrChange>
          </w:rPr>
          <w:delText>**</w:delText>
        </w:r>
      </w:del>
      <w:del w:id="4989" w:author="HURR MEHDI" w:date="2025-03-26T22:25:00Z">
        <w:r w:rsidRPr="007340C6" w:rsidDel="00314AB2">
          <w:rPr>
            <w:rFonts w:ascii="Arial" w:hAnsi="Arial" w:cs="Arial"/>
            <w:rPrChange w:id="4990" w:author="HURR MEHDI" w:date="2025-03-26T12:29:00Z">
              <w:rPr/>
            </w:rPrChange>
          </w:rPr>
          <w:delText>Approval Signatures</w:delText>
        </w:r>
      </w:del>
      <w:del w:id="4991" w:author="HURR MEHDI" w:date="2025-03-26T12:27:00Z">
        <w:r w:rsidRPr="007340C6" w:rsidDel="007340C6">
          <w:rPr>
            <w:rFonts w:ascii="Arial" w:hAnsi="Arial" w:cs="Arial"/>
            <w:rPrChange w:id="4992" w:author="HURR MEHDI" w:date="2025-03-26T12:29:00Z">
              <w:rPr/>
            </w:rPrChange>
          </w:rPr>
          <w:delText>**</w:delText>
        </w:r>
      </w:del>
      <w:del w:id="4993" w:author="HURR MEHDI" w:date="2025-03-26T22:25:00Z">
        <w:r w:rsidRPr="007340C6" w:rsidDel="00314AB2">
          <w:rPr>
            <w:rFonts w:ascii="Arial" w:hAnsi="Arial" w:cs="Arial"/>
            <w:rPrChange w:id="4994" w:author="HURR MEHDI" w:date="2025-03-26T12:29:00Z">
              <w:rPr/>
            </w:rPrChange>
          </w:rPr>
          <w:delText xml:space="preserve">  </w:delText>
        </w:r>
      </w:del>
    </w:p>
    <w:p w:rsidR="007340C6" w:rsidRPr="007340C6" w:rsidDel="00314AB2" w:rsidRDefault="007340C6" w:rsidP="004142F2">
      <w:pPr>
        <w:rPr>
          <w:del w:id="4995" w:author="HURR MEHDI" w:date="2025-03-26T22:25:00Z"/>
          <w:rFonts w:ascii="Arial" w:hAnsi="Arial" w:cs="Arial"/>
          <w:rPrChange w:id="4996" w:author="HURR MEHDI" w:date="2025-03-26T12:29:00Z">
            <w:rPr>
              <w:del w:id="4997" w:author="HURR MEHDI" w:date="2025-03-26T22:25:00Z"/>
            </w:rPr>
          </w:rPrChange>
        </w:rPr>
        <w:pPrChange w:id="4998" w:author="HURR MEHDI" w:date="2025-03-27T01:27:00Z">
          <w:pPr/>
        </w:pPrChange>
      </w:pPr>
      <w:del w:id="4999" w:author="HURR MEHDI" w:date="2025-03-26T22:25:00Z">
        <w:r w:rsidRPr="007340C6" w:rsidDel="00314AB2">
          <w:rPr>
            <w:rFonts w:ascii="Arial" w:hAnsi="Arial" w:cs="Arial"/>
            <w:rPrChange w:id="5000" w:author="HURR MEHDI" w:date="2025-03-26T12:29:00Z">
              <w:rPr/>
            </w:rPrChange>
          </w:rPr>
          <w:delText xml:space="preserve">| </w:delText>
        </w:r>
      </w:del>
      <w:del w:id="5001" w:author="HURR MEHDI" w:date="2025-03-26T12:27:00Z">
        <w:r w:rsidRPr="007340C6" w:rsidDel="007340C6">
          <w:rPr>
            <w:rFonts w:ascii="Arial" w:hAnsi="Arial" w:cs="Arial"/>
            <w:rPrChange w:id="5002" w:author="HURR MEHDI" w:date="2025-03-26T12:29:00Z">
              <w:rPr/>
            </w:rPrChange>
          </w:rPr>
          <w:delText>**</w:delText>
        </w:r>
      </w:del>
      <w:del w:id="5003" w:author="HURR MEHDI" w:date="2025-03-26T22:25:00Z">
        <w:r w:rsidRPr="007340C6" w:rsidDel="00314AB2">
          <w:rPr>
            <w:rFonts w:ascii="Arial" w:hAnsi="Arial" w:cs="Arial"/>
            <w:rPrChange w:id="5004" w:author="HURR MEHDI" w:date="2025-03-26T12:29:00Z">
              <w:rPr/>
            </w:rPrChange>
          </w:rPr>
          <w:delText>Name</w:delText>
        </w:r>
      </w:del>
      <w:del w:id="5005" w:author="HURR MEHDI" w:date="2025-03-26T12:27:00Z">
        <w:r w:rsidRPr="007340C6" w:rsidDel="007340C6">
          <w:rPr>
            <w:rFonts w:ascii="Arial" w:hAnsi="Arial" w:cs="Arial"/>
            <w:rPrChange w:id="5006" w:author="HURR MEHDI" w:date="2025-03-26T12:29:00Z">
              <w:rPr/>
            </w:rPrChange>
          </w:rPr>
          <w:delText>**</w:delText>
        </w:r>
      </w:del>
      <w:del w:id="5007" w:author="HURR MEHDI" w:date="2025-03-26T22:25:00Z">
        <w:r w:rsidRPr="007340C6" w:rsidDel="00314AB2">
          <w:rPr>
            <w:rFonts w:ascii="Arial" w:hAnsi="Arial" w:cs="Arial"/>
            <w:rPrChange w:id="5008" w:author="HURR MEHDI" w:date="2025-03-26T12:29:00Z">
              <w:rPr/>
            </w:rPrChange>
          </w:rPr>
          <w:delText xml:space="preserve">             | </w:delText>
        </w:r>
      </w:del>
      <w:del w:id="5009" w:author="HURR MEHDI" w:date="2025-03-26T12:27:00Z">
        <w:r w:rsidRPr="007340C6" w:rsidDel="007340C6">
          <w:rPr>
            <w:rFonts w:ascii="Arial" w:hAnsi="Arial" w:cs="Arial"/>
            <w:rPrChange w:id="5010" w:author="HURR MEHDI" w:date="2025-03-26T12:29:00Z">
              <w:rPr/>
            </w:rPrChange>
          </w:rPr>
          <w:delText>**</w:delText>
        </w:r>
      </w:del>
      <w:del w:id="5011" w:author="HURR MEHDI" w:date="2025-03-26T22:25:00Z">
        <w:r w:rsidRPr="007340C6" w:rsidDel="00314AB2">
          <w:rPr>
            <w:rFonts w:ascii="Arial" w:hAnsi="Arial" w:cs="Arial"/>
            <w:rPrChange w:id="5012" w:author="HURR MEHDI" w:date="2025-03-26T12:29:00Z">
              <w:rPr/>
            </w:rPrChange>
          </w:rPr>
          <w:delText>Role</w:delText>
        </w:r>
      </w:del>
      <w:del w:id="5013" w:author="HURR MEHDI" w:date="2025-03-26T12:27:00Z">
        <w:r w:rsidRPr="007340C6" w:rsidDel="007340C6">
          <w:rPr>
            <w:rFonts w:ascii="Arial" w:hAnsi="Arial" w:cs="Arial"/>
            <w:rPrChange w:id="5014" w:author="HURR MEHDI" w:date="2025-03-26T12:29:00Z">
              <w:rPr/>
            </w:rPrChange>
          </w:rPr>
          <w:delText>**</w:delText>
        </w:r>
      </w:del>
      <w:del w:id="5015" w:author="HURR MEHDI" w:date="2025-03-26T22:25:00Z">
        <w:r w:rsidRPr="007340C6" w:rsidDel="00314AB2">
          <w:rPr>
            <w:rFonts w:ascii="Arial" w:hAnsi="Arial" w:cs="Arial"/>
            <w:rPrChange w:id="5016" w:author="HURR MEHDI" w:date="2025-03-26T12:29:00Z">
              <w:rPr/>
            </w:rPrChange>
          </w:rPr>
          <w:delText xml:space="preserve">              | </w:delText>
        </w:r>
      </w:del>
      <w:del w:id="5017" w:author="HURR MEHDI" w:date="2025-03-26T12:27:00Z">
        <w:r w:rsidRPr="007340C6" w:rsidDel="007340C6">
          <w:rPr>
            <w:rFonts w:ascii="Arial" w:hAnsi="Arial" w:cs="Arial"/>
            <w:rPrChange w:id="5018" w:author="HURR MEHDI" w:date="2025-03-26T12:29:00Z">
              <w:rPr/>
            </w:rPrChange>
          </w:rPr>
          <w:delText>**</w:delText>
        </w:r>
      </w:del>
      <w:del w:id="5019" w:author="HURR MEHDI" w:date="2025-03-26T22:25:00Z">
        <w:r w:rsidRPr="007340C6" w:rsidDel="00314AB2">
          <w:rPr>
            <w:rFonts w:ascii="Arial" w:hAnsi="Arial" w:cs="Arial"/>
            <w:rPrChange w:id="5020" w:author="HURR MEHDI" w:date="2025-03-26T12:29:00Z">
              <w:rPr/>
            </w:rPrChange>
          </w:rPr>
          <w:delText>Signature</w:delText>
        </w:r>
      </w:del>
      <w:del w:id="5021" w:author="HURR MEHDI" w:date="2025-03-26T12:27:00Z">
        <w:r w:rsidRPr="007340C6" w:rsidDel="007340C6">
          <w:rPr>
            <w:rFonts w:ascii="Arial" w:hAnsi="Arial" w:cs="Arial"/>
            <w:rPrChange w:id="5022" w:author="HURR MEHDI" w:date="2025-03-26T12:29:00Z">
              <w:rPr/>
            </w:rPrChange>
          </w:rPr>
          <w:delText>**</w:delText>
        </w:r>
      </w:del>
      <w:del w:id="5023" w:author="HURR MEHDI" w:date="2025-03-26T22:25:00Z">
        <w:r w:rsidRPr="007340C6" w:rsidDel="00314AB2">
          <w:rPr>
            <w:rFonts w:ascii="Arial" w:hAnsi="Arial" w:cs="Arial"/>
            <w:rPrChange w:id="5024" w:author="HURR MEHDI" w:date="2025-03-26T12:29:00Z">
              <w:rPr/>
            </w:rPrChange>
          </w:rPr>
          <w:delText xml:space="preserve"> | </w:delText>
        </w:r>
      </w:del>
      <w:del w:id="5025" w:author="HURR MEHDI" w:date="2025-03-26T12:27:00Z">
        <w:r w:rsidRPr="007340C6" w:rsidDel="007340C6">
          <w:rPr>
            <w:rFonts w:ascii="Arial" w:hAnsi="Arial" w:cs="Arial"/>
            <w:rPrChange w:id="5026" w:author="HURR MEHDI" w:date="2025-03-26T12:29:00Z">
              <w:rPr/>
            </w:rPrChange>
          </w:rPr>
          <w:delText>**</w:delText>
        </w:r>
      </w:del>
      <w:del w:id="5027" w:author="HURR MEHDI" w:date="2025-03-26T22:25:00Z">
        <w:r w:rsidRPr="007340C6" w:rsidDel="00314AB2">
          <w:rPr>
            <w:rFonts w:ascii="Arial" w:hAnsi="Arial" w:cs="Arial"/>
            <w:rPrChange w:id="5028" w:author="HURR MEHDI" w:date="2025-03-26T12:29:00Z">
              <w:rPr/>
            </w:rPrChange>
          </w:rPr>
          <w:delText>Date</w:delText>
        </w:r>
      </w:del>
      <w:del w:id="5029" w:author="HURR MEHDI" w:date="2025-03-26T12:27:00Z">
        <w:r w:rsidRPr="007340C6" w:rsidDel="007340C6">
          <w:rPr>
            <w:rFonts w:ascii="Arial" w:hAnsi="Arial" w:cs="Arial"/>
            <w:rPrChange w:id="5030" w:author="HURR MEHDI" w:date="2025-03-26T12:29:00Z">
              <w:rPr/>
            </w:rPrChange>
          </w:rPr>
          <w:delText>**</w:delText>
        </w:r>
      </w:del>
      <w:del w:id="5031" w:author="HURR MEHDI" w:date="2025-03-26T22:25:00Z">
        <w:r w:rsidRPr="007340C6" w:rsidDel="00314AB2">
          <w:rPr>
            <w:rFonts w:ascii="Arial" w:hAnsi="Arial" w:cs="Arial"/>
            <w:rPrChange w:id="5032" w:author="HURR MEHDI" w:date="2025-03-26T12:29:00Z">
              <w:rPr/>
            </w:rPrChange>
          </w:rPr>
          <w:delText xml:space="preserve">      |  </w:delText>
        </w:r>
      </w:del>
    </w:p>
    <w:p w:rsidR="007340C6" w:rsidRPr="007340C6" w:rsidDel="00314AB2" w:rsidRDefault="007340C6" w:rsidP="004142F2">
      <w:pPr>
        <w:rPr>
          <w:del w:id="5033" w:author="HURR MEHDI" w:date="2025-03-26T22:25:00Z"/>
          <w:rFonts w:ascii="Arial" w:hAnsi="Arial" w:cs="Arial"/>
          <w:rPrChange w:id="5034" w:author="HURR MEHDI" w:date="2025-03-26T12:29:00Z">
            <w:rPr>
              <w:del w:id="5035" w:author="HURR MEHDI" w:date="2025-03-26T22:25:00Z"/>
            </w:rPr>
          </w:rPrChange>
        </w:rPr>
        <w:pPrChange w:id="5036" w:author="HURR MEHDI" w:date="2025-03-27T01:27:00Z">
          <w:pPr/>
        </w:pPrChange>
      </w:pPr>
      <w:del w:id="5037" w:author="HURR MEHDI" w:date="2025-03-26T22:25:00Z">
        <w:r w:rsidRPr="007340C6" w:rsidDel="00314AB2">
          <w:rPr>
            <w:rFonts w:ascii="Arial" w:hAnsi="Arial" w:cs="Arial"/>
            <w:rPrChange w:id="5038" w:author="HURR MEHDI" w:date="2025-03-26T12:29:00Z">
              <w:rPr/>
            </w:rPrChange>
          </w:rPr>
          <w:delText xml:space="preserve">|-----------------------|-----------------------|---------------|---------------|  </w:delText>
        </w:r>
      </w:del>
    </w:p>
    <w:p w:rsidR="007340C6" w:rsidRPr="007340C6" w:rsidDel="00314AB2" w:rsidRDefault="007340C6" w:rsidP="004142F2">
      <w:pPr>
        <w:rPr>
          <w:del w:id="5039" w:author="HURR MEHDI" w:date="2025-03-26T22:25:00Z"/>
          <w:rFonts w:ascii="Arial" w:hAnsi="Arial" w:cs="Arial"/>
          <w:rPrChange w:id="5040" w:author="HURR MEHDI" w:date="2025-03-26T12:29:00Z">
            <w:rPr>
              <w:del w:id="5041" w:author="HURR MEHDI" w:date="2025-03-26T22:25:00Z"/>
            </w:rPr>
          </w:rPrChange>
        </w:rPr>
        <w:pPrChange w:id="5042" w:author="HURR MEHDI" w:date="2025-03-27T01:27:00Z">
          <w:pPr/>
        </w:pPrChange>
      </w:pPr>
      <w:del w:id="5043" w:author="HURR MEHDI" w:date="2025-03-26T22:25:00Z">
        <w:r w:rsidRPr="007340C6" w:rsidDel="00314AB2">
          <w:rPr>
            <w:rFonts w:ascii="Arial" w:hAnsi="Arial" w:cs="Arial"/>
            <w:rPrChange w:id="5044" w:author="HURR MEHDI" w:date="2025-03-26T12:29:00Z">
              <w:rPr/>
            </w:rPrChange>
          </w:rPr>
          <w:delText xml:space="preserve">| [Team Lead]           | Team Lead             |               | 15/03/2025    |  </w:delText>
        </w:r>
      </w:del>
    </w:p>
    <w:p w:rsidR="007340C6" w:rsidRPr="007340C6" w:rsidDel="00314AB2" w:rsidRDefault="007340C6" w:rsidP="004142F2">
      <w:pPr>
        <w:rPr>
          <w:del w:id="5045" w:author="HURR MEHDI" w:date="2025-03-26T22:25:00Z"/>
          <w:rFonts w:ascii="Arial" w:hAnsi="Arial" w:cs="Arial"/>
          <w:rPrChange w:id="5046" w:author="HURR MEHDI" w:date="2025-03-26T12:29:00Z">
            <w:rPr>
              <w:del w:id="5047" w:author="HURR MEHDI" w:date="2025-03-26T22:25:00Z"/>
            </w:rPr>
          </w:rPrChange>
        </w:rPr>
        <w:pPrChange w:id="5048" w:author="HURR MEHDI" w:date="2025-03-27T01:27:00Z">
          <w:pPr/>
        </w:pPrChange>
      </w:pPr>
      <w:del w:id="5049" w:author="HURR MEHDI" w:date="2025-03-26T22:25:00Z">
        <w:r w:rsidRPr="007340C6" w:rsidDel="00314AB2">
          <w:rPr>
            <w:rFonts w:ascii="Arial" w:hAnsi="Arial" w:cs="Arial"/>
            <w:rPrChange w:id="5050" w:author="HURR MEHDI" w:date="2025-03-26T12:29:00Z">
              <w:rPr/>
            </w:rPrChange>
          </w:rPr>
          <w:delText xml:space="preserve">| [Member 1]            | Developer             |               | 15/03/2025    |  </w:delText>
        </w:r>
      </w:del>
    </w:p>
    <w:p w:rsidR="007340C6" w:rsidRPr="007340C6" w:rsidDel="00314AB2" w:rsidRDefault="007340C6" w:rsidP="004142F2">
      <w:pPr>
        <w:rPr>
          <w:del w:id="5051" w:author="HURR MEHDI" w:date="2025-03-26T22:25:00Z"/>
          <w:rFonts w:ascii="Arial" w:hAnsi="Arial" w:cs="Arial"/>
          <w:rPrChange w:id="5052" w:author="HURR MEHDI" w:date="2025-03-26T12:29:00Z">
            <w:rPr>
              <w:del w:id="5053" w:author="HURR MEHDI" w:date="2025-03-26T22:25:00Z"/>
            </w:rPr>
          </w:rPrChange>
        </w:rPr>
        <w:pPrChange w:id="5054" w:author="HURR MEHDI" w:date="2025-03-27T01:27:00Z">
          <w:pPr/>
        </w:pPrChange>
      </w:pPr>
      <w:del w:id="5055" w:author="HURR MEHDI" w:date="2025-03-26T22:25:00Z">
        <w:r w:rsidRPr="007340C6" w:rsidDel="00314AB2">
          <w:rPr>
            <w:rFonts w:ascii="Arial" w:hAnsi="Arial" w:cs="Arial"/>
            <w:rPrChange w:id="5056" w:author="HURR MEHDI" w:date="2025-03-26T12:29:00Z">
              <w:rPr/>
            </w:rPrChange>
          </w:rPr>
          <w:delText xml:space="preserve">| [Member 2]            | Developer             |               | 15/03/2025    |  </w:delText>
        </w:r>
      </w:del>
    </w:p>
    <w:p w:rsidR="007340C6" w:rsidRPr="007340C6" w:rsidDel="00314AB2" w:rsidRDefault="007340C6" w:rsidP="004142F2">
      <w:pPr>
        <w:rPr>
          <w:del w:id="5057" w:author="HURR MEHDI" w:date="2025-03-26T22:25:00Z"/>
          <w:rFonts w:ascii="Arial" w:hAnsi="Arial" w:cs="Arial"/>
          <w:rPrChange w:id="5058" w:author="HURR MEHDI" w:date="2025-03-26T12:29:00Z">
            <w:rPr>
              <w:del w:id="5059" w:author="HURR MEHDI" w:date="2025-03-26T22:25:00Z"/>
            </w:rPr>
          </w:rPrChange>
        </w:rPr>
        <w:pPrChange w:id="5060" w:author="HURR MEHDI" w:date="2025-03-27T01:27:00Z">
          <w:pPr/>
        </w:pPrChange>
      </w:pPr>
      <w:del w:id="5061" w:author="HURR MEHDI" w:date="2025-03-26T22:25:00Z">
        <w:r w:rsidRPr="007340C6" w:rsidDel="00314AB2">
          <w:rPr>
            <w:rFonts w:ascii="Arial" w:hAnsi="Arial" w:cs="Arial"/>
            <w:rPrChange w:id="5062" w:author="HURR MEHDI" w:date="2025-03-26T12:29:00Z">
              <w:rPr/>
            </w:rPrChange>
          </w:rPr>
          <w:delText xml:space="preserve">| [Supervisor Name]     | Supervisor            |               | 15/03/2025    |  </w:delText>
        </w:r>
      </w:del>
    </w:p>
    <w:p w:rsidR="007340C6" w:rsidRPr="007340C6" w:rsidDel="00314AB2" w:rsidRDefault="007340C6" w:rsidP="004142F2">
      <w:pPr>
        <w:rPr>
          <w:del w:id="5063" w:author="HURR MEHDI" w:date="2025-03-26T22:25:00Z"/>
          <w:rFonts w:ascii="Arial" w:hAnsi="Arial" w:cs="Arial"/>
          <w:rPrChange w:id="5064" w:author="HURR MEHDI" w:date="2025-03-26T12:29:00Z">
            <w:rPr>
              <w:del w:id="5065" w:author="HURR MEHDI" w:date="2025-03-26T22:25:00Z"/>
            </w:rPr>
          </w:rPrChange>
        </w:rPr>
        <w:pPrChange w:id="5066" w:author="HURR MEHDI" w:date="2025-03-27T01:27:00Z">
          <w:pPr/>
        </w:pPrChange>
      </w:pPr>
    </w:p>
    <w:p w:rsidR="007340C6" w:rsidRPr="007340C6" w:rsidDel="00314AB2" w:rsidRDefault="007340C6" w:rsidP="004142F2">
      <w:pPr>
        <w:rPr>
          <w:del w:id="5067" w:author="HURR MEHDI" w:date="2025-03-26T22:25:00Z"/>
          <w:rFonts w:ascii="Arial" w:hAnsi="Arial" w:cs="Arial"/>
          <w:rPrChange w:id="5068" w:author="HURR MEHDI" w:date="2025-03-26T12:29:00Z">
            <w:rPr>
              <w:del w:id="5069" w:author="HURR MEHDI" w:date="2025-03-26T22:25:00Z"/>
            </w:rPr>
          </w:rPrChange>
        </w:rPr>
        <w:pPrChange w:id="5070" w:author="HURR MEHDI" w:date="2025-03-27T01:27:00Z">
          <w:pPr/>
        </w:pPrChange>
      </w:pPr>
      <w:del w:id="5071" w:author="HURR MEHDI" w:date="2025-03-26T22:25:00Z">
        <w:r w:rsidRPr="007340C6" w:rsidDel="00314AB2">
          <w:rPr>
            <w:rFonts w:ascii="Arial" w:hAnsi="Arial" w:cs="Arial"/>
            <w:rPrChange w:id="5072" w:author="HURR MEHDI" w:date="2025-03-26T12:29:00Z">
              <w:rPr/>
            </w:rPrChange>
          </w:rPr>
          <w:delText>---</w:delText>
        </w:r>
      </w:del>
    </w:p>
    <w:p w:rsidR="007340C6" w:rsidRPr="007340C6" w:rsidDel="00314AB2" w:rsidRDefault="007340C6" w:rsidP="004142F2">
      <w:pPr>
        <w:rPr>
          <w:del w:id="5073" w:author="HURR MEHDI" w:date="2025-03-26T22:25:00Z"/>
          <w:rFonts w:ascii="Arial" w:hAnsi="Arial" w:cs="Arial"/>
          <w:rPrChange w:id="5074" w:author="HURR MEHDI" w:date="2025-03-26T12:29:00Z">
            <w:rPr>
              <w:del w:id="5075" w:author="HURR MEHDI" w:date="2025-03-26T22:25:00Z"/>
            </w:rPr>
          </w:rPrChange>
        </w:rPr>
        <w:pPrChange w:id="5076" w:author="HURR MEHDI" w:date="2025-03-27T01:27:00Z">
          <w:pPr/>
        </w:pPrChange>
      </w:pPr>
    </w:p>
    <w:p w:rsidR="00E52D17" w:rsidRPr="007340C6" w:rsidRDefault="007340C6" w:rsidP="004142F2">
      <w:pPr>
        <w:rPr>
          <w:rFonts w:ascii="Arial" w:hAnsi="Arial" w:cs="Arial"/>
          <w:rPrChange w:id="5077" w:author="HURR MEHDI" w:date="2025-03-26T12:29:00Z">
            <w:rPr/>
          </w:rPrChange>
        </w:rPr>
        <w:pPrChange w:id="5078" w:author="HURR MEHDI" w:date="2025-03-27T01:27:00Z">
          <w:pPr/>
        </w:pPrChange>
      </w:pPr>
      <w:del w:id="5079" w:author="HURR MEHDI" w:date="2025-03-26T22:25:00Z">
        <w:r w:rsidRPr="007340C6" w:rsidDel="00314AB2">
          <w:rPr>
            <w:rFonts w:ascii="Arial" w:hAnsi="Arial" w:cs="Arial"/>
            <w:rPrChange w:id="5080" w:author="HURR MEHDI" w:date="2025-03-26T12:29:00Z">
              <w:rPr/>
            </w:rPrChange>
          </w:rPr>
          <w:delText xml:space="preserve">This SRS adheres to the structure, formatting, and depth of the provided example while tailoring content to the </w:delText>
        </w:r>
      </w:del>
      <w:del w:id="5081" w:author="HURR MEHDI" w:date="2025-03-26T12:27:00Z">
        <w:r w:rsidRPr="007340C6" w:rsidDel="007340C6">
          <w:rPr>
            <w:rFonts w:ascii="Arial" w:hAnsi="Arial" w:cs="Arial"/>
            <w:rPrChange w:id="5082" w:author="HURR MEHDI" w:date="2025-03-26T12:29:00Z">
              <w:rPr/>
            </w:rPrChange>
          </w:rPr>
          <w:delText>**</w:delText>
        </w:r>
      </w:del>
      <w:del w:id="5083" w:author="HURR MEHDI" w:date="2025-03-26T22:25:00Z">
        <w:r w:rsidRPr="007340C6" w:rsidDel="00314AB2">
          <w:rPr>
            <w:rFonts w:ascii="Arial" w:hAnsi="Arial" w:cs="Arial"/>
            <w:rPrChange w:id="5084" w:author="HURR MEHDI" w:date="2025-03-26T12:29:00Z">
              <w:rPr/>
            </w:rPrChange>
          </w:rPr>
          <w:delText>Student Course Registration System</w:delText>
        </w:r>
      </w:del>
      <w:del w:id="5085" w:author="HURR MEHDI" w:date="2025-03-26T12:27:00Z">
        <w:r w:rsidRPr="007340C6" w:rsidDel="007340C6">
          <w:rPr>
            <w:rFonts w:ascii="Arial" w:hAnsi="Arial" w:cs="Arial"/>
            <w:rPrChange w:id="5086" w:author="HURR MEHDI" w:date="2025-03-26T12:29:00Z">
              <w:rPr/>
            </w:rPrChange>
          </w:rPr>
          <w:delText>**</w:delText>
        </w:r>
      </w:del>
      <w:del w:id="5087" w:author="HURR MEHDI" w:date="2025-03-26T22:25:00Z">
        <w:r w:rsidRPr="007340C6" w:rsidDel="00314AB2">
          <w:rPr>
            <w:rFonts w:ascii="Arial" w:hAnsi="Arial" w:cs="Arial"/>
            <w:rPrChange w:id="5088" w:author="HURR MEHDI" w:date="2025-03-26T12:29:00Z">
              <w:rPr/>
            </w:rPrChange>
          </w:rPr>
          <w:delText>. Let me know if further refinements are needed!</w:delText>
        </w:r>
      </w:del>
    </w:p>
    <w:sectPr w:rsidR="00E52D17" w:rsidRPr="00734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Proxima Nova Rg">
    <w:altName w:val="Candara"/>
    <w:panose1 w:val="00000000000000000000"/>
    <w:charset w:val="00"/>
    <w:family w:val="modern"/>
    <w:notTrueType/>
    <w:pitch w:val="variable"/>
    <w:sig w:usb0="00000001" w:usb1="5000E0FB" w:usb2="00000000" w:usb3="00000000" w:csb0="0000019B"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3" type="#_x0000_t75" style="width:15.9pt;height:15.9pt" o:bullet="t">
        <v:imagedata r:id="rId1" o:title="tick bullet"/>
      </v:shape>
    </w:pict>
  </w:numPicBullet>
  <w:abstractNum w:abstractNumId="0" w15:restartNumberingAfterBreak="0">
    <w:nsid w:val="00073255"/>
    <w:multiLevelType w:val="hybridMultilevel"/>
    <w:tmpl w:val="6B24AC4C"/>
    <w:lvl w:ilvl="0" w:tplc="7D7ED0CE">
      <w:start w:val="1"/>
      <w:numFmt w:val="decimal"/>
      <w:lvlText w:val="%1."/>
      <w:lvlJc w:val="left"/>
      <w:pPr>
        <w:ind w:left="720" w:hanging="360"/>
      </w:pPr>
      <w:rPr>
        <w:rFonts w:hint="default"/>
        <w:color w:val="7171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759A3"/>
    <w:multiLevelType w:val="multilevel"/>
    <w:tmpl w:val="17DA6C88"/>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10B1FC8"/>
    <w:multiLevelType w:val="hybridMultilevel"/>
    <w:tmpl w:val="EA2C4EFA"/>
    <w:lvl w:ilvl="0" w:tplc="44643E30">
      <w:start w:val="1"/>
      <w:numFmt w:val="decimal"/>
      <w:lvlText w:val="%1."/>
      <w:lvlJc w:val="left"/>
      <w:pPr>
        <w:ind w:left="720" w:hanging="360"/>
      </w:pPr>
      <w:rPr>
        <w:rFonts w:hint="default"/>
        <w:color w:val="71717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D104F"/>
    <w:multiLevelType w:val="hybridMultilevel"/>
    <w:tmpl w:val="6A3E490E"/>
    <w:lvl w:ilvl="0" w:tplc="1B027906">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6F7017"/>
    <w:multiLevelType w:val="multilevel"/>
    <w:tmpl w:val="0FCEBA1E"/>
    <w:lvl w:ilvl="0">
      <w:start w:val="1"/>
      <w:numFmt w:val="decimal"/>
      <w:lvlText w:val="%1."/>
      <w:lvlJc w:val="left"/>
      <w:pPr>
        <w:ind w:left="720" w:hanging="360"/>
      </w:pPr>
      <w:rPr>
        <w:rFonts w:hint="default"/>
        <w:color w:val="717171"/>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04DB758F"/>
    <w:multiLevelType w:val="hybridMultilevel"/>
    <w:tmpl w:val="B2D29DDA"/>
    <w:lvl w:ilvl="0" w:tplc="994ECD96">
      <w:start w:val="5"/>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570F54"/>
    <w:multiLevelType w:val="hybridMultilevel"/>
    <w:tmpl w:val="881AB00C"/>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BD582D"/>
    <w:multiLevelType w:val="multilevel"/>
    <w:tmpl w:val="2A123DF6"/>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0D1E6AB2"/>
    <w:multiLevelType w:val="hybridMultilevel"/>
    <w:tmpl w:val="DBB67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D692B02"/>
    <w:multiLevelType w:val="hybridMultilevel"/>
    <w:tmpl w:val="C25CEF12"/>
    <w:lvl w:ilvl="0" w:tplc="AB264314">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1E33DB"/>
    <w:multiLevelType w:val="multilevel"/>
    <w:tmpl w:val="F7B445AA"/>
    <w:lvl w:ilvl="0">
      <w:start w:val="1"/>
      <w:numFmt w:val="bullet"/>
      <w:lvlText w:val=""/>
      <w:lvlPicBulletId w:val="0"/>
      <w:lvlJc w:val="left"/>
      <w:pPr>
        <w:ind w:left="720" w:hanging="360"/>
      </w:pPr>
      <w:rPr>
        <w:rFonts w:ascii="Symbol" w:hAnsi="Symbol" w:hint="default"/>
        <w:color w:val="auto"/>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16946867"/>
    <w:multiLevelType w:val="hybridMultilevel"/>
    <w:tmpl w:val="084EE320"/>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A8247C"/>
    <w:multiLevelType w:val="hybridMultilevel"/>
    <w:tmpl w:val="F0BCF5F0"/>
    <w:lvl w:ilvl="0" w:tplc="C2CA35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3465C5"/>
    <w:multiLevelType w:val="hybridMultilevel"/>
    <w:tmpl w:val="274E673C"/>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D29A6"/>
    <w:multiLevelType w:val="hybridMultilevel"/>
    <w:tmpl w:val="18AE0FFE"/>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915A9"/>
    <w:multiLevelType w:val="hybridMultilevel"/>
    <w:tmpl w:val="7780CAA2"/>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C34F5B"/>
    <w:multiLevelType w:val="hybridMultilevel"/>
    <w:tmpl w:val="7CF0717C"/>
    <w:lvl w:ilvl="0" w:tplc="E5245B3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CE11B1B"/>
    <w:multiLevelType w:val="hybridMultilevel"/>
    <w:tmpl w:val="2AB85DD6"/>
    <w:lvl w:ilvl="0" w:tplc="71146528">
      <w:start w:val="1"/>
      <w:numFmt w:val="decimal"/>
      <w:lvlText w:val="%1."/>
      <w:lvlJc w:val="left"/>
      <w:pPr>
        <w:ind w:left="720" w:hanging="360"/>
      </w:pPr>
      <w:rPr>
        <w:rFonts w:hint="default"/>
        <w:color w:val="7171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0906C6"/>
    <w:multiLevelType w:val="multilevel"/>
    <w:tmpl w:val="7E46C824"/>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21514B73"/>
    <w:multiLevelType w:val="hybridMultilevel"/>
    <w:tmpl w:val="5A167EC6"/>
    <w:lvl w:ilvl="0" w:tplc="B19AEBBC">
      <w:start w:val="2"/>
      <w:numFmt w:val="decimal"/>
      <w:lvlText w:val="%1."/>
      <w:lvlJc w:val="left"/>
      <w:pPr>
        <w:ind w:left="720" w:hanging="360"/>
      </w:pPr>
      <w:rPr>
        <w:rFonts w:hint="default"/>
        <w:color w:val="7171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802832"/>
    <w:multiLevelType w:val="hybridMultilevel"/>
    <w:tmpl w:val="77C08FFC"/>
    <w:lvl w:ilvl="0" w:tplc="B6DEDEE4">
      <w:start w:val="1"/>
      <w:numFmt w:val="decimal"/>
      <w:lvlText w:val="%1."/>
      <w:lvlJc w:val="left"/>
      <w:pPr>
        <w:ind w:left="540" w:hanging="360"/>
      </w:pPr>
      <w:rPr>
        <w:rFonts w:hint="default"/>
        <w:color w:val="71717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8E6E78"/>
    <w:multiLevelType w:val="hybridMultilevel"/>
    <w:tmpl w:val="A6CC5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BB7624"/>
    <w:multiLevelType w:val="hybridMultilevel"/>
    <w:tmpl w:val="2BD4EC58"/>
    <w:lvl w:ilvl="0" w:tplc="09CC251E">
      <w:start w:val="1"/>
      <w:numFmt w:val="decimal"/>
      <w:lvlText w:val="%1."/>
      <w:lvlJc w:val="left"/>
      <w:pPr>
        <w:ind w:left="720" w:hanging="360"/>
      </w:pPr>
      <w:rPr>
        <w:rFonts w:hint="default"/>
        <w:color w:val="7171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1805B7"/>
    <w:multiLevelType w:val="hybridMultilevel"/>
    <w:tmpl w:val="9FC018DC"/>
    <w:lvl w:ilvl="0" w:tplc="238E7966">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953A74"/>
    <w:multiLevelType w:val="multilevel"/>
    <w:tmpl w:val="7772ECC2"/>
    <w:lvl w:ilvl="0">
      <w:start w:val="1"/>
      <w:numFmt w:val="decimal"/>
      <w:pStyle w:val="Heading21"/>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2B9D6698"/>
    <w:multiLevelType w:val="hybridMultilevel"/>
    <w:tmpl w:val="277410C4"/>
    <w:lvl w:ilvl="0" w:tplc="BCAA6F76">
      <w:start w:val="1"/>
      <w:numFmt w:val="bullet"/>
      <w:lvlText w:val=""/>
      <w:lvlPicBulletId w:val="0"/>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F4D48A3"/>
    <w:multiLevelType w:val="multilevel"/>
    <w:tmpl w:val="16E6C97E"/>
    <w:lvl w:ilvl="0">
      <w:start w:val="2"/>
      <w:numFmt w:val="decimal"/>
      <w:lvlText w:val="%1."/>
      <w:lvlJc w:val="left"/>
      <w:pPr>
        <w:ind w:left="720" w:hanging="360"/>
      </w:pPr>
      <w:rPr>
        <w:rFonts w:hint="default"/>
        <w:color w:val="717171"/>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F824A96"/>
    <w:multiLevelType w:val="hybridMultilevel"/>
    <w:tmpl w:val="B46C1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127678"/>
    <w:multiLevelType w:val="hybridMultilevel"/>
    <w:tmpl w:val="43EAEC1C"/>
    <w:lvl w:ilvl="0" w:tplc="BCAA6F76">
      <w:start w:val="1"/>
      <w:numFmt w:val="bullet"/>
      <w:lvlText w:val=""/>
      <w:lvlPicBulletId w:val="0"/>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3EB723D"/>
    <w:multiLevelType w:val="multilevel"/>
    <w:tmpl w:val="33AA6F9E"/>
    <w:lvl w:ilvl="0">
      <w:start w:val="1"/>
      <w:numFmt w:val="decimal"/>
      <w:lvlText w:val="%1."/>
      <w:lvlJc w:val="left"/>
      <w:pPr>
        <w:ind w:left="720" w:hanging="360"/>
      </w:pPr>
      <w:rPr>
        <w:rFonts w:hint="default"/>
        <w:color w:val="717171"/>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35D67FD2"/>
    <w:multiLevelType w:val="hybridMultilevel"/>
    <w:tmpl w:val="DB06179E"/>
    <w:lvl w:ilvl="0" w:tplc="BCAA6F76">
      <w:start w:val="1"/>
      <w:numFmt w:val="bullet"/>
      <w:lvlText w:val=""/>
      <w:lvlPicBulletId w:val="0"/>
      <w:lvlJc w:val="left"/>
      <w:pPr>
        <w:ind w:left="1080" w:hanging="360"/>
      </w:pPr>
      <w:rPr>
        <w:rFonts w:ascii="Symbol" w:hAnsi="Symbol" w:hint="default"/>
        <w:color w:val="auto"/>
      </w:rPr>
    </w:lvl>
    <w:lvl w:ilvl="1" w:tplc="BCAA6F76">
      <w:start w:val="1"/>
      <w:numFmt w:val="bullet"/>
      <w:lvlText w:val=""/>
      <w:lvlPicBulletId w:val="0"/>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806823"/>
    <w:multiLevelType w:val="hybridMultilevel"/>
    <w:tmpl w:val="6F18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7762F3"/>
    <w:multiLevelType w:val="multilevel"/>
    <w:tmpl w:val="BD2CCF0E"/>
    <w:lvl w:ilvl="0">
      <w:start w:val="3"/>
      <w:numFmt w:val="bullet"/>
      <w:lvlText w:val="-"/>
      <w:lvlJc w:val="left"/>
      <w:pPr>
        <w:ind w:left="360" w:hanging="360"/>
      </w:pPr>
      <w:rPr>
        <w:rFonts w:ascii="Arial" w:eastAsiaTheme="minorHAnsi" w:hAnsi="Arial" w:cs="Aria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38CE775C"/>
    <w:multiLevelType w:val="hybridMultilevel"/>
    <w:tmpl w:val="CBC611F0"/>
    <w:lvl w:ilvl="0" w:tplc="B6DEDEE4">
      <w:start w:val="1"/>
      <w:numFmt w:val="decimal"/>
      <w:lvlText w:val="%1."/>
      <w:lvlJc w:val="left"/>
      <w:pPr>
        <w:ind w:left="540" w:hanging="360"/>
      </w:pPr>
      <w:rPr>
        <w:rFonts w:hint="default"/>
        <w:color w:val="71717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A23C2C"/>
    <w:multiLevelType w:val="hybridMultilevel"/>
    <w:tmpl w:val="4E928680"/>
    <w:lvl w:ilvl="0" w:tplc="BCAA6F76">
      <w:start w:val="1"/>
      <w:numFmt w:val="bullet"/>
      <w:lvlText w:val=""/>
      <w:lvlPicBulletId w:val="0"/>
      <w:lvlJc w:val="left"/>
      <w:pPr>
        <w:ind w:left="720" w:hanging="360"/>
      </w:pPr>
      <w:rPr>
        <w:rFonts w:ascii="Symbol" w:hAnsi="Symbol" w:hint="default"/>
        <w:color w:val="auto"/>
      </w:rPr>
    </w:lvl>
    <w:lvl w:ilvl="1" w:tplc="BCAA6F76">
      <w:start w:val="1"/>
      <w:numFmt w:val="bullet"/>
      <w:lvlText w:val=""/>
      <w:lvlPicBulletId w:val="0"/>
      <w:lvlJc w:val="left"/>
      <w:pPr>
        <w:ind w:left="1080" w:hanging="360"/>
      </w:pPr>
      <w:rPr>
        <w:rFonts w:ascii="Symbol" w:hAnsi="Symbo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B3C3874"/>
    <w:multiLevelType w:val="multilevel"/>
    <w:tmpl w:val="9F6A13CA"/>
    <w:lvl w:ilvl="0">
      <w:start w:val="1"/>
      <w:numFmt w:val="decimal"/>
      <w:lvlText w:val="%1."/>
      <w:lvlJc w:val="left"/>
      <w:pPr>
        <w:ind w:left="720" w:hanging="360"/>
      </w:pPr>
      <w:rPr>
        <w:rFonts w:hint="default"/>
        <w:color w:val="717171"/>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3B8B78EC"/>
    <w:multiLevelType w:val="hybridMultilevel"/>
    <w:tmpl w:val="CCE2AAB4"/>
    <w:lvl w:ilvl="0" w:tplc="CD908DA4">
      <w:start w:val="1"/>
      <w:numFmt w:val="decimal"/>
      <w:lvlText w:val="%1."/>
      <w:lvlJc w:val="left"/>
      <w:pPr>
        <w:ind w:left="540" w:hanging="360"/>
      </w:pPr>
      <w:rPr>
        <w:rFonts w:hint="default"/>
        <w:color w:val="7171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C46778"/>
    <w:multiLevelType w:val="multilevel"/>
    <w:tmpl w:val="9F6A13CA"/>
    <w:lvl w:ilvl="0">
      <w:start w:val="1"/>
      <w:numFmt w:val="decimal"/>
      <w:lvlText w:val="%1."/>
      <w:lvlJc w:val="left"/>
      <w:pPr>
        <w:ind w:left="720" w:hanging="360"/>
      </w:pPr>
      <w:rPr>
        <w:rFonts w:hint="default"/>
        <w:color w:val="717171"/>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3D9A798B"/>
    <w:multiLevelType w:val="hybridMultilevel"/>
    <w:tmpl w:val="22B60FAE"/>
    <w:lvl w:ilvl="0" w:tplc="4F0007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476380B"/>
    <w:multiLevelType w:val="hybridMultilevel"/>
    <w:tmpl w:val="72C0BA16"/>
    <w:lvl w:ilvl="0" w:tplc="9028C35E">
      <w:start w:val="1"/>
      <w:numFmt w:val="decimal"/>
      <w:lvlText w:val="%1."/>
      <w:lvlJc w:val="left"/>
      <w:pPr>
        <w:ind w:left="720" w:hanging="360"/>
      </w:pPr>
      <w:rPr>
        <w:rFonts w:hint="default"/>
        <w:color w:val="7171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127ED0"/>
    <w:multiLevelType w:val="hybridMultilevel"/>
    <w:tmpl w:val="2A86A7C8"/>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645788"/>
    <w:multiLevelType w:val="hybridMultilevel"/>
    <w:tmpl w:val="5CB29834"/>
    <w:lvl w:ilvl="0" w:tplc="6CAA1B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6FD29CA"/>
    <w:multiLevelType w:val="hybridMultilevel"/>
    <w:tmpl w:val="B7EEDA6E"/>
    <w:lvl w:ilvl="0" w:tplc="BCAA6F76">
      <w:start w:val="1"/>
      <w:numFmt w:val="bullet"/>
      <w:lvlText w:val=""/>
      <w:lvlPicBulletId w:val="0"/>
      <w:lvlJc w:val="left"/>
      <w:pPr>
        <w:ind w:left="360" w:hanging="360"/>
      </w:pPr>
      <w:rPr>
        <w:rFonts w:ascii="Symbol" w:hAnsi="Symbol" w:hint="default"/>
        <w:color w:val="auto"/>
      </w:rPr>
    </w:lvl>
    <w:lvl w:ilvl="1" w:tplc="BCAA6F76">
      <w:start w:val="1"/>
      <w:numFmt w:val="bullet"/>
      <w:lvlText w:val=""/>
      <w:lvlPicBulletId w:val="0"/>
      <w:lvlJc w:val="left"/>
      <w:pPr>
        <w:ind w:left="720" w:hanging="360"/>
      </w:pPr>
      <w:rPr>
        <w:rFonts w:ascii="Symbol" w:hAnsi="Symbol" w:hint="default"/>
        <w:color w:val="auto"/>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3" w15:restartNumberingAfterBreak="0">
    <w:nsid w:val="47611FDE"/>
    <w:multiLevelType w:val="hybridMultilevel"/>
    <w:tmpl w:val="8B6E6F2C"/>
    <w:lvl w:ilvl="0" w:tplc="9EF46AB8">
      <w:start w:val="1"/>
      <w:numFmt w:val="decimal"/>
      <w:lvlText w:val="%1."/>
      <w:lvlJc w:val="left"/>
      <w:pPr>
        <w:ind w:left="540" w:hanging="360"/>
      </w:pPr>
      <w:rPr>
        <w:rFonts w:hint="default"/>
        <w:color w:val="7171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7AE189E"/>
    <w:multiLevelType w:val="hybridMultilevel"/>
    <w:tmpl w:val="42E845F8"/>
    <w:lvl w:ilvl="0" w:tplc="BCAA6F76">
      <w:start w:val="1"/>
      <w:numFmt w:val="bullet"/>
      <w:lvlText w:val=""/>
      <w:lvlPicBulletId w:val="0"/>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9DF2FC4"/>
    <w:multiLevelType w:val="hybridMultilevel"/>
    <w:tmpl w:val="4BD6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337C64"/>
    <w:multiLevelType w:val="multilevel"/>
    <w:tmpl w:val="D598A470"/>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4D65719E"/>
    <w:multiLevelType w:val="multilevel"/>
    <w:tmpl w:val="0FCEBA1E"/>
    <w:lvl w:ilvl="0">
      <w:start w:val="1"/>
      <w:numFmt w:val="decimal"/>
      <w:lvlText w:val="%1."/>
      <w:lvlJc w:val="left"/>
      <w:pPr>
        <w:ind w:left="720" w:hanging="360"/>
      </w:pPr>
      <w:rPr>
        <w:rFonts w:hint="default"/>
        <w:color w:val="717171"/>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 w15:restartNumberingAfterBreak="0">
    <w:nsid w:val="4D7F3E1E"/>
    <w:multiLevelType w:val="hybridMultilevel"/>
    <w:tmpl w:val="9D22A5B6"/>
    <w:lvl w:ilvl="0" w:tplc="9028C35E">
      <w:start w:val="1"/>
      <w:numFmt w:val="decimal"/>
      <w:lvlText w:val="%1."/>
      <w:lvlJc w:val="left"/>
      <w:pPr>
        <w:ind w:left="720" w:hanging="360"/>
      </w:pPr>
      <w:rPr>
        <w:rFonts w:hint="default"/>
        <w:color w:val="7171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0E239C7"/>
    <w:multiLevelType w:val="hybridMultilevel"/>
    <w:tmpl w:val="AB405522"/>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7005FE"/>
    <w:multiLevelType w:val="hybridMultilevel"/>
    <w:tmpl w:val="371453FC"/>
    <w:lvl w:ilvl="0" w:tplc="BCAA6F76">
      <w:start w:val="1"/>
      <w:numFmt w:val="bullet"/>
      <w:lvlText w:val=""/>
      <w:lvlPicBulletId w:val="0"/>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4B915F1"/>
    <w:multiLevelType w:val="hybridMultilevel"/>
    <w:tmpl w:val="01349AAE"/>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5417316"/>
    <w:multiLevelType w:val="hybridMultilevel"/>
    <w:tmpl w:val="C7FE0B86"/>
    <w:lvl w:ilvl="0" w:tplc="994ECD96">
      <w:start w:val="5"/>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66780C"/>
    <w:multiLevelType w:val="hybridMultilevel"/>
    <w:tmpl w:val="6946097E"/>
    <w:lvl w:ilvl="0" w:tplc="81867DDA">
      <w:start w:val="3"/>
      <w:numFmt w:val="bullet"/>
      <w:lvlText w:val="-"/>
      <w:lvlJc w:val="left"/>
      <w:pPr>
        <w:ind w:left="1080" w:hanging="360"/>
      </w:pPr>
      <w:rPr>
        <w:rFonts w:ascii="Arial" w:eastAsiaTheme="minorHAnsi" w:hAnsi="Arial" w:cs="Arial" w:hint="default"/>
        <w:color w:val="71717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94B4F8E"/>
    <w:multiLevelType w:val="multilevel"/>
    <w:tmpl w:val="BF6ADF9A"/>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8F5868"/>
    <w:multiLevelType w:val="hybridMultilevel"/>
    <w:tmpl w:val="8BCA32B6"/>
    <w:lvl w:ilvl="0" w:tplc="8D543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BCD21EE"/>
    <w:multiLevelType w:val="hybridMultilevel"/>
    <w:tmpl w:val="ADB45C3E"/>
    <w:lvl w:ilvl="0" w:tplc="9028C35E">
      <w:start w:val="1"/>
      <w:numFmt w:val="decimal"/>
      <w:lvlText w:val="%1."/>
      <w:lvlJc w:val="left"/>
      <w:pPr>
        <w:ind w:left="540" w:hanging="360"/>
      </w:pPr>
      <w:rPr>
        <w:rFonts w:hint="default"/>
        <w:color w:val="71717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CBC6CAA"/>
    <w:multiLevelType w:val="hybridMultilevel"/>
    <w:tmpl w:val="C7FE0B86"/>
    <w:lvl w:ilvl="0" w:tplc="994ECD96">
      <w:start w:val="5"/>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3F1689"/>
    <w:multiLevelType w:val="hybridMultilevel"/>
    <w:tmpl w:val="508C7B80"/>
    <w:lvl w:ilvl="0" w:tplc="BCAA6F76">
      <w:start w:val="1"/>
      <w:numFmt w:val="bullet"/>
      <w:lvlText w:val=""/>
      <w:lvlPicBulletId w:val="0"/>
      <w:lvlJc w:val="left"/>
      <w:pPr>
        <w:ind w:left="1080" w:hanging="360"/>
      </w:pPr>
      <w:rPr>
        <w:rFonts w:ascii="Symbol" w:hAnsi="Symbol"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1164875"/>
    <w:multiLevelType w:val="hybridMultilevel"/>
    <w:tmpl w:val="CC709272"/>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1FB26C5"/>
    <w:multiLevelType w:val="hybridMultilevel"/>
    <w:tmpl w:val="FC46AE3A"/>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453FC8"/>
    <w:multiLevelType w:val="hybridMultilevel"/>
    <w:tmpl w:val="5E44C15C"/>
    <w:lvl w:ilvl="0" w:tplc="C2CA357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32668A9"/>
    <w:multiLevelType w:val="multilevel"/>
    <w:tmpl w:val="BF6ADF9A"/>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DA5BAA"/>
    <w:multiLevelType w:val="hybridMultilevel"/>
    <w:tmpl w:val="84C269DA"/>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8BE1AD8"/>
    <w:multiLevelType w:val="hybridMultilevel"/>
    <w:tmpl w:val="22265758"/>
    <w:lvl w:ilvl="0" w:tplc="B6DEDEE4">
      <w:start w:val="1"/>
      <w:numFmt w:val="decimal"/>
      <w:lvlText w:val="%1."/>
      <w:lvlJc w:val="left"/>
      <w:pPr>
        <w:ind w:left="720" w:hanging="360"/>
      </w:pPr>
      <w:rPr>
        <w:rFonts w:hint="default"/>
        <w:color w:val="7171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8C04A2B"/>
    <w:multiLevelType w:val="hybridMultilevel"/>
    <w:tmpl w:val="3880082E"/>
    <w:lvl w:ilvl="0" w:tplc="BCAA6F76">
      <w:start w:val="1"/>
      <w:numFmt w:val="bullet"/>
      <w:lvlText w:val=""/>
      <w:lvlPicBulletId w:val="0"/>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8C9422C"/>
    <w:multiLevelType w:val="hybridMultilevel"/>
    <w:tmpl w:val="8368A412"/>
    <w:lvl w:ilvl="0" w:tplc="BCAA6F76">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A516659"/>
    <w:multiLevelType w:val="hybridMultilevel"/>
    <w:tmpl w:val="48AC6202"/>
    <w:lvl w:ilvl="0" w:tplc="7104443A">
      <w:start w:val="1"/>
      <w:numFmt w:val="decimal"/>
      <w:lvlText w:val="%1."/>
      <w:lvlJc w:val="left"/>
      <w:pPr>
        <w:ind w:left="720" w:hanging="360"/>
      </w:pPr>
      <w:rPr>
        <w:rFonts w:hint="default"/>
        <w:color w:val="71717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B4502D9"/>
    <w:multiLevelType w:val="multilevel"/>
    <w:tmpl w:val="6A72F14E"/>
    <w:lvl w:ilvl="0">
      <w:start w:val="1"/>
      <w:numFmt w:val="decimal"/>
      <w:lvlText w:val="%1."/>
      <w:lvlJc w:val="left"/>
      <w:pPr>
        <w:ind w:left="720" w:hanging="360"/>
      </w:pPr>
      <w:rPr>
        <w:rFonts w:hint="default"/>
        <w:color w:val="auto"/>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9" w15:restartNumberingAfterBreak="0">
    <w:nsid w:val="6BAD239D"/>
    <w:multiLevelType w:val="hybridMultilevel"/>
    <w:tmpl w:val="D820D8CE"/>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D5E0501"/>
    <w:multiLevelType w:val="hybridMultilevel"/>
    <w:tmpl w:val="4FACE0C4"/>
    <w:lvl w:ilvl="0" w:tplc="BCAA6F76">
      <w:start w:val="1"/>
      <w:numFmt w:val="bullet"/>
      <w:lvlText w:val=""/>
      <w:lvlPicBulletId w:val="0"/>
      <w:lvlJc w:val="left"/>
      <w:pPr>
        <w:ind w:left="108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E6B4DD4"/>
    <w:multiLevelType w:val="hybridMultilevel"/>
    <w:tmpl w:val="F69AF85E"/>
    <w:lvl w:ilvl="0" w:tplc="B6DEDEE4">
      <w:start w:val="1"/>
      <w:numFmt w:val="decimal"/>
      <w:lvlText w:val="%1."/>
      <w:lvlJc w:val="left"/>
      <w:pPr>
        <w:ind w:left="720" w:hanging="360"/>
      </w:pPr>
      <w:rPr>
        <w:rFonts w:hint="default"/>
        <w:color w:val="717171"/>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2" w15:restartNumberingAfterBreak="0">
    <w:nsid w:val="6FAE3025"/>
    <w:multiLevelType w:val="hybridMultilevel"/>
    <w:tmpl w:val="79F8840E"/>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DC1928"/>
    <w:multiLevelType w:val="multilevel"/>
    <w:tmpl w:val="B69E7500"/>
    <w:lvl w:ilvl="0">
      <w:start w:val="1"/>
      <w:numFmt w:val="decimal"/>
      <w:lvlText w:val="%1."/>
      <w:lvlJc w:val="left"/>
      <w:pPr>
        <w:ind w:left="720" w:hanging="360"/>
      </w:pPr>
      <w:rPr>
        <w:rFonts w:hint="default"/>
        <w:color w:val="717171"/>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703E3757"/>
    <w:multiLevelType w:val="multilevel"/>
    <w:tmpl w:val="6F1864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5" w15:restartNumberingAfterBreak="0">
    <w:nsid w:val="70622600"/>
    <w:multiLevelType w:val="hybridMultilevel"/>
    <w:tmpl w:val="0D1647D8"/>
    <w:lvl w:ilvl="0" w:tplc="BCAA6F76">
      <w:start w:val="1"/>
      <w:numFmt w:val="bullet"/>
      <w:lvlText w:val=""/>
      <w:lvlPicBulletId w:val="0"/>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3C50F0E"/>
    <w:multiLevelType w:val="multilevel"/>
    <w:tmpl w:val="B0F64518"/>
    <w:lvl w:ilvl="0">
      <w:start w:val="1"/>
      <w:numFmt w:val="decimal"/>
      <w:lvlText w:val="%1."/>
      <w:lvlJc w:val="left"/>
      <w:pPr>
        <w:ind w:left="720" w:hanging="360"/>
      </w:pPr>
      <w:rPr>
        <w:rFonts w:hint="default"/>
        <w:color w:val="717171"/>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43318FA"/>
    <w:multiLevelType w:val="hybridMultilevel"/>
    <w:tmpl w:val="B4465C94"/>
    <w:lvl w:ilvl="0" w:tplc="BCAA6F76">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8D0AE0"/>
    <w:multiLevelType w:val="hybridMultilevel"/>
    <w:tmpl w:val="07A231F4"/>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8A81686"/>
    <w:multiLevelType w:val="hybridMultilevel"/>
    <w:tmpl w:val="97B218CE"/>
    <w:lvl w:ilvl="0" w:tplc="BCAA6F76">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7A77708D"/>
    <w:multiLevelType w:val="hybridMultilevel"/>
    <w:tmpl w:val="2744CCAA"/>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AF0238F"/>
    <w:multiLevelType w:val="hybridMultilevel"/>
    <w:tmpl w:val="E8989EDA"/>
    <w:lvl w:ilvl="0" w:tplc="9028C35E">
      <w:start w:val="1"/>
      <w:numFmt w:val="decimal"/>
      <w:lvlText w:val="%1."/>
      <w:lvlJc w:val="left"/>
      <w:pPr>
        <w:ind w:left="540" w:hanging="360"/>
      </w:pPr>
      <w:rPr>
        <w:rFonts w:hint="default"/>
        <w:color w:val="7171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C0D4D13"/>
    <w:multiLevelType w:val="multilevel"/>
    <w:tmpl w:val="0FCEBA1E"/>
    <w:lvl w:ilvl="0">
      <w:start w:val="1"/>
      <w:numFmt w:val="decimal"/>
      <w:lvlText w:val="%1."/>
      <w:lvlJc w:val="left"/>
      <w:pPr>
        <w:ind w:left="720" w:hanging="360"/>
      </w:pPr>
      <w:rPr>
        <w:rFonts w:hint="default"/>
        <w:color w:val="717171"/>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3" w15:restartNumberingAfterBreak="0">
    <w:nsid w:val="7C2617C9"/>
    <w:multiLevelType w:val="hybridMultilevel"/>
    <w:tmpl w:val="83280166"/>
    <w:lvl w:ilvl="0" w:tplc="6CAA1B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6"/>
  </w:num>
  <w:num w:numId="4">
    <w:abstractNumId w:val="79"/>
  </w:num>
  <w:num w:numId="5">
    <w:abstractNumId w:val="30"/>
  </w:num>
  <w:num w:numId="6">
    <w:abstractNumId w:val="34"/>
  </w:num>
  <w:num w:numId="7">
    <w:abstractNumId w:val="7"/>
  </w:num>
  <w:num w:numId="8">
    <w:abstractNumId w:val="45"/>
  </w:num>
  <w:num w:numId="9">
    <w:abstractNumId w:val="31"/>
  </w:num>
  <w:num w:numId="10">
    <w:abstractNumId w:val="74"/>
  </w:num>
  <w:num w:numId="11">
    <w:abstractNumId w:val="46"/>
  </w:num>
  <w:num w:numId="12">
    <w:abstractNumId w:val="68"/>
  </w:num>
  <w:num w:numId="13">
    <w:abstractNumId w:val="10"/>
  </w:num>
  <w:num w:numId="14">
    <w:abstractNumId w:val="9"/>
  </w:num>
  <w:num w:numId="15">
    <w:abstractNumId w:val="6"/>
  </w:num>
  <w:num w:numId="16">
    <w:abstractNumId w:val="60"/>
  </w:num>
  <w:num w:numId="17">
    <w:abstractNumId w:val="23"/>
  </w:num>
  <w:num w:numId="18">
    <w:abstractNumId w:val="11"/>
  </w:num>
  <w:num w:numId="19">
    <w:abstractNumId w:val="3"/>
  </w:num>
  <w:num w:numId="20">
    <w:abstractNumId w:val="7"/>
  </w:num>
  <w:num w:numId="21">
    <w:abstractNumId w:val="72"/>
  </w:num>
  <w:num w:numId="22">
    <w:abstractNumId w:val="42"/>
  </w:num>
  <w:num w:numId="23">
    <w:abstractNumId w:val="25"/>
  </w:num>
  <w:num w:numId="24">
    <w:abstractNumId w:val="28"/>
  </w:num>
  <w:num w:numId="25">
    <w:abstractNumId w:val="50"/>
  </w:num>
  <w:num w:numId="26">
    <w:abstractNumId w:val="75"/>
  </w:num>
  <w:num w:numId="27">
    <w:abstractNumId w:val="65"/>
  </w:num>
  <w:num w:numId="28">
    <w:abstractNumId w:val="44"/>
  </w:num>
  <w:num w:numId="29">
    <w:abstractNumId w:val="70"/>
  </w:num>
  <w:num w:numId="30">
    <w:abstractNumId w:val="58"/>
  </w:num>
  <w:num w:numId="31">
    <w:abstractNumId w:val="77"/>
  </w:num>
  <w:num w:numId="32">
    <w:abstractNumId w:val="55"/>
  </w:num>
  <w:num w:numId="33">
    <w:abstractNumId w:val="66"/>
  </w:num>
  <w:num w:numId="34">
    <w:abstractNumId w:val="80"/>
  </w:num>
  <w:num w:numId="35">
    <w:abstractNumId w:val="49"/>
  </w:num>
  <w:num w:numId="36">
    <w:abstractNumId w:val="40"/>
  </w:num>
  <w:num w:numId="37">
    <w:abstractNumId w:val="51"/>
  </w:num>
  <w:num w:numId="38">
    <w:abstractNumId w:val="15"/>
  </w:num>
  <w:num w:numId="39">
    <w:abstractNumId w:val="14"/>
  </w:num>
  <w:num w:numId="40">
    <w:abstractNumId w:val="78"/>
  </w:num>
  <w:num w:numId="41">
    <w:abstractNumId w:val="56"/>
  </w:num>
  <w:num w:numId="42">
    <w:abstractNumId w:val="1"/>
  </w:num>
  <w:num w:numId="43">
    <w:abstractNumId w:val="18"/>
  </w:num>
  <w:num w:numId="44">
    <w:abstractNumId w:val="24"/>
  </w:num>
  <w:num w:numId="45">
    <w:abstractNumId w:val="24"/>
    <w:lvlOverride w:ilvl="0">
      <w:startOverride w:val="4"/>
    </w:lvlOverride>
    <w:lvlOverride w:ilvl="1">
      <w:startOverride w:val="2"/>
    </w:lvlOverride>
  </w:num>
  <w:num w:numId="46">
    <w:abstractNumId w:val="33"/>
  </w:num>
  <w:num w:numId="47">
    <w:abstractNumId w:val="71"/>
  </w:num>
  <w:num w:numId="48">
    <w:abstractNumId w:val="69"/>
  </w:num>
  <w:num w:numId="49">
    <w:abstractNumId w:val="64"/>
  </w:num>
  <w:num w:numId="50">
    <w:abstractNumId w:val="20"/>
  </w:num>
  <w:num w:numId="51">
    <w:abstractNumId w:val="67"/>
  </w:num>
  <w:num w:numId="52">
    <w:abstractNumId w:val="39"/>
  </w:num>
  <w:num w:numId="53">
    <w:abstractNumId w:val="2"/>
  </w:num>
  <w:num w:numId="54">
    <w:abstractNumId w:val="32"/>
  </w:num>
  <w:num w:numId="55">
    <w:abstractNumId w:val="81"/>
  </w:num>
  <w:num w:numId="56">
    <w:abstractNumId w:val="36"/>
  </w:num>
  <w:num w:numId="57">
    <w:abstractNumId w:val="83"/>
  </w:num>
  <w:num w:numId="58">
    <w:abstractNumId w:val="43"/>
  </w:num>
  <w:num w:numId="59">
    <w:abstractNumId w:val="0"/>
  </w:num>
  <w:num w:numId="60">
    <w:abstractNumId w:val="17"/>
  </w:num>
  <w:num w:numId="61">
    <w:abstractNumId w:val="19"/>
  </w:num>
  <w:num w:numId="62">
    <w:abstractNumId w:val="21"/>
  </w:num>
  <w:num w:numId="63">
    <w:abstractNumId w:val="27"/>
  </w:num>
  <w:num w:numId="64">
    <w:abstractNumId w:val="54"/>
  </w:num>
  <w:num w:numId="65">
    <w:abstractNumId w:val="61"/>
  </w:num>
  <w:num w:numId="66">
    <w:abstractNumId w:val="62"/>
  </w:num>
  <w:num w:numId="67">
    <w:abstractNumId w:val="82"/>
  </w:num>
  <w:num w:numId="68">
    <w:abstractNumId w:val="47"/>
  </w:num>
  <w:num w:numId="69">
    <w:abstractNumId w:val="22"/>
  </w:num>
  <w:num w:numId="70">
    <w:abstractNumId w:val="53"/>
  </w:num>
  <w:num w:numId="71">
    <w:abstractNumId w:val="13"/>
  </w:num>
  <w:num w:numId="72">
    <w:abstractNumId w:val="35"/>
  </w:num>
  <w:num w:numId="73">
    <w:abstractNumId w:val="4"/>
  </w:num>
  <w:num w:numId="74">
    <w:abstractNumId w:val="48"/>
  </w:num>
  <w:num w:numId="75">
    <w:abstractNumId w:val="76"/>
  </w:num>
  <w:num w:numId="76">
    <w:abstractNumId w:val="37"/>
  </w:num>
  <w:num w:numId="77">
    <w:abstractNumId w:val="38"/>
  </w:num>
  <w:num w:numId="78">
    <w:abstractNumId w:val="29"/>
  </w:num>
  <w:num w:numId="79">
    <w:abstractNumId w:val="12"/>
  </w:num>
  <w:num w:numId="80">
    <w:abstractNumId w:val="59"/>
  </w:num>
  <w:num w:numId="81">
    <w:abstractNumId w:val="63"/>
  </w:num>
  <w:num w:numId="82">
    <w:abstractNumId w:val="73"/>
  </w:num>
  <w:num w:numId="83">
    <w:abstractNumId w:val="26"/>
  </w:num>
  <w:num w:numId="84">
    <w:abstractNumId w:val="52"/>
  </w:num>
  <w:num w:numId="85">
    <w:abstractNumId w:val="41"/>
  </w:num>
  <w:num w:numId="86">
    <w:abstractNumId w:val="5"/>
  </w:num>
  <w:num w:numId="87">
    <w:abstractNumId w:val="57"/>
  </w:num>
  <w:numIdMacAtCleanup w:val="8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RR MEHDI">
    <w15:presenceInfo w15:providerId="None" w15:userId="HURR MEH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0C6"/>
    <w:rsid w:val="00056676"/>
    <w:rsid w:val="00080E6B"/>
    <w:rsid w:val="001051FF"/>
    <w:rsid w:val="00147181"/>
    <w:rsid w:val="00181E96"/>
    <w:rsid w:val="001900DE"/>
    <w:rsid w:val="00213B39"/>
    <w:rsid w:val="002F2BE2"/>
    <w:rsid w:val="00302407"/>
    <w:rsid w:val="00314AB2"/>
    <w:rsid w:val="0037311C"/>
    <w:rsid w:val="003E6FC1"/>
    <w:rsid w:val="003F4536"/>
    <w:rsid w:val="004142F2"/>
    <w:rsid w:val="005273F1"/>
    <w:rsid w:val="005A3ECA"/>
    <w:rsid w:val="005C7BDD"/>
    <w:rsid w:val="005F6E12"/>
    <w:rsid w:val="00633426"/>
    <w:rsid w:val="006C2E23"/>
    <w:rsid w:val="00731C59"/>
    <w:rsid w:val="007340C6"/>
    <w:rsid w:val="007D5BD4"/>
    <w:rsid w:val="007E3A86"/>
    <w:rsid w:val="00841087"/>
    <w:rsid w:val="008545A6"/>
    <w:rsid w:val="00865DE8"/>
    <w:rsid w:val="008E6F9A"/>
    <w:rsid w:val="009564BC"/>
    <w:rsid w:val="00956C33"/>
    <w:rsid w:val="009926F8"/>
    <w:rsid w:val="009A2ED3"/>
    <w:rsid w:val="00A06F8A"/>
    <w:rsid w:val="00A11624"/>
    <w:rsid w:val="00B159D6"/>
    <w:rsid w:val="00B61B1C"/>
    <w:rsid w:val="00B858D4"/>
    <w:rsid w:val="00BE5B5B"/>
    <w:rsid w:val="00C17475"/>
    <w:rsid w:val="00C9368E"/>
    <w:rsid w:val="00CB65EC"/>
    <w:rsid w:val="00D42231"/>
    <w:rsid w:val="00D80022"/>
    <w:rsid w:val="00DB0B10"/>
    <w:rsid w:val="00E06962"/>
    <w:rsid w:val="00E52D17"/>
    <w:rsid w:val="00FC3523"/>
    <w:rsid w:val="00FE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EA83"/>
  <w15:chartTrackingRefBased/>
  <w15:docId w15:val="{954C23F4-A327-40BB-89D8-B732ECA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181"/>
  </w:style>
  <w:style w:type="paragraph" w:styleId="Heading2">
    <w:name w:val="heading 2"/>
    <w:basedOn w:val="Normal"/>
    <w:next w:val="Normal"/>
    <w:link w:val="Heading2Char"/>
    <w:uiPriority w:val="9"/>
    <w:unhideWhenUsed/>
    <w:qFormat/>
    <w:rsid w:val="00865DE8"/>
    <w:pPr>
      <w:keepNext/>
      <w:keepLines/>
      <w:tabs>
        <w:tab w:val="num" w:pos="360"/>
      </w:tabs>
      <w:spacing w:before="360" w:after="120" w:line="240" w:lineRule="auto"/>
      <w:ind w:left="360" w:hanging="360"/>
      <w:outlineLvl w:val="1"/>
    </w:pPr>
    <w:rPr>
      <w:rFonts w:cs="Times New Roman (Body CS)"/>
      <w:b/>
      <w:bCs/>
      <w:color w:val="0070C0"/>
      <w:spacing w:val="10"/>
      <w:kern w:val="0"/>
      <w:sz w:val="24"/>
      <w:szCs w:val="18"/>
      <w:lang w:eastAsia="ja-JP"/>
      <w14:ligatures w14:val="none"/>
    </w:rPr>
  </w:style>
  <w:style w:type="paragraph" w:styleId="Heading3">
    <w:name w:val="heading 3"/>
    <w:basedOn w:val="Normal"/>
    <w:next w:val="Normal"/>
    <w:link w:val="Heading3Char"/>
    <w:uiPriority w:val="9"/>
    <w:semiHidden/>
    <w:unhideWhenUsed/>
    <w:qFormat/>
    <w:rsid w:val="007D5B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0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0C6"/>
    <w:rPr>
      <w:rFonts w:ascii="Segoe UI" w:hAnsi="Segoe UI" w:cs="Segoe UI"/>
      <w:sz w:val="18"/>
      <w:szCs w:val="18"/>
    </w:rPr>
  </w:style>
  <w:style w:type="table" w:customStyle="1" w:styleId="TableGrid1">
    <w:name w:val="Table Grid1"/>
    <w:basedOn w:val="TableNormal"/>
    <w:next w:val="TableGrid"/>
    <w:uiPriority w:val="39"/>
    <w:rsid w:val="002F2BE2"/>
    <w:pPr>
      <w:spacing w:after="0" w:line="240" w:lineRule="auto"/>
    </w:pPr>
    <w:rPr>
      <w:color w:val="5C5C5C"/>
      <w:kern w:val="0"/>
      <w:sz w:val="18"/>
      <w:szCs w:val="18"/>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copeTable">
    <w:name w:val="Project Scope Table"/>
    <w:basedOn w:val="TableNormal"/>
    <w:uiPriority w:val="99"/>
    <w:rsid w:val="002F2BE2"/>
    <w:pPr>
      <w:spacing w:before="120" w:after="120" w:line="240" w:lineRule="auto"/>
    </w:pPr>
    <w:rPr>
      <w:color w:val="5C5C5C"/>
      <w:kern w:val="0"/>
      <w:sz w:val="18"/>
      <w:szCs w:val="18"/>
      <w:lang w:eastAsia="ja-JP"/>
      <w14:ligatures w14:val="none"/>
    </w:rPr>
    <w:tblPr>
      <w:tblBorders>
        <w:top w:val="single" w:sz="4" w:space="0" w:color="237DB9"/>
        <w:left w:val="single" w:sz="4" w:space="0" w:color="237DB9"/>
        <w:bottom w:val="single" w:sz="4" w:space="0" w:color="237DB9"/>
        <w:right w:val="single" w:sz="4" w:space="0" w:color="237DB9"/>
        <w:insideH w:val="single" w:sz="4" w:space="0" w:color="237DB9"/>
        <w:insideV w:val="single" w:sz="4" w:space="0" w:color="237DB9"/>
      </w:tblBorders>
      <w:tblCellMar>
        <w:left w:w="144" w:type="dxa"/>
        <w:right w:w="144" w:type="dxa"/>
      </w:tblCellMar>
    </w:tblPr>
    <w:tblStylePr w:type="firstRow">
      <w:pPr>
        <w:keepNext/>
        <w:wordWrap/>
      </w:pPr>
      <w:rPr>
        <w:b/>
      </w:rPr>
      <w:tblPr/>
      <w:tcPr>
        <w:shd w:val="clear" w:color="auto" w:fill="CEE5F5"/>
        <w:vAlign w:val="bottom"/>
      </w:tcPr>
    </w:tblStylePr>
    <w:tblStylePr w:type="lastRow">
      <w:rPr>
        <w:b/>
        <w:color w:val="FFFFFF"/>
      </w:rPr>
      <w:tblPr/>
      <w:tcPr>
        <w:shd w:val="clear" w:color="auto" w:fill="237DB9"/>
      </w:tcPr>
    </w:tblStylePr>
  </w:style>
  <w:style w:type="table" w:styleId="TableGrid">
    <w:name w:val="Table Grid"/>
    <w:basedOn w:val="TableNormal"/>
    <w:uiPriority w:val="39"/>
    <w:rsid w:val="002F2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iPriority w:val="9"/>
    <w:unhideWhenUsed/>
    <w:qFormat/>
    <w:rsid w:val="005A3ECA"/>
    <w:pPr>
      <w:keepNext/>
      <w:keepLines/>
      <w:numPr>
        <w:numId w:val="44"/>
      </w:numPr>
      <w:spacing w:before="360" w:after="120" w:line="240" w:lineRule="auto"/>
      <w:outlineLvl w:val="1"/>
    </w:pPr>
    <w:rPr>
      <w:rFonts w:cs="Times New Roman (Body CS)"/>
      <w:b/>
      <w:bCs/>
      <w:color w:val="0070C0"/>
      <w:spacing w:val="10"/>
      <w:kern w:val="0"/>
      <w:sz w:val="24"/>
      <w:szCs w:val="18"/>
      <w:lang w:eastAsia="ja-JP"/>
      <w14:ligatures w14:val="none"/>
    </w:rPr>
  </w:style>
  <w:style w:type="table" w:customStyle="1" w:styleId="TipTable">
    <w:name w:val="Tip Table"/>
    <w:basedOn w:val="TableNormal"/>
    <w:uiPriority w:val="99"/>
    <w:rsid w:val="005A3ECA"/>
    <w:pPr>
      <w:spacing w:after="0" w:line="240" w:lineRule="auto"/>
    </w:pPr>
    <w:rPr>
      <w:color w:val="5C5C5C"/>
      <w:kern w:val="0"/>
      <w:sz w:val="18"/>
      <w:szCs w:val="18"/>
      <w:lang w:eastAsia="ja-JP"/>
      <w14:ligatures w14:val="none"/>
    </w:rPr>
    <w:tblPr>
      <w:tblCellMar>
        <w:top w:w="144" w:type="dxa"/>
        <w:left w:w="0" w:type="dxa"/>
        <w:right w:w="0" w:type="dxa"/>
      </w:tblCellMar>
    </w:tblPr>
    <w:tcPr>
      <w:shd w:val="clear" w:color="auto" w:fill="CEE5F5"/>
    </w:tcPr>
    <w:tblStylePr w:type="firstCol">
      <w:pPr>
        <w:wordWrap/>
        <w:jc w:val="center"/>
      </w:pPr>
    </w:tblStylePr>
  </w:style>
  <w:style w:type="paragraph" w:styleId="ListParagraph">
    <w:name w:val="List Paragraph"/>
    <w:basedOn w:val="Normal"/>
    <w:uiPriority w:val="34"/>
    <w:qFormat/>
    <w:rsid w:val="008545A6"/>
    <w:pPr>
      <w:ind w:left="720"/>
      <w:contextualSpacing/>
    </w:pPr>
  </w:style>
  <w:style w:type="character" w:customStyle="1" w:styleId="Heading2Char">
    <w:name w:val="Heading 2 Char"/>
    <w:basedOn w:val="DefaultParagraphFont"/>
    <w:link w:val="Heading2"/>
    <w:uiPriority w:val="9"/>
    <w:rsid w:val="00865DE8"/>
    <w:rPr>
      <w:rFonts w:cs="Times New Roman (Body CS)"/>
      <w:b/>
      <w:bCs/>
      <w:color w:val="0070C0"/>
      <w:spacing w:val="10"/>
      <w:kern w:val="0"/>
      <w:sz w:val="24"/>
      <w:szCs w:val="18"/>
      <w:lang w:eastAsia="ja-JP"/>
      <w14:ligatures w14:val="none"/>
    </w:rPr>
  </w:style>
  <w:style w:type="paragraph" w:styleId="Subtitle">
    <w:name w:val="Subtitle"/>
    <w:basedOn w:val="Normal"/>
    <w:next w:val="Normal"/>
    <w:link w:val="SubtitleChar"/>
    <w:uiPriority w:val="2"/>
    <w:qFormat/>
    <w:rsid w:val="00865DE8"/>
    <w:pPr>
      <w:numPr>
        <w:ilvl w:val="1"/>
      </w:numPr>
      <w:spacing w:before="80" w:after="0" w:line="280" w:lineRule="exact"/>
    </w:pPr>
    <w:rPr>
      <w:rFonts w:cs="Times New Roman (Body CS)"/>
      <w:bCs/>
      <w:color w:val="002060"/>
      <w:spacing w:val="10"/>
      <w:kern w:val="0"/>
      <w:sz w:val="24"/>
      <w:szCs w:val="18"/>
      <w:lang w:eastAsia="ja-JP"/>
      <w14:ligatures w14:val="none"/>
    </w:rPr>
  </w:style>
  <w:style w:type="character" w:customStyle="1" w:styleId="SubtitleChar">
    <w:name w:val="Subtitle Char"/>
    <w:basedOn w:val="DefaultParagraphFont"/>
    <w:link w:val="Subtitle"/>
    <w:uiPriority w:val="2"/>
    <w:rsid w:val="00865DE8"/>
    <w:rPr>
      <w:rFonts w:cs="Times New Roman (Body CS)"/>
      <w:bCs/>
      <w:color w:val="002060"/>
      <w:spacing w:val="10"/>
      <w:kern w:val="0"/>
      <w:sz w:val="24"/>
      <w:szCs w:val="18"/>
      <w:lang w:eastAsia="ja-JP"/>
      <w14:ligatures w14:val="none"/>
    </w:rPr>
  </w:style>
  <w:style w:type="table" w:customStyle="1" w:styleId="TipTable1">
    <w:name w:val="Tip Table1"/>
    <w:basedOn w:val="TableNormal"/>
    <w:uiPriority w:val="99"/>
    <w:rsid w:val="00841087"/>
    <w:pPr>
      <w:spacing w:after="0" w:line="240" w:lineRule="auto"/>
    </w:pPr>
    <w:rPr>
      <w:color w:val="5C5C5C"/>
      <w:kern w:val="0"/>
      <w:sz w:val="18"/>
      <w:szCs w:val="18"/>
      <w:lang w:eastAsia="ja-JP"/>
      <w14:ligatures w14:val="none"/>
    </w:rPr>
    <w:tblPr>
      <w:tblCellMar>
        <w:top w:w="144" w:type="dxa"/>
        <w:left w:w="0" w:type="dxa"/>
        <w:right w:w="0" w:type="dxa"/>
      </w:tblCellMar>
    </w:tblPr>
    <w:tcPr>
      <w:shd w:val="clear" w:color="auto" w:fill="CEE5F5"/>
    </w:tcPr>
    <w:tblStylePr w:type="firstCol">
      <w:pPr>
        <w:wordWrap/>
        <w:jc w:val="center"/>
      </w:pPr>
    </w:tblStylePr>
  </w:style>
  <w:style w:type="character" w:customStyle="1" w:styleId="Heading3Char">
    <w:name w:val="Heading 3 Char"/>
    <w:basedOn w:val="DefaultParagraphFont"/>
    <w:link w:val="Heading3"/>
    <w:uiPriority w:val="9"/>
    <w:semiHidden/>
    <w:rsid w:val="007D5BD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B0B10"/>
    <w:pPr>
      <w:tabs>
        <w:tab w:val="right" w:leader="dot" w:pos="9350"/>
      </w:tabs>
      <w:spacing w:after="100"/>
      <w:pPrChange w:id="0" w:author="HURR MEHDI" w:date="2025-03-27T01:55:00Z">
        <w:pPr>
          <w:spacing w:after="100" w:line="259" w:lineRule="auto"/>
        </w:pPr>
      </w:pPrChange>
    </w:pPr>
    <w:rPr>
      <w:rPrChange w:id="0" w:author="HURR MEHDI" w:date="2025-03-27T01:55:00Z">
        <w:rPr>
          <w:rFonts w:asciiTheme="minorHAnsi" w:eastAsiaTheme="minorHAnsi" w:hAnsiTheme="minorHAnsi" w:cstheme="minorBidi"/>
          <w:kern w:val="2"/>
          <w:sz w:val="22"/>
          <w:szCs w:val="22"/>
          <w:lang w:val="en-US" w:eastAsia="en-US" w:bidi="ar-SA"/>
          <w14:ligatures w14:val="standardContextual"/>
        </w:rPr>
      </w:rPrChange>
    </w:rPr>
  </w:style>
  <w:style w:type="paragraph" w:styleId="TOC2">
    <w:name w:val="toc 2"/>
    <w:basedOn w:val="Normal"/>
    <w:next w:val="Normal"/>
    <w:autoRedefine/>
    <w:uiPriority w:val="39"/>
    <w:unhideWhenUsed/>
    <w:rsid w:val="00DB0B10"/>
    <w:pPr>
      <w:tabs>
        <w:tab w:val="left" w:pos="880"/>
        <w:tab w:val="right" w:leader="dot" w:pos="9350"/>
      </w:tabs>
      <w:spacing w:after="100"/>
      <w:ind w:left="220"/>
      <w:pPrChange w:id="1" w:author="HURR MEHDI" w:date="2025-03-27T01:56:00Z">
        <w:pPr>
          <w:spacing w:after="100" w:line="259" w:lineRule="auto"/>
          <w:ind w:left="220"/>
        </w:pPr>
      </w:pPrChange>
    </w:pPr>
    <w:rPr>
      <w:rFonts w:ascii="Arial" w:eastAsia="Arial" w:hAnsi="Arial" w:cs="Times New Roman (Body CS)"/>
      <w:b/>
      <w:bCs/>
      <w:noProof/>
      <w:spacing w:val="10"/>
      <w:lang w:eastAsia="ja-JP"/>
      <w:rPrChange w:id="1" w:author="HURR MEHDI" w:date="2025-03-27T01:56:00Z">
        <w:rPr>
          <w:rFonts w:asciiTheme="minorHAnsi" w:eastAsiaTheme="minorHAnsi" w:hAnsiTheme="minorHAnsi" w:cstheme="minorBidi"/>
          <w:kern w:val="2"/>
          <w:sz w:val="22"/>
          <w:szCs w:val="22"/>
          <w:lang w:val="en-US" w:eastAsia="en-US" w:bidi="ar-SA"/>
          <w14:ligatures w14:val="standardContextual"/>
        </w:rPr>
      </w:rPrChange>
    </w:rPr>
  </w:style>
  <w:style w:type="character" w:styleId="Hyperlink">
    <w:name w:val="Hyperlink"/>
    <w:basedOn w:val="DefaultParagraphFont"/>
    <w:uiPriority w:val="99"/>
    <w:unhideWhenUsed/>
    <w:rsid w:val="00B61B1C"/>
    <w:rPr>
      <w:color w:val="0563C1" w:themeColor="hyperlink"/>
      <w:u w:val="single"/>
    </w:rPr>
  </w:style>
  <w:style w:type="table" w:customStyle="1" w:styleId="TableGrid11">
    <w:name w:val="Table Grid11"/>
    <w:basedOn w:val="TableNormal"/>
    <w:next w:val="TableGrid"/>
    <w:uiPriority w:val="59"/>
    <w:rsid w:val="004142F2"/>
    <w:pPr>
      <w:spacing w:after="0" w:line="240" w:lineRule="auto"/>
    </w:pPr>
    <w:rPr>
      <w:rFonts w:ascii="Cambria" w:eastAsia="MS Mincho" w:hAnsi="Cambria"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B0B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6695">
      <w:bodyDiv w:val="1"/>
      <w:marLeft w:val="0"/>
      <w:marRight w:val="0"/>
      <w:marTop w:val="0"/>
      <w:marBottom w:val="0"/>
      <w:divBdr>
        <w:top w:val="none" w:sz="0" w:space="0" w:color="auto"/>
        <w:left w:val="none" w:sz="0" w:space="0" w:color="auto"/>
        <w:bottom w:val="none" w:sz="0" w:space="0" w:color="auto"/>
        <w:right w:val="none" w:sz="0" w:space="0" w:color="auto"/>
      </w:divBdr>
    </w:div>
    <w:div w:id="1471288093">
      <w:bodyDiv w:val="1"/>
      <w:marLeft w:val="0"/>
      <w:marRight w:val="0"/>
      <w:marTop w:val="0"/>
      <w:marBottom w:val="0"/>
      <w:divBdr>
        <w:top w:val="none" w:sz="0" w:space="0" w:color="auto"/>
        <w:left w:val="none" w:sz="0" w:space="0" w:color="auto"/>
        <w:bottom w:val="none" w:sz="0" w:space="0" w:color="auto"/>
        <w:right w:val="none" w:sz="0" w:space="0" w:color="auto"/>
      </w:divBdr>
    </w:div>
    <w:div w:id="1583954670">
      <w:bodyDiv w:val="1"/>
      <w:marLeft w:val="0"/>
      <w:marRight w:val="0"/>
      <w:marTop w:val="0"/>
      <w:marBottom w:val="0"/>
      <w:divBdr>
        <w:top w:val="none" w:sz="0" w:space="0" w:color="auto"/>
        <w:left w:val="none" w:sz="0" w:space="0" w:color="auto"/>
        <w:bottom w:val="none" w:sz="0" w:space="0" w:color="auto"/>
        <w:right w:val="none" w:sz="0" w:space="0" w:color="auto"/>
      </w:divBdr>
    </w:div>
    <w:div w:id="194448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4.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69A87617424D37A393EC0AF97A6AFD"/>
        <w:category>
          <w:name w:val="General"/>
          <w:gallery w:val="placeholder"/>
        </w:category>
        <w:types>
          <w:type w:val="bbPlcHdr"/>
        </w:types>
        <w:behaviors>
          <w:behavior w:val="content"/>
        </w:behaviors>
        <w:guid w:val="{5BDDF609-77AC-45EE-866E-A2F59CC81D22}"/>
      </w:docPartPr>
      <w:docPartBody>
        <w:p w:rsidR="00FC6511" w:rsidRDefault="00FC6511" w:rsidP="00FC6511">
          <w:pPr>
            <w:pStyle w:val="B969A87617424D37A393EC0AF97A6AFD"/>
          </w:pPr>
          <w:r w:rsidRPr="004E0E4E">
            <w:rPr>
              <w:rStyle w:val="Emphasis"/>
            </w:rPr>
            <w:t>Approved By</w:t>
          </w:r>
        </w:p>
      </w:docPartBody>
    </w:docPart>
    <w:docPart>
      <w:docPartPr>
        <w:name w:val="F032DFCAB7434F39B31A7ED9E455C473"/>
        <w:category>
          <w:name w:val="General"/>
          <w:gallery w:val="placeholder"/>
        </w:category>
        <w:types>
          <w:type w:val="bbPlcHdr"/>
        </w:types>
        <w:behaviors>
          <w:behavior w:val="content"/>
        </w:behaviors>
        <w:guid w:val="{6659A9CA-A3F1-41DB-B951-59DCD5BBC657}"/>
      </w:docPartPr>
      <w:docPartBody>
        <w:p w:rsidR="00FC6511" w:rsidRDefault="00FC6511" w:rsidP="00FC6511">
          <w:pPr>
            <w:pStyle w:val="F032DFCAB7434F39B31A7ED9E455C473"/>
          </w:pPr>
          <w:r w:rsidRPr="00206A9A">
            <w:t>Date</w:t>
          </w:r>
        </w:p>
      </w:docPartBody>
    </w:docPart>
    <w:docPart>
      <w:docPartPr>
        <w:name w:val="7A88DED824EB4ACE9F0CC455FC79BC5C"/>
        <w:category>
          <w:name w:val="General"/>
          <w:gallery w:val="placeholder"/>
        </w:category>
        <w:types>
          <w:type w:val="bbPlcHdr"/>
        </w:types>
        <w:behaviors>
          <w:behavior w:val="content"/>
        </w:behaviors>
        <w:guid w:val="{E8F1BDAD-6B74-41CC-A704-48FA377BCDA7}"/>
      </w:docPartPr>
      <w:docPartBody>
        <w:p w:rsidR="00FC6511" w:rsidRDefault="00FC6511" w:rsidP="00FC6511">
          <w:pPr>
            <w:pStyle w:val="7A88DED824EB4ACE9F0CC455FC79BC5C"/>
          </w:pPr>
          <w:r w:rsidRPr="00D42A38">
            <w:t>Affected parties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Proxima Nova Rg">
    <w:altName w:val="Candara"/>
    <w:panose1 w:val="00000000000000000000"/>
    <w:charset w:val="00"/>
    <w:family w:val="modern"/>
    <w:notTrueType/>
    <w:pitch w:val="variable"/>
    <w:sig w:usb0="00000001" w:usb1="5000E0FB" w:usb2="00000000" w:usb3="00000000" w:csb0="0000019B"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511"/>
    <w:rsid w:val="00FC6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FC6511"/>
    <w:rPr>
      <w:b/>
      <w:i w:val="0"/>
      <w:iCs/>
      <w:color w:val="auto"/>
    </w:rPr>
  </w:style>
  <w:style w:type="paragraph" w:customStyle="1" w:styleId="3D9D27BB9B034FDB97A4441966C0D299">
    <w:name w:val="3D9D27BB9B034FDB97A4441966C0D299"/>
    <w:rsid w:val="00FC6511"/>
  </w:style>
  <w:style w:type="paragraph" w:customStyle="1" w:styleId="BFC8C68A08E845F09F7863E08D1CFEF8">
    <w:name w:val="BFC8C68A08E845F09F7863E08D1CFEF8"/>
    <w:rsid w:val="00FC6511"/>
  </w:style>
  <w:style w:type="paragraph" w:customStyle="1" w:styleId="B969A87617424D37A393EC0AF97A6AFD">
    <w:name w:val="B969A87617424D37A393EC0AF97A6AFD"/>
    <w:rsid w:val="00FC6511"/>
  </w:style>
  <w:style w:type="paragraph" w:customStyle="1" w:styleId="F032DFCAB7434F39B31A7ED9E455C473">
    <w:name w:val="F032DFCAB7434F39B31A7ED9E455C473"/>
    <w:rsid w:val="00FC6511"/>
  </w:style>
  <w:style w:type="paragraph" w:customStyle="1" w:styleId="32A837EDB4A54EF4990DDCDE2456F582">
    <w:name w:val="32A837EDB4A54EF4990DDCDE2456F582"/>
    <w:rsid w:val="00FC6511"/>
  </w:style>
  <w:style w:type="paragraph" w:customStyle="1" w:styleId="A85DAAD91E3E492E941D9C59DF944B96">
    <w:name w:val="A85DAAD91E3E492E941D9C59DF944B96"/>
    <w:rsid w:val="00FC6511"/>
  </w:style>
  <w:style w:type="paragraph" w:customStyle="1" w:styleId="D2A1F7A4219945A285072F626D1E1ABD">
    <w:name w:val="D2A1F7A4219945A285072F626D1E1ABD"/>
    <w:rsid w:val="00FC6511"/>
  </w:style>
  <w:style w:type="paragraph" w:customStyle="1" w:styleId="7A88DED824EB4ACE9F0CC455FC79BC5C">
    <w:name w:val="7A88DED824EB4ACE9F0CC455FC79BC5C"/>
    <w:rsid w:val="00FC6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6590</Words>
  <Characters>37569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HURR MEHDI</dc:creator>
  <cp:keywords/>
  <dc:description/>
  <cp:lastModifiedBy>HURR MEHDI</cp:lastModifiedBy>
  <cp:revision>2</cp:revision>
  <dcterms:created xsi:type="dcterms:W3CDTF">2025-03-26T21:02:00Z</dcterms:created>
  <dcterms:modified xsi:type="dcterms:W3CDTF">2025-03-26T21:02:00Z</dcterms:modified>
</cp:coreProperties>
</file>